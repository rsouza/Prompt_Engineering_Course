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xmlns:asvg="http://schemas.microsoft.com/office/drawing/2016/SVG/main" mc:Ignorable="w14 w15 w16se w16cid w16 w16cex w16sdtdh wp14">
  <w:body>
    <w:p w:rsidRPr="00B25192" w:rsidR="00ED0204" w:rsidP="00E00BD7" w:rsidRDefault="00ED0204" w14:paraId="0F3D88A0" w14:textId="77777777">
      <w:pPr>
        <w:jc w:val="center"/>
        <w:rPr>
          <w:rFonts w:cstheme="minorHAnsi"/>
          <w:b/>
          <w:bCs/>
          <w:sz w:val="28"/>
          <w:szCs w:val="28"/>
        </w:rPr>
      </w:pPr>
      <w:commentRangeStart w:id="0"/>
    </w:p>
    <w:p w:rsidRPr="003F2B5F" w:rsidR="00ED0204" w:rsidP="00E00BD7" w:rsidRDefault="00ED0204" w14:paraId="46ED9A55" w14:textId="77777777">
      <w:pPr>
        <w:jc w:val="center"/>
        <w:rPr>
          <w:rFonts w:cstheme="minorHAnsi"/>
          <w:b/>
          <w:bCs/>
          <w:sz w:val="28"/>
          <w:szCs w:val="28"/>
        </w:rPr>
      </w:pPr>
    </w:p>
    <w:p w:rsidRPr="003F2B5F" w:rsidR="00ED0204" w:rsidP="00E00BD7" w:rsidRDefault="00ED0204" w14:paraId="3FB8BADF" w14:textId="77777777">
      <w:pPr>
        <w:jc w:val="center"/>
        <w:rPr>
          <w:rFonts w:cstheme="minorHAnsi"/>
          <w:b/>
          <w:bCs/>
          <w:sz w:val="28"/>
          <w:szCs w:val="28"/>
        </w:rPr>
      </w:pPr>
    </w:p>
    <w:p w:rsidRPr="003F2B5F" w:rsidR="00ED0204" w:rsidP="00E00BD7" w:rsidRDefault="00ED0204" w14:paraId="07EEE0B1" w14:textId="77777777">
      <w:pPr>
        <w:jc w:val="center"/>
        <w:rPr>
          <w:rFonts w:cstheme="minorHAnsi"/>
          <w:b/>
          <w:bCs/>
          <w:sz w:val="28"/>
          <w:szCs w:val="28"/>
        </w:rPr>
      </w:pPr>
    </w:p>
    <w:p w:rsidRPr="003F2B5F" w:rsidR="00ED0204" w:rsidP="00E00BD7" w:rsidRDefault="00ED0204" w14:paraId="7FC8A4BB" w14:textId="77777777">
      <w:pPr>
        <w:jc w:val="center"/>
        <w:rPr>
          <w:rFonts w:cstheme="minorHAnsi"/>
          <w:b/>
          <w:bCs/>
          <w:sz w:val="28"/>
          <w:szCs w:val="28"/>
        </w:rPr>
      </w:pPr>
    </w:p>
    <w:p w:rsidRPr="003F2B5F" w:rsidR="00ED0204" w:rsidP="00E00BD7" w:rsidRDefault="00ED0204" w14:paraId="602111FB" w14:textId="77777777">
      <w:pPr>
        <w:jc w:val="center"/>
        <w:rPr>
          <w:rFonts w:cstheme="minorHAnsi"/>
          <w:b/>
          <w:bCs/>
          <w:sz w:val="28"/>
          <w:szCs w:val="28"/>
        </w:rPr>
      </w:pPr>
    </w:p>
    <w:p w:rsidRPr="003F2B5F" w:rsidR="00ED0204" w:rsidP="00E00BD7" w:rsidRDefault="00ED0204" w14:paraId="0CE967D9" w14:textId="77777777">
      <w:pPr>
        <w:jc w:val="center"/>
        <w:rPr>
          <w:rFonts w:cstheme="minorHAnsi"/>
          <w:b/>
          <w:bCs/>
          <w:sz w:val="28"/>
          <w:szCs w:val="28"/>
        </w:rPr>
      </w:pPr>
    </w:p>
    <w:p w:rsidRPr="003F2B5F" w:rsidR="00ED0204" w:rsidP="00E00BD7" w:rsidRDefault="00ED0204" w14:paraId="7C2EB5DF" w14:textId="77777777">
      <w:pPr>
        <w:jc w:val="center"/>
        <w:rPr>
          <w:rFonts w:cstheme="minorHAnsi"/>
          <w:b/>
          <w:bCs/>
          <w:sz w:val="28"/>
          <w:szCs w:val="28"/>
        </w:rPr>
      </w:pPr>
    </w:p>
    <w:p w:rsidRPr="003F2B5F" w:rsidR="00ED0204" w:rsidP="00E00BD7" w:rsidRDefault="00ED0204" w14:paraId="6449A0EF" w14:textId="77777777">
      <w:pPr>
        <w:jc w:val="center"/>
        <w:rPr>
          <w:rFonts w:cstheme="minorHAnsi"/>
          <w:b/>
          <w:bCs/>
          <w:sz w:val="28"/>
          <w:szCs w:val="28"/>
        </w:rPr>
      </w:pPr>
    </w:p>
    <w:p w:rsidRPr="00361BE2" w:rsidR="00ED0204" w:rsidP="00E00BD7" w:rsidRDefault="00ED0204" w14:paraId="32851950" w14:textId="77777777">
      <w:pPr>
        <w:jc w:val="center"/>
        <w:rPr>
          <w:rFonts w:cstheme="minorHAnsi"/>
          <w:b/>
          <w:bCs/>
          <w:sz w:val="24"/>
          <w:szCs w:val="24"/>
        </w:rPr>
      </w:pPr>
    </w:p>
    <w:p w:rsidRPr="00361BE2" w:rsidR="00BF030F" w:rsidP="00E00BD7" w:rsidRDefault="0095197B" w14:paraId="6E922115" w14:textId="7F4D98AC">
      <w:pPr>
        <w:jc w:val="center"/>
        <w:rPr>
          <w:rFonts w:cstheme="minorHAnsi"/>
          <w:b/>
          <w:bCs/>
          <w:sz w:val="44"/>
          <w:szCs w:val="44"/>
        </w:rPr>
      </w:pPr>
      <w:r w:rsidRPr="00361BE2">
        <w:rPr>
          <w:rFonts w:cstheme="minorHAnsi"/>
          <w:b/>
          <w:bCs/>
          <w:sz w:val="44"/>
          <w:szCs w:val="44"/>
        </w:rPr>
        <w:t xml:space="preserve">Advanced Analytics (AA) </w:t>
      </w:r>
      <w:r w:rsidRPr="00361BE2" w:rsidR="00EF5832">
        <w:rPr>
          <w:rFonts w:cstheme="minorHAnsi"/>
          <w:b/>
          <w:bCs/>
          <w:sz w:val="44"/>
          <w:szCs w:val="44"/>
        </w:rPr>
        <w:t>Models Monitoring Framework</w:t>
      </w:r>
    </w:p>
    <w:p w:rsidRPr="003F2B5F" w:rsidR="00EF5832" w:rsidP="00E00BD7" w:rsidRDefault="00BF030F" w14:paraId="443DFCBF" w14:textId="6CE27695">
      <w:pPr>
        <w:jc w:val="center"/>
        <w:rPr>
          <w:rFonts w:cstheme="minorHAnsi"/>
          <w:b/>
          <w:bCs/>
        </w:rPr>
      </w:pPr>
      <w:r w:rsidRPr="00361BE2">
        <w:rPr>
          <w:rFonts w:cstheme="minorHAnsi"/>
          <w:b/>
          <w:bCs/>
          <w:sz w:val="44"/>
          <w:szCs w:val="44"/>
        </w:rPr>
        <w:t>v.1.0</w:t>
      </w:r>
      <w:r w:rsidRPr="003F2B5F" w:rsidR="00EF5832">
        <w:rPr>
          <w:rFonts w:cstheme="minorHAnsi"/>
          <w:b/>
          <w:bCs/>
        </w:rPr>
        <w:br w:type="page"/>
      </w:r>
    </w:p>
    <w:sdt>
      <w:sdtPr>
        <w:rPr>
          <w:rFonts w:asciiTheme="minorHAnsi" w:hAnsiTheme="minorHAnsi" w:eastAsiaTheme="minorHAnsi" w:cstheme="minorHAnsi"/>
          <w:color w:val="auto"/>
          <w:sz w:val="22"/>
          <w:szCs w:val="22"/>
        </w:rPr>
        <w:id w:val="-638109010"/>
        <w:docPartObj>
          <w:docPartGallery w:val="Table of Contents"/>
          <w:docPartUnique/>
        </w:docPartObj>
      </w:sdtPr>
      <w:sdtEndPr>
        <w:rPr>
          <w:noProof/>
        </w:rPr>
      </w:sdtEndPr>
      <w:sdtContent>
        <w:p w:rsidRPr="00FE6D36" w:rsidR="007C0E9C" w:rsidRDefault="007C0E9C" w14:paraId="0C0523DE" w14:textId="6BD39065">
          <w:pPr>
            <w:pStyle w:val="TOCHeading"/>
            <w:rPr>
              <w:rFonts w:asciiTheme="minorHAnsi" w:hAnsiTheme="minorHAnsi" w:cstheme="minorHAnsi"/>
            </w:rPr>
          </w:pPr>
          <w:r w:rsidRPr="00FE6D36">
            <w:rPr>
              <w:rFonts w:asciiTheme="minorHAnsi" w:hAnsiTheme="minorHAnsi" w:cstheme="minorHAnsi"/>
            </w:rPr>
            <w:t>Contents</w:t>
          </w:r>
          <w:commentRangeEnd w:id="0"/>
          <w:r w:rsidR="0007456B">
            <w:rPr>
              <w:rStyle w:val="CommentReference"/>
              <w:rFonts w:asciiTheme="minorHAnsi" w:hAnsiTheme="minorHAnsi" w:eastAsiaTheme="minorHAnsi" w:cstheme="minorBidi"/>
              <w:color w:val="auto"/>
              <w:lang w:val="de-DE"/>
            </w:rPr>
            <w:commentReference w:id="0"/>
          </w:r>
        </w:p>
        <w:p w:rsidRPr="00FE6D36" w:rsidR="0095197B" w:rsidP="0095197B" w:rsidRDefault="0095197B" w14:paraId="2E5762DC" w14:textId="77777777">
          <w:pPr>
            <w:rPr>
              <w:rFonts w:cstheme="minorHAnsi"/>
            </w:rPr>
          </w:pPr>
        </w:p>
        <w:p w:rsidRPr="000D3543" w:rsidR="000D3543" w:rsidRDefault="007C0E9C" w14:paraId="7F8B4EF4" w14:textId="07D61B6B">
          <w:pPr>
            <w:pStyle w:val="TOC1"/>
            <w:rPr>
              <w:rFonts w:eastAsiaTheme="minorEastAsia"/>
              <w:noProof/>
            </w:rPr>
          </w:pPr>
          <w:r w:rsidRPr="000D3543">
            <w:rPr>
              <w:rFonts w:cstheme="minorHAnsi"/>
            </w:rPr>
            <w:fldChar w:fldCharType="begin"/>
          </w:r>
          <w:r w:rsidRPr="000D3543">
            <w:rPr>
              <w:rFonts w:cstheme="minorHAnsi"/>
            </w:rPr>
            <w:instrText xml:space="preserve"> TOC \o "1-3" \h \z \u </w:instrText>
          </w:r>
          <w:r w:rsidRPr="000D3543">
            <w:rPr>
              <w:rFonts w:cstheme="minorHAnsi"/>
            </w:rPr>
            <w:fldChar w:fldCharType="separate"/>
          </w:r>
          <w:hyperlink w:history="1" w:anchor="_Toc108173395">
            <w:r w:rsidRPr="0096175B" w:rsidR="000D3543">
              <w:rPr>
                <w:rStyle w:val="Hyperlink"/>
                <w:rFonts w:eastAsia="Times New Roman"/>
              </w:rPr>
              <w:t>1.</w:t>
            </w:r>
            <w:r w:rsidRPr="000D3543" w:rsidR="000D3543">
              <w:rPr>
                <w:rFonts w:eastAsiaTheme="minorEastAsia"/>
                <w:noProof/>
              </w:rPr>
              <w:tab/>
            </w:r>
            <w:r w:rsidRPr="0096175B" w:rsidR="000D3543">
              <w:rPr>
                <w:rStyle w:val="Hyperlink"/>
                <w:rFonts w:eastAsia="Times New Roman"/>
              </w:rPr>
              <w:t>Introduction</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_Toc108173395 \h </w:instrText>
            </w:r>
            <w:r w:rsidRPr="000D3543" w:rsidR="000D3543">
              <w:rPr>
                <w:noProof/>
                <w:webHidden/>
              </w:rPr>
            </w:r>
            <w:r w:rsidRPr="000D3543" w:rsidR="000D3543">
              <w:rPr>
                <w:noProof/>
                <w:webHidden/>
              </w:rPr>
              <w:fldChar w:fldCharType="separate"/>
            </w:r>
            <w:r w:rsidRPr="000D3543" w:rsidR="000D3543">
              <w:rPr>
                <w:noProof/>
                <w:webHidden/>
              </w:rPr>
              <w:t>3</w:t>
            </w:r>
            <w:r w:rsidRPr="000D3543" w:rsidR="000D3543">
              <w:rPr>
                <w:noProof/>
                <w:webHidden/>
              </w:rPr>
              <w:fldChar w:fldCharType="end"/>
            </w:r>
          </w:hyperlink>
        </w:p>
        <w:p w:rsidRPr="000D3543" w:rsidR="000D3543" w:rsidRDefault="009D7FC4" w14:paraId="1E60ED37" w14:textId="0A663260">
          <w:pPr>
            <w:pStyle w:val="TOC2"/>
            <w:tabs>
              <w:tab w:val="left" w:pos="880"/>
              <w:tab w:val="right" w:leader="dot" w:pos="9396"/>
            </w:tabs>
            <w:rPr>
              <w:rFonts w:eastAsiaTheme="minorEastAsia"/>
              <w:noProof/>
            </w:rPr>
          </w:pPr>
          <w:hyperlink w:history="1" w:anchor="_Toc108173396">
            <w:r w:rsidRPr="0096175B" w:rsidR="000D3543">
              <w:rPr>
                <w:rStyle w:val="Hyperlink"/>
                <w:rFonts w:eastAsia="Times New Roman"/>
              </w:rPr>
              <w:t>1.1.</w:t>
            </w:r>
            <w:r w:rsidRPr="000D3543" w:rsidR="000D3543">
              <w:rPr>
                <w:rFonts w:eastAsiaTheme="minorEastAsia"/>
                <w:noProof/>
              </w:rPr>
              <w:tab/>
            </w:r>
            <w:r w:rsidRPr="0096175B" w:rsidR="000D3543">
              <w:rPr>
                <w:rStyle w:val="Hyperlink"/>
                <w:rFonts w:eastAsia="Times New Roman"/>
              </w:rPr>
              <w:t>Scope</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_Toc108173396 \h </w:instrText>
            </w:r>
            <w:r w:rsidRPr="000D3543" w:rsidR="000D3543">
              <w:rPr>
                <w:noProof/>
                <w:webHidden/>
              </w:rPr>
            </w:r>
            <w:r w:rsidRPr="000D3543" w:rsidR="000D3543">
              <w:rPr>
                <w:noProof/>
                <w:webHidden/>
              </w:rPr>
              <w:fldChar w:fldCharType="separate"/>
            </w:r>
            <w:r w:rsidRPr="000D3543" w:rsidR="000D3543">
              <w:rPr>
                <w:noProof/>
                <w:webHidden/>
              </w:rPr>
              <w:t>4</w:t>
            </w:r>
            <w:r w:rsidRPr="000D3543" w:rsidR="000D3543">
              <w:rPr>
                <w:noProof/>
                <w:webHidden/>
              </w:rPr>
              <w:fldChar w:fldCharType="end"/>
            </w:r>
          </w:hyperlink>
        </w:p>
        <w:p w:rsidRPr="000D3543" w:rsidR="000D3543" w:rsidRDefault="009D7FC4" w14:paraId="07791327" w14:textId="06314C3C">
          <w:pPr>
            <w:pStyle w:val="TOC2"/>
            <w:tabs>
              <w:tab w:val="left" w:pos="880"/>
              <w:tab w:val="right" w:leader="dot" w:pos="9396"/>
            </w:tabs>
            <w:rPr>
              <w:rFonts w:eastAsiaTheme="minorEastAsia"/>
              <w:noProof/>
            </w:rPr>
          </w:pPr>
          <w:hyperlink w:history="1" w:anchor="_Toc108173397">
            <w:r w:rsidRPr="0096175B" w:rsidR="000D3543">
              <w:rPr>
                <w:rStyle w:val="Hyperlink"/>
                <w:rFonts w:eastAsia="Times New Roman"/>
              </w:rPr>
              <w:t>1.2.</w:t>
            </w:r>
            <w:r w:rsidRPr="000D3543" w:rsidR="000D3543">
              <w:rPr>
                <w:rFonts w:eastAsiaTheme="minorEastAsia"/>
                <w:noProof/>
              </w:rPr>
              <w:tab/>
            </w:r>
            <w:r w:rsidRPr="0096175B" w:rsidR="000D3543">
              <w:rPr>
                <w:rStyle w:val="Hyperlink"/>
                <w:rFonts w:eastAsia="Times New Roman"/>
              </w:rPr>
              <w:t>General provisions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_Toc108173397 \h </w:instrText>
            </w:r>
            <w:r w:rsidRPr="000D3543" w:rsidR="000D3543">
              <w:rPr>
                <w:noProof/>
                <w:webHidden/>
              </w:rPr>
            </w:r>
            <w:r w:rsidRPr="000D3543" w:rsidR="000D3543">
              <w:rPr>
                <w:noProof/>
                <w:webHidden/>
              </w:rPr>
              <w:fldChar w:fldCharType="separate"/>
            </w:r>
            <w:r w:rsidRPr="000D3543" w:rsidR="000D3543">
              <w:rPr>
                <w:noProof/>
                <w:webHidden/>
              </w:rPr>
              <w:t>4</w:t>
            </w:r>
            <w:r w:rsidRPr="000D3543" w:rsidR="000D3543">
              <w:rPr>
                <w:noProof/>
                <w:webHidden/>
              </w:rPr>
              <w:fldChar w:fldCharType="end"/>
            </w:r>
          </w:hyperlink>
        </w:p>
        <w:p w:rsidRPr="000D3543" w:rsidR="000D3543" w:rsidRDefault="009D7FC4" w14:paraId="4AE06D2C" w14:textId="387B6EB0">
          <w:pPr>
            <w:pStyle w:val="TOC3"/>
            <w:tabs>
              <w:tab w:val="left" w:pos="1320"/>
              <w:tab w:val="right" w:leader="dot" w:pos="9396"/>
            </w:tabs>
            <w:rPr>
              <w:rFonts w:eastAsiaTheme="minorEastAsia"/>
              <w:noProof/>
            </w:rPr>
          </w:pPr>
          <w:hyperlink w:history="1" w:anchor="_Toc108173398">
            <w:r w:rsidRPr="0096175B" w:rsidR="000D3543">
              <w:rPr>
                <w:rStyle w:val="Hyperlink"/>
              </w:rPr>
              <w:t>1.2.1.</w:t>
            </w:r>
            <w:r w:rsidRPr="000D3543" w:rsidR="000D3543">
              <w:rPr>
                <w:rFonts w:eastAsiaTheme="minorEastAsia"/>
                <w:noProof/>
              </w:rPr>
              <w:tab/>
            </w:r>
            <w:r w:rsidRPr="0096175B" w:rsidR="000D3543">
              <w:rPr>
                <w:rStyle w:val="Hyperlink"/>
              </w:rPr>
              <w:t>Levels of Monitoring</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_Toc108173398 \h </w:instrText>
            </w:r>
            <w:r w:rsidRPr="000D3543" w:rsidR="000D3543">
              <w:rPr>
                <w:noProof/>
                <w:webHidden/>
              </w:rPr>
            </w:r>
            <w:r w:rsidRPr="000D3543" w:rsidR="000D3543">
              <w:rPr>
                <w:noProof/>
                <w:webHidden/>
              </w:rPr>
              <w:fldChar w:fldCharType="separate"/>
            </w:r>
            <w:r w:rsidRPr="000D3543" w:rsidR="000D3543">
              <w:rPr>
                <w:noProof/>
                <w:webHidden/>
              </w:rPr>
              <w:t>4</w:t>
            </w:r>
            <w:r w:rsidRPr="000D3543" w:rsidR="000D3543">
              <w:rPr>
                <w:noProof/>
                <w:webHidden/>
              </w:rPr>
              <w:fldChar w:fldCharType="end"/>
            </w:r>
          </w:hyperlink>
        </w:p>
        <w:p w:rsidRPr="000D3543" w:rsidR="000D3543" w:rsidRDefault="009D7FC4" w14:paraId="1EC91F0E" w14:textId="3ACC89F3">
          <w:pPr>
            <w:pStyle w:val="TOC3"/>
            <w:tabs>
              <w:tab w:val="left" w:pos="1320"/>
              <w:tab w:val="right" w:leader="dot" w:pos="9396"/>
            </w:tabs>
            <w:rPr>
              <w:rFonts w:eastAsiaTheme="minorEastAsia"/>
              <w:noProof/>
            </w:rPr>
          </w:pPr>
          <w:hyperlink w:history="1" w:anchor="_Toc108173399">
            <w:r w:rsidRPr="0096175B" w:rsidR="000D3543">
              <w:rPr>
                <w:rStyle w:val="Hyperlink"/>
              </w:rPr>
              <w:t>1.2.2.</w:t>
            </w:r>
            <w:r w:rsidRPr="000D3543" w:rsidR="000D3543">
              <w:rPr>
                <w:rFonts w:eastAsiaTheme="minorEastAsia"/>
                <w:noProof/>
              </w:rPr>
              <w:tab/>
            </w:r>
            <w:r w:rsidRPr="0096175B" w:rsidR="000D3543">
              <w:rPr>
                <w:rStyle w:val="Hyperlink"/>
              </w:rPr>
              <w:t>Terms &amp; Abbreviations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_Toc108173399 \h </w:instrText>
            </w:r>
            <w:r w:rsidRPr="000D3543" w:rsidR="000D3543">
              <w:rPr>
                <w:noProof/>
                <w:webHidden/>
              </w:rPr>
            </w:r>
            <w:r w:rsidRPr="000D3543" w:rsidR="000D3543">
              <w:rPr>
                <w:noProof/>
                <w:webHidden/>
              </w:rPr>
              <w:fldChar w:fldCharType="separate"/>
            </w:r>
            <w:r w:rsidRPr="000D3543" w:rsidR="000D3543">
              <w:rPr>
                <w:noProof/>
                <w:webHidden/>
              </w:rPr>
              <w:t>5</w:t>
            </w:r>
            <w:r w:rsidRPr="000D3543" w:rsidR="000D3543">
              <w:rPr>
                <w:noProof/>
                <w:webHidden/>
              </w:rPr>
              <w:fldChar w:fldCharType="end"/>
            </w:r>
          </w:hyperlink>
        </w:p>
        <w:p w:rsidRPr="000D3543" w:rsidR="000D3543" w:rsidRDefault="009D7FC4" w14:paraId="24B92F68" w14:textId="506B12C1">
          <w:pPr>
            <w:pStyle w:val="TOC1"/>
            <w:rPr>
              <w:rFonts w:eastAsiaTheme="minorEastAsia"/>
              <w:noProof/>
            </w:rPr>
          </w:pPr>
          <w:hyperlink w:history="1" w:anchor="_Toc108173400">
            <w:r w:rsidRPr="0096175B" w:rsidR="000D3543">
              <w:rPr>
                <w:rStyle w:val="Hyperlink"/>
                <w:rFonts w:eastAsia="Times New Roman"/>
              </w:rPr>
              <w:t>2.</w:t>
            </w:r>
            <w:r w:rsidRPr="000D3543" w:rsidR="000D3543">
              <w:rPr>
                <w:rFonts w:eastAsiaTheme="minorEastAsia"/>
                <w:noProof/>
              </w:rPr>
              <w:tab/>
            </w:r>
            <w:r w:rsidRPr="0096175B" w:rsidR="000D3543">
              <w:rPr>
                <w:rStyle w:val="Hyperlink"/>
                <w:rFonts w:eastAsia="Times New Roman"/>
              </w:rPr>
              <w:t>Functional Level Monitoring</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_Toc108173400 \h </w:instrText>
            </w:r>
            <w:r w:rsidRPr="000D3543" w:rsidR="000D3543">
              <w:rPr>
                <w:noProof/>
                <w:webHidden/>
              </w:rPr>
            </w:r>
            <w:r w:rsidRPr="000D3543" w:rsidR="000D3543">
              <w:rPr>
                <w:noProof/>
                <w:webHidden/>
              </w:rPr>
              <w:fldChar w:fldCharType="separate"/>
            </w:r>
            <w:r w:rsidRPr="000D3543" w:rsidR="000D3543">
              <w:rPr>
                <w:noProof/>
                <w:webHidden/>
              </w:rPr>
              <w:t>6</w:t>
            </w:r>
            <w:r w:rsidRPr="000D3543" w:rsidR="000D3543">
              <w:rPr>
                <w:noProof/>
                <w:webHidden/>
              </w:rPr>
              <w:fldChar w:fldCharType="end"/>
            </w:r>
          </w:hyperlink>
        </w:p>
        <w:p w:rsidRPr="000D3543" w:rsidR="000D3543" w:rsidRDefault="009D7FC4" w14:paraId="6F5C8205" w14:textId="679ABDA6">
          <w:pPr>
            <w:pStyle w:val="TOC2"/>
            <w:tabs>
              <w:tab w:val="left" w:pos="880"/>
              <w:tab w:val="right" w:leader="dot" w:pos="9396"/>
            </w:tabs>
            <w:rPr>
              <w:rFonts w:eastAsiaTheme="minorEastAsia"/>
              <w:noProof/>
            </w:rPr>
          </w:pPr>
          <w:hyperlink w:history="1" w:anchor="_Toc108173401">
            <w:r w:rsidRPr="0096175B" w:rsidR="000D3543">
              <w:rPr>
                <w:rStyle w:val="Hyperlink"/>
                <w:rFonts w:eastAsia="Times New Roman"/>
              </w:rPr>
              <w:t>2.1.</w:t>
            </w:r>
            <w:r w:rsidRPr="000D3543" w:rsidR="000D3543">
              <w:rPr>
                <w:rFonts w:eastAsiaTheme="minorEastAsia"/>
                <w:noProof/>
              </w:rPr>
              <w:tab/>
            </w:r>
            <w:r w:rsidRPr="0096175B" w:rsidR="000D3543">
              <w:rPr>
                <w:rStyle w:val="Hyperlink"/>
                <w:rFonts w:eastAsia="Times New Roman"/>
              </w:rPr>
              <w:t>Input Data</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_Toc108173401 \h </w:instrText>
            </w:r>
            <w:r w:rsidRPr="000D3543" w:rsidR="000D3543">
              <w:rPr>
                <w:noProof/>
                <w:webHidden/>
              </w:rPr>
            </w:r>
            <w:r w:rsidRPr="000D3543" w:rsidR="000D3543">
              <w:rPr>
                <w:noProof/>
                <w:webHidden/>
              </w:rPr>
              <w:fldChar w:fldCharType="separate"/>
            </w:r>
            <w:r w:rsidRPr="000D3543" w:rsidR="000D3543">
              <w:rPr>
                <w:noProof/>
                <w:webHidden/>
              </w:rPr>
              <w:t>6</w:t>
            </w:r>
            <w:r w:rsidRPr="000D3543" w:rsidR="000D3543">
              <w:rPr>
                <w:noProof/>
                <w:webHidden/>
              </w:rPr>
              <w:fldChar w:fldCharType="end"/>
            </w:r>
          </w:hyperlink>
        </w:p>
        <w:p w:rsidRPr="000D3543" w:rsidR="000D3543" w:rsidRDefault="009D7FC4" w14:paraId="4AF4E078" w14:textId="7C1F61B3">
          <w:pPr>
            <w:pStyle w:val="TOC3"/>
            <w:tabs>
              <w:tab w:val="left" w:pos="1320"/>
              <w:tab w:val="right" w:leader="dot" w:pos="9396"/>
            </w:tabs>
            <w:rPr>
              <w:rFonts w:eastAsiaTheme="minorEastAsia"/>
              <w:noProof/>
            </w:rPr>
          </w:pPr>
          <w:hyperlink w:history="1" w:anchor="_Toc108173402">
            <w:r w:rsidRPr="0096175B" w:rsidR="000D3543">
              <w:rPr>
                <w:rStyle w:val="Hyperlink"/>
              </w:rPr>
              <w:t>2.1.1.</w:t>
            </w:r>
            <w:r w:rsidRPr="000D3543" w:rsidR="000D3543">
              <w:rPr>
                <w:rFonts w:eastAsiaTheme="minorEastAsia"/>
                <w:noProof/>
              </w:rPr>
              <w:tab/>
            </w:r>
            <w:r w:rsidRPr="0096175B" w:rsidR="000D3543">
              <w:rPr>
                <w:rStyle w:val="Hyperlink"/>
              </w:rPr>
              <w:t>Basic Scope</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_Toc108173402 \h </w:instrText>
            </w:r>
            <w:r w:rsidRPr="000D3543" w:rsidR="000D3543">
              <w:rPr>
                <w:noProof/>
                <w:webHidden/>
              </w:rPr>
            </w:r>
            <w:r w:rsidRPr="000D3543" w:rsidR="000D3543">
              <w:rPr>
                <w:noProof/>
                <w:webHidden/>
              </w:rPr>
              <w:fldChar w:fldCharType="separate"/>
            </w:r>
            <w:r w:rsidRPr="000D3543" w:rsidR="000D3543">
              <w:rPr>
                <w:noProof/>
                <w:webHidden/>
              </w:rPr>
              <w:t>6</w:t>
            </w:r>
            <w:r w:rsidRPr="000D3543" w:rsidR="000D3543">
              <w:rPr>
                <w:noProof/>
                <w:webHidden/>
              </w:rPr>
              <w:fldChar w:fldCharType="end"/>
            </w:r>
          </w:hyperlink>
        </w:p>
        <w:p w:rsidRPr="000D3543" w:rsidR="000D3543" w:rsidRDefault="009D7FC4" w14:paraId="2F542FBD" w14:textId="42F739DD">
          <w:pPr>
            <w:pStyle w:val="TOC3"/>
            <w:tabs>
              <w:tab w:val="left" w:pos="1320"/>
              <w:tab w:val="right" w:leader="dot" w:pos="9396"/>
            </w:tabs>
            <w:rPr>
              <w:rFonts w:eastAsiaTheme="minorEastAsia"/>
              <w:noProof/>
            </w:rPr>
          </w:pPr>
          <w:hyperlink w:history="1" w:anchor="_Toc108173403">
            <w:r w:rsidRPr="0096175B" w:rsidR="000D3543">
              <w:rPr>
                <w:rStyle w:val="Hyperlink"/>
              </w:rPr>
              <w:t>2.1.2.</w:t>
            </w:r>
            <w:r w:rsidRPr="000D3543" w:rsidR="000D3543">
              <w:rPr>
                <w:rFonts w:eastAsiaTheme="minorEastAsia"/>
                <w:noProof/>
              </w:rPr>
              <w:tab/>
            </w:r>
            <w:r w:rsidRPr="0096175B" w:rsidR="000D3543">
              <w:rPr>
                <w:rStyle w:val="Hyperlink"/>
              </w:rPr>
              <w:t>Design Considerations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_Toc108173403 \h </w:instrText>
            </w:r>
            <w:r w:rsidRPr="000D3543" w:rsidR="000D3543">
              <w:rPr>
                <w:noProof/>
                <w:webHidden/>
              </w:rPr>
            </w:r>
            <w:r w:rsidRPr="000D3543" w:rsidR="000D3543">
              <w:rPr>
                <w:noProof/>
                <w:webHidden/>
              </w:rPr>
              <w:fldChar w:fldCharType="separate"/>
            </w:r>
            <w:r w:rsidRPr="000D3543" w:rsidR="000D3543">
              <w:rPr>
                <w:noProof/>
                <w:webHidden/>
              </w:rPr>
              <w:t>8</w:t>
            </w:r>
            <w:r w:rsidRPr="000D3543" w:rsidR="000D3543">
              <w:rPr>
                <w:noProof/>
                <w:webHidden/>
              </w:rPr>
              <w:fldChar w:fldCharType="end"/>
            </w:r>
          </w:hyperlink>
        </w:p>
        <w:p w:rsidRPr="000D3543" w:rsidR="000D3543" w:rsidRDefault="009D7FC4" w14:paraId="4BB83ED3" w14:textId="3BB1146F">
          <w:pPr>
            <w:pStyle w:val="TOC3"/>
            <w:tabs>
              <w:tab w:val="left" w:pos="1320"/>
              <w:tab w:val="right" w:leader="dot" w:pos="9396"/>
            </w:tabs>
            <w:rPr>
              <w:rFonts w:eastAsiaTheme="minorEastAsia"/>
              <w:noProof/>
            </w:rPr>
          </w:pPr>
          <w:hyperlink w:history="1" w:anchor="_Toc108173404">
            <w:r w:rsidRPr="0096175B" w:rsidR="000D3543">
              <w:rPr>
                <w:rStyle w:val="Hyperlink"/>
              </w:rPr>
              <w:t>2.1.3.</w:t>
            </w:r>
            <w:r w:rsidRPr="000D3543" w:rsidR="000D3543">
              <w:rPr>
                <w:rFonts w:eastAsiaTheme="minorEastAsia"/>
                <w:noProof/>
              </w:rPr>
              <w:tab/>
            </w:r>
            <w:r w:rsidRPr="0096175B" w:rsidR="000D3543">
              <w:rPr>
                <w:rStyle w:val="Hyperlink"/>
              </w:rPr>
              <w:t>Data integrity and data drift – case study</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_Toc108173404 \h </w:instrText>
            </w:r>
            <w:r w:rsidRPr="000D3543" w:rsidR="000D3543">
              <w:rPr>
                <w:noProof/>
                <w:webHidden/>
              </w:rPr>
            </w:r>
            <w:r w:rsidRPr="000D3543" w:rsidR="000D3543">
              <w:rPr>
                <w:noProof/>
                <w:webHidden/>
              </w:rPr>
              <w:fldChar w:fldCharType="separate"/>
            </w:r>
            <w:r w:rsidRPr="000D3543" w:rsidR="000D3543">
              <w:rPr>
                <w:noProof/>
                <w:webHidden/>
              </w:rPr>
              <w:t>11</w:t>
            </w:r>
            <w:r w:rsidRPr="000D3543" w:rsidR="000D3543">
              <w:rPr>
                <w:noProof/>
                <w:webHidden/>
              </w:rPr>
              <w:fldChar w:fldCharType="end"/>
            </w:r>
          </w:hyperlink>
        </w:p>
        <w:p w:rsidRPr="000D3543" w:rsidR="000D3543" w:rsidRDefault="009D7FC4" w14:paraId="764F0455" w14:textId="5D913668">
          <w:pPr>
            <w:pStyle w:val="TOC3"/>
            <w:tabs>
              <w:tab w:val="left" w:pos="1320"/>
              <w:tab w:val="right" w:leader="dot" w:pos="9396"/>
            </w:tabs>
            <w:rPr>
              <w:rFonts w:eastAsiaTheme="minorEastAsia"/>
              <w:noProof/>
            </w:rPr>
          </w:pPr>
          <w:hyperlink w:history="1" w:anchor="_Toc108173405">
            <w:r w:rsidRPr="0096175B" w:rsidR="000D3543">
              <w:rPr>
                <w:rStyle w:val="Hyperlink"/>
              </w:rPr>
              <w:t>2.1.4.</w:t>
            </w:r>
            <w:r w:rsidRPr="000D3543" w:rsidR="000D3543">
              <w:rPr>
                <w:rFonts w:eastAsiaTheme="minorEastAsia"/>
                <w:noProof/>
              </w:rPr>
              <w:tab/>
            </w:r>
            <w:r w:rsidRPr="0096175B" w:rsidR="000D3543">
              <w:rPr>
                <w:rStyle w:val="Hyperlink"/>
              </w:rPr>
              <w:t>Workflows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_Toc108173405 \h </w:instrText>
            </w:r>
            <w:r w:rsidRPr="000D3543" w:rsidR="000D3543">
              <w:rPr>
                <w:noProof/>
                <w:webHidden/>
              </w:rPr>
            </w:r>
            <w:r w:rsidRPr="000D3543" w:rsidR="000D3543">
              <w:rPr>
                <w:noProof/>
                <w:webHidden/>
              </w:rPr>
              <w:fldChar w:fldCharType="separate"/>
            </w:r>
            <w:r w:rsidRPr="000D3543" w:rsidR="000D3543">
              <w:rPr>
                <w:noProof/>
                <w:webHidden/>
              </w:rPr>
              <w:t>13</w:t>
            </w:r>
            <w:r w:rsidRPr="000D3543" w:rsidR="000D3543">
              <w:rPr>
                <w:noProof/>
                <w:webHidden/>
              </w:rPr>
              <w:fldChar w:fldCharType="end"/>
            </w:r>
          </w:hyperlink>
        </w:p>
        <w:p w:rsidRPr="000D3543" w:rsidR="000D3543" w:rsidRDefault="009D7FC4" w14:paraId="50662F5B" w14:textId="3D780D05">
          <w:pPr>
            <w:pStyle w:val="TOC3"/>
            <w:tabs>
              <w:tab w:val="left" w:pos="1320"/>
              <w:tab w:val="right" w:leader="dot" w:pos="9396"/>
            </w:tabs>
            <w:rPr>
              <w:rFonts w:eastAsiaTheme="minorEastAsia"/>
              <w:noProof/>
            </w:rPr>
          </w:pPr>
          <w:hyperlink w:history="1" w:anchor="_Toc108173406">
            <w:r w:rsidRPr="0096175B" w:rsidR="000D3543">
              <w:rPr>
                <w:rStyle w:val="Hyperlink"/>
              </w:rPr>
              <w:t>2.1.5.</w:t>
            </w:r>
            <w:r w:rsidRPr="000D3543" w:rsidR="000D3543">
              <w:rPr>
                <w:rFonts w:eastAsiaTheme="minorEastAsia"/>
                <w:noProof/>
              </w:rPr>
              <w:tab/>
            </w:r>
            <w:r w:rsidRPr="0096175B" w:rsidR="000D3543">
              <w:rPr>
                <w:rStyle w:val="Hyperlink"/>
              </w:rPr>
              <w:t>Documentation</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_Toc108173406 \h </w:instrText>
            </w:r>
            <w:r w:rsidRPr="000D3543" w:rsidR="000D3543">
              <w:rPr>
                <w:noProof/>
                <w:webHidden/>
              </w:rPr>
            </w:r>
            <w:r w:rsidRPr="000D3543" w:rsidR="000D3543">
              <w:rPr>
                <w:noProof/>
                <w:webHidden/>
              </w:rPr>
              <w:fldChar w:fldCharType="separate"/>
            </w:r>
            <w:r w:rsidRPr="000D3543" w:rsidR="000D3543">
              <w:rPr>
                <w:noProof/>
                <w:webHidden/>
              </w:rPr>
              <w:t>13</w:t>
            </w:r>
            <w:r w:rsidRPr="000D3543" w:rsidR="000D3543">
              <w:rPr>
                <w:noProof/>
                <w:webHidden/>
              </w:rPr>
              <w:fldChar w:fldCharType="end"/>
            </w:r>
          </w:hyperlink>
        </w:p>
        <w:p w:rsidRPr="000D3543" w:rsidR="000D3543" w:rsidRDefault="009D7FC4" w14:paraId="7B33A746" w14:textId="456E0461">
          <w:pPr>
            <w:pStyle w:val="TOC2"/>
            <w:tabs>
              <w:tab w:val="left" w:pos="880"/>
              <w:tab w:val="right" w:leader="dot" w:pos="9396"/>
            </w:tabs>
            <w:rPr>
              <w:rFonts w:eastAsiaTheme="minorEastAsia"/>
              <w:noProof/>
            </w:rPr>
          </w:pPr>
          <w:hyperlink w:history="1" w:anchor="_Toc108173407">
            <w:r w:rsidRPr="0096175B" w:rsidR="000D3543">
              <w:rPr>
                <w:rStyle w:val="Hyperlink"/>
                <w:rFonts w:eastAsia="Times New Roman"/>
              </w:rPr>
              <w:t>2.2.</w:t>
            </w:r>
            <w:r w:rsidRPr="000D3543" w:rsidR="000D3543">
              <w:rPr>
                <w:rFonts w:eastAsiaTheme="minorEastAsia"/>
                <w:noProof/>
              </w:rPr>
              <w:tab/>
            </w:r>
            <w:r w:rsidRPr="0096175B" w:rsidR="000D3543">
              <w:rPr>
                <w:rStyle w:val="Hyperlink"/>
                <w:rFonts w:eastAsia="Times New Roman"/>
              </w:rPr>
              <w:t>Model &amp; Outputs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_Toc108173407 \h </w:instrText>
            </w:r>
            <w:r w:rsidRPr="000D3543" w:rsidR="000D3543">
              <w:rPr>
                <w:noProof/>
                <w:webHidden/>
              </w:rPr>
            </w:r>
            <w:r w:rsidRPr="000D3543" w:rsidR="000D3543">
              <w:rPr>
                <w:noProof/>
                <w:webHidden/>
              </w:rPr>
              <w:fldChar w:fldCharType="separate"/>
            </w:r>
            <w:r w:rsidRPr="000D3543" w:rsidR="000D3543">
              <w:rPr>
                <w:noProof/>
                <w:webHidden/>
              </w:rPr>
              <w:t>14</w:t>
            </w:r>
            <w:r w:rsidRPr="000D3543" w:rsidR="000D3543">
              <w:rPr>
                <w:noProof/>
                <w:webHidden/>
              </w:rPr>
              <w:fldChar w:fldCharType="end"/>
            </w:r>
          </w:hyperlink>
        </w:p>
        <w:p w:rsidRPr="000D3543" w:rsidR="000D3543" w:rsidRDefault="009D7FC4" w14:paraId="07A513E1" w14:textId="0A5B3ECF">
          <w:pPr>
            <w:pStyle w:val="TOC3"/>
            <w:tabs>
              <w:tab w:val="left" w:pos="1320"/>
              <w:tab w:val="right" w:leader="dot" w:pos="9396"/>
            </w:tabs>
            <w:rPr>
              <w:rFonts w:eastAsiaTheme="minorEastAsia"/>
              <w:noProof/>
            </w:rPr>
          </w:pPr>
          <w:hyperlink w:history="1" w:anchor="_Toc108173408">
            <w:r w:rsidRPr="0096175B" w:rsidR="000D3543">
              <w:rPr>
                <w:rStyle w:val="Hyperlink"/>
              </w:rPr>
              <w:t>2.2.1.</w:t>
            </w:r>
            <w:r w:rsidRPr="000D3543" w:rsidR="000D3543">
              <w:rPr>
                <w:rFonts w:eastAsiaTheme="minorEastAsia"/>
                <w:noProof/>
              </w:rPr>
              <w:tab/>
            </w:r>
            <w:r w:rsidRPr="0096175B" w:rsidR="000D3543">
              <w:rPr>
                <w:rStyle w:val="Hyperlink"/>
              </w:rPr>
              <w:t>Basic Scope</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_Toc108173408 \h </w:instrText>
            </w:r>
            <w:r w:rsidRPr="000D3543" w:rsidR="000D3543">
              <w:rPr>
                <w:noProof/>
                <w:webHidden/>
              </w:rPr>
            </w:r>
            <w:r w:rsidRPr="000D3543" w:rsidR="000D3543">
              <w:rPr>
                <w:noProof/>
                <w:webHidden/>
              </w:rPr>
              <w:fldChar w:fldCharType="separate"/>
            </w:r>
            <w:r w:rsidRPr="000D3543" w:rsidR="000D3543">
              <w:rPr>
                <w:noProof/>
                <w:webHidden/>
              </w:rPr>
              <w:t>14</w:t>
            </w:r>
            <w:r w:rsidRPr="000D3543" w:rsidR="000D3543">
              <w:rPr>
                <w:noProof/>
                <w:webHidden/>
              </w:rPr>
              <w:fldChar w:fldCharType="end"/>
            </w:r>
          </w:hyperlink>
        </w:p>
        <w:p w:rsidRPr="000D3543" w:rsidR="000D3543" w:rsidRDefault="009D7FC4" w14:paraId="62F8647F" w14:textId="3583299F">
          <w:pPr>
            <w:pStyle w:val="TOC3"/>
            <w:tabs>
              <w:tab w:val="left" w:pos="1320"/>
              <w:tab w:val="right" w:leader="dot" w:pos="9396"/>
            </w:tabs>
            <w:rPr>
              <w:rFonts w:eastAsiaTheme="minorEastAsia"/>
              <w:noProof/>
            </w:rPr>
          </w:pPr>
          <w:hyperlink w:history="1" w:anchor="_Toc108173409">
            <w:r w:rsidRPr="0096175B" w:rsidR="000D3543">
              <w:rPr>
                <w:rStyle w:val="Hyperlink"/>
              </w:rPr>
              <w:t>2.2.2.</w:t>
            </w:r>
            <w:r w:rsidRPr="000D3543" w:rsidR="000D3543">
              <w:rPr>
                <w:rFonts w:eastAsiaTheme="minorEastAsia"/>
                <w:noProof/>
              </w:rPr>
              <w:tab/>
            </w:r>
            <w:r w:rsidRPr="0096175B" w:rsidR="000D3543">
              <w:rPr>
                <w:rStyle w:val="Hyperlink"/>
              </w:rPr>
              <w:t>Design Considerations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_Toc108173409 \h </w:instrText>
            </w:r>
            <w:r w:rsidRPr="000D3543" w:rsidR="000D3543">
              <w:rPr>
                <w:noProof/>
                <w:webHidden/>
              </w:rPr>
            </w:r>
            <w:r w:rsidRPr="000D3543" w:rsidR="000D3543">
              <w:rPr>
                <w:noProof/>
                <w:webHidden/>
              </w:rPr>
              <w:fldChar w:fldCharType="separate"/>
            </w:r>
            <w:r w:rsidRPr="000D3543" w:rsidR="000D3543">
              <w:rPr>
                <w:noProof/>
                <w:webHidden/>
              </w:rPr>
              <w:t>15</w:t>
            </w:r>
            <w:r w:rsidRPr="000D3543" w:rsidR="000D3543">
              <w:rPr>
                <w:noProof/>
                <w:webHidden/>
              </w:rPr>
              <w:fldChar w:fldCharType="end"/>
            </w:r>
          </w:hyperlink>
        </w:p>
        <w:p w:rsidRPr="000D3543" w:rsidR="000D3543" w:rsidRDefault="009D7FC4" w14:paraId="6E343A18" w14:textId="3AE99335">
          <w:pPr>
            <w:pStyle w:val="TOC3"/>
            <w:tabs>
              <w:tab w:val="left" w:pos="1320"/>
              <w:tab w:val="right" w:leader="dot" w:pos="9396"/>
            </w:tabs>
            <w:rPr>
              <w:rFonts w:eastAsiaTheme="minorEastAsia"/>
              <w:noProof/>
            </w:rPr>
          </w:pPr>
          <w:hyperlink w:history="1" w:anchor="_Toc108173410">
            <w:r w:rsidRPr="0096175B" w:rsidR="000D3543">
              <w:rPr>
                <w:rStyle w:val="Hyperlink"/>
              </w:rPr>
              <w:t>2.2.4.</w:t>
            </w:r>
            <w:r w:rsidRPr="000D3543" w:rsidR="000D3543">
              <w:rPr>
                <w:rFonts w:eastAsiaTheme="minorEastAsia"/>
                <w:noProof/>
              </w:rPr>
              <w:tab/>
            </w:r>
            <w:r w:rsidRPr="0096175B" w:rsidR="000D3543">
              <w:rPr>
                <w:rStyle w:val="Hyperlink"/>
              </w:rPr>
              <w:t>Workflows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_Toc108173410 \h </w:instrText>
            </w:r>
            <w:r w:rsidRPr="000D3543" w:rsidR="000D3543">
              <w:rPr>
                <w:noProof/>
                <w:webHidden/>
              </w:rPr>
            </w:r>
            <w:r w:rsidRPr="000D3543" w:rsidR="000D3543">
              <w:rPr>
                <w:noProof/>
                <w:webHidden/>
              </w:rPr>
              <w:fldChar w:fldCharType="separate"/>
            </w:r>
            <w:r w:rsidRPr="000D3543" w:rsidR="000D3543">
              <w:rPr>
                <w:noProof/>
                <w:webHidden/>
              </w:rPr>
              <w:t>20</w:t>
            </w:r>
            <w:r w:rsidRPr="000D3543" w:rsidR="000D3543">
              <w:rPr>
                <w:noProof/>
                <w:webHidden/>
              </w:rPr>
              <w:fldChar w:fldCharType="end"/>
            </w:r>
          </w:hyperlink>
        </w:p>
        <w:p w:rsidRPr="000D3543" w:rsidR="000D3543" w:rsidRDefault="009D7FC4" w14:paraId="64A5A261" w14:textId="60E7A6F4">
          <w:pPr>
            <w:pStyle w:val="TOC3"/>
            <w:tabs>
              <w:tab w:val="left" w:pos="1320"/>
              <w:tab w:val="right" w:leader="dot" w:pos="9396"/>
            </w:tabs>
            <w:rPr>
              <w:rFonts w:eastAsiaTheme="minorEastAsia"/>
              <w:noProof/>
            </w:rPr>
          </w:pPr>
          <w:hyperlink w:history="1" w:anchor="_Toc108173411">
            <w:r w:rsidRPr="0096175B" w:rsidR="000D3543">
              <w:rPr>
                <w:rStyle w:val="Hyperlink"/>
              </w:rPr>
              <w:t>2.2.5.</w:t>
            </w:r>
            <w:r w:rsidRPr="000D3543" w:rsidR="000D3543">
              <w:rPr>
                <w:rFonts w:eastAsiaTheme="minorEastAsia"/>
                <w:noProof/>
              </w:rPr>
              <w:tab/>
            </w:r>
            <w:r w:rsidRPr="0096175B" w:rsidR="000D3543">
              <w:rPr>
                <w:rStyle w:val="Hyperlink"/>
              </w:rPr>
              <w:t>Documentation</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_Toc108173411 \h </w:instrText>
            </w:r>
            <w:r w:rsidRPr="000D3543" w:rsidR="000D3543">
              <w:rPr>
                <w:noProof/>
                <w:webHidden/>
              </w:rPr>
            </w:r>
            <w:r w:rsidRPr="000D3543" w:rsidR="000D3543">
              <w:rPr>
                <w:noProof/>
                <w:webHidden/>
              </w:rPr>
              <w:fldChar w:fldCharType="separate"/>
            </w:r>
            <w:r w:rsidRPr="000D3543" w:rsidR="000D3543">
              <w:rPr>
                <w:noProof/>
                <w:webHidden/>
              </w:rPr>
              <w:t>20</w:t>
            </w:r>
            <w:r w:rsidRPr="000D3543" w:rsidR="000D3543">
              <w:rPr>
                <w:noProof/>
                <w:webHidden/>
              </w:rPr>
              <w:fldChar w:fldCharType="end"/>
            </w:r>
          </w:hyperlink>
        </w:p>
        <w:p w:rsidRPr="000D3543" w:rsidR="000D3543" w:rsidRDefault="009D7FC4" w14:paraId="41534039" w14:textId="72C0681D">
          <w:pPr>
            <w:pStyle w:val="TOC1"/>
            <w:rPr>
              <w:rFonts w:eastAsiaTheme="minorEastAsia"/>
              <w:noProof/>
            </w:rPr>
          </w:pPr>
          <w:hyperlink w:history="1" w:anchor="_Toc108173412">
            <w:r w:rsidRPr="0096175B" w:rsidR="000D3543">
              <w:rPr>
                <w:rStyle w:val="Hyperlink"/>
                <w:rFonts w:eastAsia="Times New Roman"/>
              </w:rPr>
              <w:t>3.</w:t>
            </w:r>
            <w:r w:rsidRPr="000D3543" w:rsidR="000D3543">
              <w:rPr>
                <w:rFonts w:eastAsiaTheme="minorEastAsia"/>
                <w:noProof/>
              </w:rPr>
              <w:tab/>
            </w:r>
            <w:r w:rsidRPr="0096175B" w:rsidR="000D3543">
              <w:rPr>
                <w:rStyle w:val="Hyperlink"/>
                <w:rFonts w:eastAsia="Times New Roman"/>
              </w:rPr>
              <w:t>Operational Level Monitoring</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_Toc108173412 \h </w:instrText>
            </w:r>
            <w:r w:rsidRPr="000D3543" w:rsidR="000D3543">
              <w:rPr>
                <w:noProof/>
                <w:webHidden/>
              </w:rPr>
            </w:r>
            <w:r w:rsidRPr="000D3543" w:rsidR="000D3543">
              <w:rPr>
                <w:noProof/>
                <w:webHidden/>
              </w:rPr>
              <w:fldChar w:fldCharType="separate"/>
            </w:r>
            <w:r w:rsidRPr="000D3543" w:rsidR="000D3543">
              <w:rPr>
                <w:noProof/>
                <w:webHidden/>
              </w:rPr>
              <w:t>20</w:t>
            </w:r>
            <w:r w:rsidRPr="000D3543" w:rsidR="000D3543">
              <w:rPr>
                <w:noProof/>
                <w:webHidden/>
              </w:rPr>
              <w:fldChar w:fldCharType="end"/>
            </w:r>
          </w:hyperlink>
        </w:p>
        <w:p w:rsidRPr="000D3543" w:rsidR="000D3543" w:rsidRDefault="009D7FC4" w14:paraId="31D3B482" w14:textId="572F1124">
          <w:pPr>
            <w:pStyle w:val="TOC1"/>
            <w:rPr>
              <w:rFonts w:eastAsiaTheme="minorEastAsia"/>
              <w:noProof/>
            </w:rPr>
          </w:pPr>
          <w:hyperlink w:history="1" w:anchor="_Toc108173413">
            <w:r w:rsidRPr="0096175B" w:rsidR="000D3543">
              <w:rPr>
                <w:rStyle w:val="Hyperlink"/>
                <w:rFonts w:eastAsia="Times New Roman"/>
              </w:rPr>
              <w:t>4.</w:t>
            </w:r>
            <w:r w:rsidRPr="000D3543" w:rsidR="000D3543">
              <w:rPr>
                <w:rFonts w:eastAsiaTheme="minorEastAsia"/>
                <w:noProof/>
              </w:rPr>
              <w:tab/>
            </w:r>
            <w:r w:rsidRPr="0096175B" w:rsidR="000D3543">
              <w:rPr>
                <w:rStyle w:val="Hyperlink"/>
                <w:rFonts w:eastAsia="Times New Roman"/>
              </w:rPr>
              <w:t>Logging and Alerting</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_Toc108173413 \h </w:instrText>
            </w:r>
            <w:r w:rsidRPr="000D3543" w:rsidR="000D3543">
              <w:rPr>
                <w:noProof/>
                <w:webHidden/>
              </w:rPr>
            </w:r>
            <w:r w:rsidRPr="000D3543" w:rsidR="000D3543">
              <w:rPr>
                <w:noProof/>
                <w:webHidden/>
              </w:rPr>
              <w:fldChar w:fldCharType="separate"/>
            </w:r>
            <w:r w:rsidRPr="000D3543" w:rsidR="000D3543">
              <w:rPr>
                <w:noProof/>
                <w:webHidden/>
              </w:rPr>
              <w:t>22</w:t>
            </w:r>
            <w:r w:rsidRPr="000D3543" w:rsidR="000D3543">
              <w:rPr>
                <w:noProof/>
                <w:webHidden/>
              </w:rPr>
              <w:fldChar w:fldCharType="end"/>
            </w:r>
          </w:hyperlink>
        </w:p>
        <w:p w:rsidRPr="000D3543" w:rsidR="000D3543" w:rsidRDefault="009D7FC4" w14:paraId="21C0A4FD" w14:textId="5FAB909B">
          <w:pPr>
            <w:pStyle w:val="TOC2"/>
            <w:tabs>
              <w:tab w:val="left" w:pos="880"/>
              <w:tab w:val="right" w:leader="dot" w:pos="9396"/>
            </w:tabs>
            <w:rPr>
              <w:rFonts w:eastAsiaTheme="minorEastAsia"/>
              <w:noProof/>
            </w:rPr>
          </w:pPr>
          <w:hyperlink w:history="1" w:anchor="_Toc108173414">
            <w:r w:rsidRPr="0096175B" w:rsidR="000D3543">
              <w:rPr>
                <w:rStyle w:val="Hyperlink"/>
                <w:rFonts w:eastAsia="Times New Roman"/>
              </w:rPr>
              <w:t>4.1.</w:t>
            </w:r>
            <w:r w:rsidRPr="000D3543" w:rsidR="000D3543">
              <w:rPr>
                <w:rFonts w:eastAsiaTheme="minorEastAsia"/>
                <w:noProof/>
              </w:rPr>
              <w:tab/>
            </w:r>
            <w:r w:rsidRPr="0096175B" w:rsidR="000D3543">
              <w:rPr>
                <w:rStyle w:val="Hyperlink"/>
                <w:rFonts w:eastAsia="Times New Roman"/>
              </w:rPr>
              <w:t>Logging</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_Toc108173414 \h </w:instrText>
            </w:r>
            <w:r w:rsidRPr="000D3543" w:rsidR="000D3543">
              <w:rPr>
                <w:noProof/>
                <w:webHidden/>
              </w:rPr>
            </w:r>
            <w:r w:rsidRPr="000D3543" w:rsidR="000D3543">
              <w:rPr>
                <w:noProof/>
                <w:webHidden/>
              </w:rPr>
              <w:fldChar w:fldCharType="separate"/>
            </w:r>
            <w:r w:rsidRPr="000D3543" w:rsidR="000D3543">
              <w:rPr>
                <w:noProof/>
                <w:webHidden/>
              </w:rPr>
              <w:t>22</w:t>
            </w:r>
            <w:r w:rsidRPr="000D3543" w:rsidR="000D3543">
              <w:rPr>
                <w:noProof/>
                <w:webHidden/>
              </w:rPr>
              <w:fldChar w:fldCharType="end"/>
            </w:r>
          </w:hyperlink>
        </w:p>
        <w:p w:rsidRPr="000D3543" w:rsidR="000D3543" w:rsidRDefault="009D7FC4" w14:paraId="76863581" w14:textId="172F12B0">
          <w:pPr>
            <w:pStyle w:val="TOC2"/>
            <w:tabs>
              <w:tab w:val="left" w:pos="880"/>
              <w:tab w:val="right" w:leader="dot" w:pos="9396"/>
            </w:tabs>
            <w:rPr>
              <w:rFonts w:eastAsiaTheme="minorEastAsia"/>
              <w:noProof/>
            </w:rPr>
          </w:pPr>
          <w:hyperlink w:history="1" w:anchor="_Toc108173415">
            <w:r w:rsidRPr="0096175B" w:rsidR="000D3543">
              <w:rPr>
                <w:rStyle w:val="Hyperlink"/>
                <w:rFonts w:eastAsia="Times New Roman"/>
              </w:rPr>
              <w:t>4.2.</w:t>
            </w:r>
            <w:r w:rsidRPr="000D3543" w:rsidR="000D3543">
              <w:rPr>
                <w:rFonts w:eastAsiaTheme="minorEastAsia"/>
                <w:noProof/>
              </w:rPr>
              <w:tab/>
            </w:r>
            <w:r w:rsidRPr="0096175B" w:rsidR="000D3543">
              <w:rPr>
                <w:rStyle w:val="Hyperlink"/>
                <w:rFonts w:eastAsia="Times New Roman"/>
              </w:rPr>
              <w:t>Alerts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_Toc108173415 \h </w:instrText>
            </w:r>
            <w:r w:rsidRPr="000D3543" w:rsidR="000D3543">
              <w:rPr>
                <w:noProof/>
                <w:webHidden/>
              </w:rPr>
            </w:r>
            <w:r w:rsidRPr="000D3543" w:rsidR="000D3543">
              <w:rPr>
                <w:noProof/>
                <w:webHidden/>
              </w:rPr>
              <w:fldChar w:fldCharType="separate"/>
            </w:r>
            <w:r w:rsidRPr="000D3543" w:rsidR="000D3543">
              <w:rPr>
                <w:noProof/>
                <w:webHidden/>
              </w:rPr>
              <w:t>24</w:t>
            </w:r>
            <w:r w:rsidRPr="000D3543" w:rsidR="000D3543">
              <w:rPr>
                <w:noProof/>
                <w:webHidden/>
              </w:rPr>
              <w:fldChar w:fldCharType="end"/>
            </w:r>
          </w:hyperlink>
        </w:p>
        <w:p w:rsidRPr="000D3543" w:rsidR="000D3543" w:rsidRDefault="009D7FC4" w14:paraId="15BF8D87" w14:textId="37530ACE">
          <w:pPr>
            <w:pStyle w:val="TOC1"/>
            <w:rPr>
              <w:rFonts w:eastAsiaTheme="minorEastAsia"/>
              <w:noProof/>
            </w:rPr>
          </w:pPr>
          <w:hyperlink w:history="1" w:anchor="_Toc108173416">
            <w:r w:rsidRPr="0096175B" w:rsidR="000D3543">
              <w:rPr>
                <w:rStyle w:val="Hyperlink"/>
              </w:rPr>
              <w:t>5.</w:t>
            </w:r>
            <w:r w:rsidRPr="000D3543" w:rsidR="000D3543">
              <w:rPr>
                <w:rFonts w:eastAsiaTheme="minorEastAsia"/>
                <w:noProof/>
              </w:rPr>
              <w:tab/>
            </w:r>
            <w:r w:rsidRPr="0096175B" w:rsidR="000D3543">
              <w:rPr>
                <w:rStyle w:val="Hyperlink"/>
                <w:rFonts w:eastAsia="Times New Roman"/>
              </w:rPr>
              <w:t>Minimum requirements</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_Toc108173416 \h </w:instrText>
            </w:r>
            <w:r w:rsidRPr="000D3543" w:rsidR="000D3543">
              <w:rPr>
                <w:noProof/>
                <w:webHidden/>
              </w:rPr>
            </w:r>
            <w:r w:rsidRPr="000D3543" w:rsidR="000D3543">
              <w:rPr>
                <w:noProof/>
                <w:webHidden/>
              </w:rPr>
              <w:fldChar w:fldCharType="separate"/>
            </w:r>
            <w:r w:rsidRPr="000D3543" w:rsidR="000D3543">
              <w:rPr>
                <w:noProof/>
                <w:webHidden/>
              </w:rPr>
              <w:t>24</w:t>
            </w:r>
            <w:r w:rsidRPr="000D3543" w:rsidR="000D3543">
              <w:rPr>
                <w:noProof/>
                <w:webHidden/>
              </w:rPr>
              <w:fldChar w:fldCharType="end"/>
            </w:r>
          </w:hyperlink>
        </w:p>
        <w:p w:rsidRPr="000D3543" w:rsidR="000D3543" w:rsidRDefault="009D7FC4" w14:paraId="70A52AAA" w14:textId="18FDA3BE">
          <w:pPr>
            <w:pStyle w:val="TOC2"/>
            <w:tabs>
              <w:tab w:val="left" w:pos="880"/>
              <w:tab w:val="right" w:leader="dot" w:pos="9396"/>
            </w:tabs>
            <w:rPr>
              <w:rFonts w:eastAsiaTheme="minorEastAsia"/>
              <w:noProof/>
            </w:rPr>
          </w:pPr>
          <w:hyperlink w:history="1" w:anchor="_Toc108173417">
            <w:r w:rsidRPr="0096175B" w:rsidR="000D3543">
              <w:rPr>
                <w:rStyle w:val="Hyperlink"/>
                <w:rFonts w:eastAsia="Times New Roman"/>
              </w:rPr>
              <w:t>5.1.</w:t>
            </w:r>
            <w:r w:rsidRPr="000D3543" w:rsidR="000D3543">
              <w:rPr>
                <w:rFonts w:eastAsiaTheme="minorEastAsia"/>
                <w:noProof/>
              </w:rPr>
              <w:tab/>
            </w:r>
            <w:r w:rsidRPr="0096175B" w:rsidR="000D3543">
              <w:rPr>
                <w:rStyle w:val="Hyperlink"/>
                <w:rFonts w:eastAsia="Times New Roman"/>
              </w:rPr>
              <w:t>Monitoring and retraining frequency</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_Toc108173417 \h </w:instrText>
            </w:r>
            <w:r w:rsidRPr="000D3543" w:rsidR="000D3543">
              <w:rPr>
                <w:noProof/>
                <w:webHidden/>
              </w:rPr>
            </w:r>
            <w:r w:rsidRPr="000D3543" w:rsidR="000D3543">
              <w:rPr>
                <w:noProof/>
                <w:webHidden/>
              </w:rPr>
              <w:fldChar w:fldCharType="separate"/>
            </w:r>
            <w:r w:rsidRPr="000D3543" w:rsidR="000D3543">
              <w:rPr>
                <w:noProof/>
                <w:webHidden/>
              </w:rPr>
              <w:t>25</w:t>
            </w:r>
            <w:r w:rsidRPr="000D3543" w:rsidR="000D3543">
              <w:rPr>
                <w:noProof/>
                <w:webHidden/>
              </w:rPr>
              <w:fldChar w:fldCharType="end"/>
            </w:r>
          </w:hyperlink>
        </w:p>
        <w:p w:rsidRPr="000D3543" w:rsidR="000D3543" w:rsidRDefault="009D7FC4" w14:paraId="0B62A58F" w14:textId="3F48D958">
          <w:pPr>
            <w:pStyle w:val="TOC3"/>
            <w:tabs>
              <w:tab w:val="left" w:pos="1320"/>
              <w:tab w:val="right" w:leader="dot" w:pos="9396"/>
            </w:tabs>
            <w:rPr>
              <w:rFonts w:eastAsiaTheme="minorEastAsia"/>
              <w:noProof/>
            </w:rPr>
          </w:pPr>
          <w:hyperlink w:history="1" w:anchor="_Toc108173418">
            <w:r w:rsidRPr="0096175B" w:rsidR="000D3543">
              <w:rPr>
                <w:rStyle w:val="Hyperlink"/>
                <w:rFonts w:eastAsia="Times New Roman"/>
              </w:rPr>
              <w:t>5.1.1.</w:t>
            </w:r>
            <w:r w:rsidRPr="000D3543" w:rsidR="000D3543">
              <w:rPr>
                <w:rFonts w:eastAsiaTheme="minorEastAsia"/>
                <w:noProof/>
              </w:rPr>
              <w:tab/>
            </w:r>
            <w:r w:rsidRPr="0096175B" w:rsidR="000D3543">
              <w:rPr>
                <w:rStyle w:val="Hyperlink"/>
                <w:rFonts w:eastAsia="Times New Roman"/>
              </w:rPr>
              <w:t>Significant change in business environment</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_Toc108173418 \h </w:instrText>
            </w:r>
            <w:r w:rsidRPr="000D3543" w:rsidR="000D3543">
              <w:rPr>
                <w:noProof/>
                <w:webHidden/>
              </w:rPr>
            </w:r>
            <w:r w:rsidRPr="000D3543" w:rsidR="000D3543">
              <w:rPr>
                <w:noProof/>
                <w:webHidden/>
              </w:rPr>
              <w:fldChar w:fldCharType="separate"/>
            </w:r>
            <w:r w:rsidRPr="000D3543" w:rsidR="000D3543">
              <w:rPr>
                <w:noProof/>
                <w:webHidden/>
              </w:rPr>
              <w:t>25</w:t>
            </w:r>
            <w:r w:rsidRPr="000D3543" w:rsidR="000D3543">
              <w:rPr>
                <w:noProof/>
                <w:webHidden/>
              </w:rPr>
              <w:fldChar w:fldCharType="end"/>
            </w:r>
          </w:hyperlink>
        </w:p>
        <w:p w:rsidRPr="000D3543" w:rsidR="000D3543" w:rsidRDefault="009D7FC4" w14:paraId="627624B5" w14:textId="1A4ABEC5">
          <w:pPr>
            <w:pStyle w:val="TOC3"/>
            <w:tabs>
              <w:tab w:val="left" w:pos="1320"/>
              <w:tab w:val="right" w:leader="dot" w:pos="9396"/>
            </w:tabs>
            <w:rPr>
              <w:rFonts w:eastAsiaTheme="minorEastAsia"/>
              <w:noProof/>
            </w:rPr>
          </w:pPr>
          <w:hyperlink w:history="1" w:anchor="_Toc108173419">
            <w:r w:rsidRPr="0096175B" w:rsidR="000D3543">
              <w:rPr>
                <w:rStyle w:val="Hyperlink"/>
                <w:rFonts w:eastAsia="Times New Roman"/>
              </w:rPr>
              <w:t>5.1.2.</w:t>
            </w:r>
            <w:r w:rsidRPr="000D3543" w:rsidR="000D3543">
              <w:rPr>
                <w:rFonts w:eastAsiaTheme="minorEastAsia"/>
                <w:noProof/>
              </w:rPr>
              <w:tab/>
            </w:r>
            <w:r w:rsidRPr="0096175B" w:rsidR="000D3543">
              <w:rPr>
                <w:rStyle w:val="Hyperlink"/>
                <w:rFonts w:eastAsia="Times New Roman"/>
              </w:rPr>
              <w:t>Statistical KPIs are not fulfilled</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_Toc108173419 \h </w:instrText>
            </w:r>
            <w:r w:rsidRPr="000D3543" w:rsidR="000D3543">
              <w:rPr>
                <w:noProof/>
                <w:webHidden/>
              </w:rPr>
            </w:r>
            <w:r w:rsidRPr="000D3543" w:rsidR="000D3543">
              <w:rPr>
                <w:noProof/>
                <w:webHidden/>
              </w:rPr>
              <w:fldChar w:fldCharType="separate"/>
            </w:r>
            <w:r w:rsidRPr="000D3543" w:rsidR="000D3543">
              <w:rPr>
                <w:noProof/>
                <w:webHidden/>
              </w:rPr>
              <w:t>25</w:t>
            </w:r>
            <w:r w:rsidRPr="000D3543" w:rsidR="000D3543">
              <w:rPr>
                <w:noProof/>
                <w:webHidden/>
              </w:rPr>
              <w:fldChar w:fldCharType="end"/>
            </w:r>
          </w:hyperlink>
        </w:p>
        <w:p w:rsidRPr="000D3543" w:rsidR="000D3543" w:rsidRDefault="009D7FC4" w14:paraId="696B11B6" w14:textId="7BFF37E9">
          <w:pPr>
            <w:pStyle w:val="TOC3"/>
            <w:tabs>
              <w:tab w:val="left" w:pos="1320"/>
              <w:tab w:val="right" w:leader="dot" w:pos="9396"/>
            </w:tabs>
            <w:rPr>
              <w:rFonts w:eastAsiaTheme="minorEastAsia"/>
              <w:noProof/>
            </w:rPr>
          </w:pPr>
          <w:hyperlink w:history="1" w:anchor="_Toc108173420">
            <w:r w:rsidRPr="0096175B" w:rsidR="000D3543">
              <w:rPr>
                <w:rStyle w:val="Hyperlink"/>
                <w:rFonts w:eastAsia="Times New Roman"/>
              </w:rPr>
              <w:t>5.1.3.</w:t>
            </w:r>
            <w:r w:rsidRPr="000D3543" w:rsidR="000D3543">
              <w:rPr>
                <w:rFonts w:eastAsiaTheme="minorEastAsia"/>
                <w:noProof/>
              </w:rPr>
              <w:tab/>
            </w:r>
            <w:r w:rsidRPr="0096175B" w:rsidR="000D3543">
              <w:rPr>
                <w:rStyle w:val="Hyperlink"/>
                <w:rFonts w:eastAsia="Times New Roman"/>
              </w:rPr>
              <w:t>Business KPIs are not fulfilled</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_Toc108173420 \h </w:instrText>
            </w:r>
            <w:r w:rsidRPr="000D3543" w:rsidR="000D3543">
              <w:rPr>
                <w:noProof/>
                <w:webHidden/>
              </w:rPr>
            </w:r>
            <w:r w:rsidRPr="000D3543" w:rsidR="000D3543">
              <w:rPr>
                <w:noProof/>
                <w:webHidden/>
              </w:rPr>
              <w:fldChar w:fldCharType="separate"/>
            </w:r>
            <w:r w:rsidRPr="000D3543" w:rsidR="000D3543">
              <w:rPr>
                <w:noProof/>
                <w:webHidden/>
              </w:rPr>
              <w:t>26</w:t>
            </w:r>
            <w:r w:rsidRPr="000D3543" w:rsidR="000D3543">
              <w:rPr>
                <w:noProof/>
                <w:webHidden/>
              </w:rPr>
              <w:fldChar w:fldCharType="end"/>
            </w:r>
          </w:hyperlink>
        </w:p>
        <w:p w:rsidRPr="000D3543" w:rsidR="000D3543" w:rsidRDefault="009D7FC4" w14:paraId="4B936AC7" w14:textId="6DB56A71">
          <w:pPr>
            <w:pStyle w:val="TOC3"/>
            <w:tabs>
              <w:tab w:val="left" w:pos="1320"/>
              <w:tab w:val="right" w:leader="dot" w:pos="9396"/>
            </w:tabs>
            <w:rPr>
              <w:rFonts w:eastAsiaTheme="minorEastAsia"/>
              <w:noProof/>
            </w:rPr>
          </w:pPr>
          <w:hyperlink w:history="1" w:anchor="_Toc108173421">
            <w:r w:rsidRPr="0096175B" w:rsidR="000D3543">
              <w:rPr>
                <w:rStyle w:val="Hyperlink"/>
                <w:rFonts w:eastAsia="Times New Roman"/>
              </w:rPr>
              <w:t>5.1.4.</w:t>
            </w:r>
            <w:r w:rsidRPr="000D3543" w:rsidR="000D3543">
              <w:rPr>
                <w:rFonts w:eastAsiaTheme="minorEastAsia"/>
                <w:noProof/>
              </w:rPr>
              <w:tab/>
            </w:r>
            <w:r w:rsidRPr="0096175B" w:rsidR="000D3543">
              <w:rPr>
                <w:rStyle w:val="Hyperlink"/>
                <w:rFonts w:eastAsia="Times New Roman"/>
              </w:rPr>
              <w:t>Data drift is detected</w:t>
            </w:r>
            <w:r w:rsidRPr="000D3543" w:rsidR="000D3543">
              <w:rPr>
                <w:noProof/>
                <w:webHidden/>
              </w:rPr>
              <w:tab/>
            </w:r>
            <w:r w:rsidRPr="000D3543" w:rsidR="000D3543">
              <w:rPr>
                <w:noProof/>
                <w:webHidden/>
              </w:rPr>
              <w:fldChar w:fldCharType="begin"/>
            </w:r>
            <w:r w:rsidRPr="000D3543" w:rsidR="000D3543">
              <w:rPr>
                <w:noProof/>
                <w:webHidden/>
              </w:rPr>
              <w:instrText xml:space="preserve"> PAGEREF _Toc108173421 \h </w:instrText>
            </w:r>
            <w:r w:rsidRPr="000D3543" w:rsidR="000D3543">
              <w:rPr>
                <w:noProof/>
                <w:webHidden/>
              </w:rPr>
            </w:r>
            <w:r w:rsidRPr="000D3543" w:rsidR="000D3543">
              <w:rPr>
                <w:noProof/>
                <w:webHidden/>
              </w:rPr>
              <w:fldChar w:fldCharType="separate"/>
            </w:r>
            <w:r w:rsidRPr="000D3543" w:rsidR="000D3543">
              <w:rPr>
                <w:noProof/>
                <w:webHidden/>
              </w:rPr>
              <w:t>26</w:t>
            </w:r>
            <w:r w:rsidRPr="000D3543" w:rsidR="000D3543">
              <w:rPr>
                <w:noProof/>
                <w:webHidden/>
              </w:rPr>
              <w:fldChar w:fldCharType="end"/>
            </w:r>
          </w:hyperlink>
        </w:p>
        <w:p w:rsidRPr="000D3543" w:rsidR="007C0E9C" w:rsidRDefault="007C0E9C" w14:paraId="3C3DBA4A" w14:textId="1D48FB60">
          <w:pPr>
            <w:rPr>
              <w:rFonts w:cstheme="minorHAnsi"/>
            </w:rPr>
          </w:pPr>
          <w:r w:rsidRPr="000D3543">
            <w:rPr>
              <w:rFonts w:cstheme="minorHAnsi"/>
              <w:noProof/>
            </w:rPr>
            <w:fldChar w:fldCharType="end"/>
          </w:r>
        </w:p>
      </w:sdtContent>
    </w:sdt>
    <w:p w:rsidRPr="000D3543" w:rsidR="007C0E9C" w:rsidP="00D91283" w:rsidRDefault="007C0E9C" w14:paraId="4D74A648" w14:textId="77777777">
      <w:pPr>
        <w:pStyle w:val="Heading1"/>
        <w:rPr>
          <w:rFonts w:eastAsia="Times New Roman" w:asciiTheme="minorHAnsi" w:hAnsiTheme="minorHAnsi" w:cstheme="minorHAnsi"/>
          <w:color w:val="auto"/>
          <w:sz w:val="22"/>
          <w:szCs w:val="22"/>
        </w:rPr>
      </w:pPr>
    </w:p>
    <w:p w:rsidRPr="000D3543" w:rsidR="007C0E9C" w:rsidRDefault="007C0E9C" w14:paraId="3F9264A0" w14:textId="77777777">
      <w:pPr>
        <w:rPr>
          <w:rFonts w:eastAsia="Times New Roman" w:cstheme="minorHAnsi"/>
        </w:rPr>
      </w:pPr>
      <w:r w:rsidRPr="000D3543">
        <w:rPr>
          <w:rFonts w:eastAsia="Times New Roman" w:cstheme="minorHAnsi"/>
        </w:rPr>
        <w:br w:type="page"/>
      </w:r>
    </w:p>
    <w:p w:rsidRPr="00B116DA" w:rsidR="006B79A0" w:rsidP="70A2950D" w:rsidRDefault="706652E8" w14:paraId="17462B2A" w14:textId="48988B2D">
      <w:pPr>
        <w:pStyle w:val="Heading1"/>
        <w:numPr>
          <w:ilvl w:val="0"/>
          <w:numId w:val="7"/>
        </w:numPr>
        <w:ind w:left="360"/>
        <w:rPr>
          <w:rFonts w:eastAsia="Times New Roman" w:asciiTheme="minorHAnsi" w:hAnsiTheme="minorHAnsi" w:cstheme="minorBidi"/>
          <w:b/>
          <w:bCs/>
          <w:color w:val="auto"/>
          <w:sz w:val="28"/>
          <w:szCs w:val="28"/>
        </w:rPr>
      </w:pPr>
      <w:bookmarkStart w:name="_Toc1518118915" w:id="2"/>
      <w:bookmarkStart w:name="_Toc108173395" w:id="3"/>
      <w:r w:rsidRPr="70A2950D">
        <w:rPr>
          <w:rFonts w:eastAsia="Times New Roman" w:asciiTheme="minorHAnsi" w:hAnsiTheme="minorHAnsi" w:cstheme="minorBidi"/>
          <w:b/>
          <w:bCs/>
          <w:color w:val="auto"/>
          <w:sz w:val="28"/>
          <w:szCs w:val="28"/>
        </w:rPr>
        <w:t>Introduction</w:t>
      </w:r>
      <w:bookmarkEnd w:id="2"/>
      <w:bookmarkEnd w:id="3"/>
    </w:p>
    <w:p w:rsidRPr="003F2B5F" w:rsidR="0050358F" w:rsidP="00F369C8" w:rsidRDefault="0050358F" w14:paraId="4D60AF74" w14:textId="77777777">
      <w:pPr>
        <w:pStyle w:val="NormalWeb"/>
        <w:shd w:val="clear" w:color="auto" w:fill="FFFFFF"/>
        <w:spacing w:before="0" w:beforeAutospacing="0" w:after="240" w:afterAutospacing="0"/>
        <w:rPr>
          <w:rFonts w:asciiTheme="minorHAnsi" w:hAnsiTheme="minorHAnsi" w:eastAsiaTheme="minorHAnsi" w:cstheme="minorHAnsi"/>
          <w:sz w:val="22"/>
          <w:szCs w:val="22"/>
        </w:rPr>
      </w:pPr>
    </w:p>
    <w:p w:rsidRPr="003F2B5F" w:rsidR="00BA6926" w:rsidP="00F56D79" w:rsidRDefault="00422899" w14:paraId="0F541F80" w14:textId="70610CAF">
      <w:pPr>
        <w:pStyle w:val="NormalWeb"/>
        <w:shd w:val="clear" w:color="auto" w:fill="FFFFFF"/>
        <w:spacing w:before="0" w:beforeAutospacing="0" w:after="240" w:afterAutospacing="0"/>
        <w:jc w:val="both"/>
        <w:rPr>
          <w:rFonts w:asciiTheme="minorHAnsi" w:hAnsiTheme="minorHAnsi" w:eastAsiaTheme="minorHAnsi" w:cstheme="minorHAnsi"/>
          <w:sz w:val="22"/>
          <w:szCs w:val="22"/>
        </w:rPr>
      </w:pPr>
      <w:r w:rsidRPr="003F2B5F">
        <w:rPr>
          <w:rFonts w:asciiTheme="minorHAnsi" w:hAnsiTheme="minorHAnsi" w:eastAsiaTheme="minorHAnsi" w:cstheme="minorHAnsi"/>
          <w:sz w:val="22"/>
          <w:szCs w:val="22"/>
        </w:rPr>
        <w:t xml:space="preserve">With recent developments on variety and volumes of collected data, </w:t>
      </w:r>
      <w:r w:rsidRPr="003F2B5F" w:rsidR="009A3A2B">
        <w:rPr>
          <w:rFonts w:asciiTheme="minorHAnsi" w:hAnsiTheme="minorHAnsi" w:eastAsiaTheme="minorHAnsi" w:cstheme="minorHAnsi"/>
          <w:sz w:val="22"/>
          <w:szCs w:val="22"/>
        </w:rPr>
        <w:t xml:space="preserve">more and more business processes start to rely on </w:t>
      </w:r>
      <w:r w:rsidRPr="00BA2084" w:rsidR="006555DE">
        <w:rPr>
          <w:rFonts w:asciiTheme="minorHAnsi" w:hAnsiTheme="minorHAnsi" w:eastAsiaTheme="minorHAnsi" w:cstheme="minorHAnsi"/>
          <w:sz w:val="22"/>
          <w:szCs w:val="22"/>
        </w:rPr>
        <w:t>analytical models</w:t>
      </w:r>
      <w:r w:rsidRPr="003F2B5F" w:rsidR="006555DE">
        <w:rPr>
          <w:rFonts w:asciiTheme="minorHAnsi" w:hAnsiTheme="minorHAnsi" w:eastAsiaTheme="minorHAnsi" w:cstheme="minorHAnsi"/>
          <w:sz w:val="22"/>
          <w:szCs w:val="22"/>
        </w:rPr>
        <w:t xml:space="preserve"> </w:t>
      </w:r>
      <w:r w:rsidRPr="003F2B5F" w:rsidR="009A3A2B">
        <w:rPr>
          <w:rFonts w:asciiTheme="minorHAnsi" w:hAnsiTheme="minorHAnsi" w:eastAsiaTheme="minorHAnsi" w:cstheme="minorHAnsi"/>
          <w:sz w:val="22"/>
          <w:szCs w:val="22"/>
        </w:rPr>
        <w:t xml:space="preserve">as an </w:t>
      </w:r>
      <w:r w:rsidRPr="003F2B5F" w:rsidR="009A3A2B">
        <w:rPr>
          <w:rFonts w:asciiTheme="minorHAnsi" w:hAnsiTheme="minorHAnsi" w:eastAsiaTheme="minorHAnsi" w:cstheme="minorHAnsi"/>
          <w:b/>
          <w:bCs/>
          <w:sz w:val="22"/>
          <w:szCs w:val="22"/>
        </w:rPr>
        <w:t>integral part of decision-making</w:t>
      </w:r>
      <w:r w:rsidRPr="003F2B5F" w:rsidR="009A3A2B">
        <w:rPr>
          <w:rFonts w:asciiTheme="minorHAnsi" w:hAnsiTheme="minorHAnsi" w:eastAsiaTheme="minorHAnsi" w:cstheme="minorHAnsi"/>
          <w:sz w:val="22"/>
          <w:szCs w:val="22"/>
        </w:rPr>
        <w:t xml:space="preserve">. Not only </w:t>
      </w:r>
      <w:r w:rsidRPr="003F2B5F" w:rsidR="00734033">
        <w:rPr>
          <w:rFonts w:asciiTheme="minorHAnsi" w:hAnsiTheme="minorHAnsi" w:eastAsiaTheme="minorHAnsi" w:cstheme="minorHAnsi"/>
          <w:sz w:val="22"/>
          <w:szCs w:val="22"/>
        </w:rPr>
        <w:t>the number of analytical models ha</w:t>
      </w:r>
      <w:r w:rsidRPr="003F2B5F" w:rsidR="005405D5">
        <w:rPr>
          <w:rFonts w:asciiTheme="minorHAnsi" w:hAnsiTheme="minorHAnsi" w:eastAsiaTheme="minorHAnsi" w:cstheme="minorHAnsi"/>
          <w:sz w:val="22"/>
          <w:szCs w:val="22"/>
        </w:rPr>
        <w:t>s</w:t>
      </w:r>
      <w:r w:rsidRPr="003F2B5F" w:rsidR="00734033">
        <w:rPr>
          <w:rFonts w:asciiTheme="minorHAnsi" w:hAnsiTheme="minorHAnsi" w:eastAsiaTheme="minorHAnsi" w:cstheme="minorHAnsi"/>
          <w:sz w:val="22"/>
          <w:szCs w:val="22"/>
        </w:rPr>
        <w:t xml:space="preserve"> increased over the last years, but so did their complexity</w:t>
      </w:r>
      <w:r w:rsidRPr="003F2B5F" w:rsidR="000E730E">
        <w:rPr>
          <w:rFonts w:asciiTheme="minorHAnsi" w:hAnsiTheme="minorHAnsi" w:eastAsiaTheme="minorHAnsi" w:cstheme="minorHAnsi"/>
          <w:sz w:val="22"/>
          <w:szCs w:val="22"/>
        </w:rPr>
        <w:t xml:space="preserve"> and, in turn, </w:t>
      </w:r>
      <w:r w:rsidRPr="003F2B5F" w:rsidR="00BA6926">
        <w:rPr>
          <w:rFonts w:asciiTheme="minorHAnsi" w:hAnsiTheme="minorHAnsi" w:eastAsiaTheme="minorHAnsi" w:cstheme="minorHAnsi"/>
          <w:sz w:val="22"/>
          <w:szCs w:val="22"/>
        </w:rPr>
        <w:t xml:space="preserve">the </w:t>
      </w:r>
      <w:r w:rsidRPr="003F2B5F" w:rsidR="009D10A3">
        <w:rPr>
          <w:rFonts w:asciiTheme="minorHAnsi" w:hAnsiTheme="minorHAnsi" w:eastAsiaTheme="minorHAnsi" w:cstheme="minorHAnsi"/>
          <w:sz w:val="22"/>
          <w:szCs w:val="22"/>
        </w:rPr>
        <w:t>level of</w:t>
      </w:r>
      <w:r w:rsidRPr="003F2B5F" w:rsidR="00BA6926">
        <w:rPr>
          <w:rFonts w:asciiTheme="minorHAnsi" w:hAnsiTheme="minorHAnsi" w:eastAsiaTheme="minorHAnsi" w:cstheme="minorHAnsi"/>
          <w:sz w:val="22"/>
          <w:szCs w:val="22"/>
        </w:rPr>
        <w:t xml:space="preserve"> sophistication </w:t>
      </w:r>
      <w:r w:rsidRPr="003F2B5F" w:rsidR="009D10A3">
        <w:rPr>
          <w:rFonts w:asciiTheme="minorHAnsi" w:hAnsiTheme="minorHAnsi" w:eastAsiaTheme="minorHAnsi" w:cstheme="minorHAnsi"/>
          <w:sz w:val="22"/>
          <w:szCs w:val="22"/>
        </w:rPr>
        <w:t>involved in</w:t>
      </w:r>
      <w:r w:rsidRPr="003F2B5F" w:rsidR="00F56D79">
        <w:rPr>
          <w:rFonts w:asciiTheme="minorHAnsi" w:hAnsiTheme="minorHAnsi" w:eastAsiaTheme="minorHAnsi" w:cstheme="minorHAnsi"/>
          <w:sz w:val="22"/>
          <w:szCs w:val="22"/>
        </w:rPr>
        <w:t xml:space="preserve"> model</w:t>
      </w:r>
      <w:r w:rsidRPr="003F2B5F" w:rsidR="00BA6926">
        <w:rPr>
          <w:rFonts w:asciiTheme="minorHAnsi" w:hAnsiTheme="minorHAnsi" w:eastAsiaTheme="minorHAnsi" w:cstheme="minorHAnsi"/>
          <w:sz w:val="22"/>
          <w:szCs w:val="22"/>
        </w:rPr>
        <w:t xml:space="preserve"> development process</w:t>
      </w:r>
      <w:r w:rsidRPr="003F2B5F" w:rsidR="00734033">
        <w:rPr>
          <w:rFonts w:asciiTheme="minorHAnsi" w:hAnsiTheme="minorHAnsi" w:eastAsiaTheme="minorHAnsi" w:cstheme="minorHAnsi"/>
          <w:sz w:val="22"/>
          <w:szCs w:val="22"/>
        </w:rPr>
        <w:t>.</w:t>
      </w:r>
    </w:p>
    <w:p w:rsidRPr="003F2B5F" w:rsidR="008263EB" w:rsidP="00F56D79" w:rsidRDefault="005405D5" w14:paraId="5B58AE0C" w14:textId="6556D89D">
      <w:pPr>
        <w:pStyle w:val="NormalWeb"/>
        <w:shd w:val="clear" w:color="auto" w:fill="FFFFFF"/>
        <w:spacing w:before="0" w:beforeAutospacing="0" w:after="240" w:afterAutospacing="0"/>
        <w:jc w:val="both"/>
        <w:rPr>
          <w:rFonts w:asciiTheme="minorHAnsi" w:hAnsiTheme="minorHAnsi" w:eastAsiaTheme="minorHAnsi" w:cstheme="minorHAnsi"/>
          <w:sz w:val="22"/>
          <w:szCs w:val="22"/>
        </w:rPr>
      </w:pPr>
      <w:r w:rsidRPr="003F2B5F">
        <w:rPr>
          <w:rFonts w:asciiTheme="minorHAnsi" w:hAnsiTheme="minorHAnsi" w:eastAsiaTheme="minorHAnsi" w:cstheme="minorHAnsi"/>
          <w:sz w:val="22"/>
          <w:szCs w:val="22"/>
        </w:rPr>
        <w:t xml:space="preserve">However, </w:t>
      </w:r>
      <w:r w:rsidRPr="003F2B5F" w:rsidR="00561C73">
        <w:rPr>
          <w:rFonts w:asciiTheme="minorHAnsi" w:hAnsiTheme="minorHAnsi" w:eastAsiaTheme="minorHAnsi" w:cstheme="minorHAnsi"/>
          <w:sz w:val="22"/>
          <w:szCs w:val="22"/>
        </w:rPr>
        <w:t xml:space="preserve">in a general case, </w:t>
      </w:r>
      <w:r w:rsidRPr="003F2B5F">
        <w:rPr>
          <w:rFonts w:asciiTheme="minorHAnsi" w:hAnsiTheme="minorHAnsi" w:eastAsiaTheme="minorHAnsi" w:cstheme="minorHAnsi"/>
          <w:sz w:val="22"/>
          <w:szCs w:val="22"/>
        </w:rPr>
        <w:t xml:space="preserve">regardless of </w:t>
      </w:r>
      <w:r w:rsidRPr="003F2B5F" w:rsidR="0038474C">
        <w:rPr>
          <w:rFonts w:asciiTheme="minorHAnsi" w:hAnsiTheme="minorHAnsi" w:eastAsiaTheme="minorHAnsi" w:cstheme="minorHAnsi"/>
          <w:sz w:val="22"/>
          <w:szCs w:val="22"/>
        </w:rPr>
        <w:t xml:space="preserve">exact algorithms applied, </w:t>
      </w:r>
      <w:r w:rsidRPr="003F2B5F" w:rsidR="00CF2157">
        <w:rPr>
          <w:rFonts w:asciiTheme="minorHAnsi" w:hAnsiTheme="minorHAnsi" w:eastAsiaTheme="minorHAnsi" w:cstheme="minorHAnsi"/>
          <w:sz w:val="22"/>
          <w:szCs w:val="22"/>
        </w:rPr>
        <w:t xml:space="preserve">amount of data used or </w:t>
      </w:r>
      <w:r w:rsidRPr="003F2B5F" w:rsidR="00F56D79">
        <w:rPr>
          <w:rFonts w:asciiTheme="minorHAnsi" w:hAnsiTheme="minorHAnsi" w:eastAsiaTheme="minorHAnsi" w:cstheme="minorHAnsi"/>
          <w:sz w:val="22"/>
          <w:szCs w:val="22"/>
        </w:rPr>
        <w:t xml:space="preserve">other </w:t>
      </w:r>
      <w:r w:rsidRPr="003F2B5F" w:rsidR="00053A13">
        <w:rPr>
          <w:rFonts w:asciiTheme="minorHAnsi" w:hAnsiTheme="minorHAnsi" w:eastAsiaTheme="minorHAnsi" w:cstheme="minorHAnsi"/>
          <w:sz w:val="22"/>
          <w:szCs w:val="22"/>
        </w:rPr>
        <w:t xml:space="preserve">peculiarities of </w:t>
      </w:r>
      <w:r w:rsidRPr="003F2B5F" w:rsidR="00437D8B">
        <w:rPr>
          <w:rFonts w:asciiTheme="minorHAnsi" w:hAnsiTheme="minorHAnsi" w:eastAsiaTheme="minorHAnsi" w:cstheme="minorHAnsi"/>
          <w:sz w:val="22"/>
          <w:szCs w:val="22"/>
        </w:rPr>
        <w:t xml:space="preserve">the </w:t>
      </w:r>
      <w:r w:rsidRPr="003F2B5F" w:rsidR="00053A13">
        <w:rPr>
          <w:rFonts w:asciiTheme="minorHAnsi" w:hAnsiTheme="minorHAnsi" w:eastAsiaTheme="minorHAnsi" w:cstheme="minorHAnsi"/>
          <w:sz w:val="22"/>
          <w:szCs w:val="22"/>
        </w:rPr>
        <w:t>model development</w:t>
      </w:r>
      <w:r w:rsidRPr="003F2B5F" w:rsidR="00546722">
        <w:rPr>
          <w:rFonts w:asciiTheme="minorHAnsi" w:hAnsiTheme="minorHAnsi" w:eastAsiaTheme="minorHAnsi" w:cstheme="minorHAnsi"/>
          <w:sz w:val="22"/>
          <w:szCs w:val="22"/>
        </w:rPr>
        <w:t>,</w:t>
      </w:r>
      <w:r w:rsidRPr="003F2B5F" w:rsidR="000E730E">
        <w:rPr>
          <w:rFonts w:asciiTheme="minorHAnsi" w:hAnsiTheme="minorHAnsi" w:eastAsiaTheme="minorHAnsi" w:cstheme="minorHAnsi"/>
          <w:sz w:val="22"/>
          <w:szCs w:val="22"/>
        </w:rPr>
        <w:t xml:space="preserve"> </w:t>
      </w:r>
      <w:r w:rsidRPr="003F2B5F" w:rsidR="00546722">
        <w:rPr>
          <w:rFonts w:asciiTheme="minorHAnsi" w:hAnsiTheme="minorHAnsi" w:eastAsiaTheme="minorHAnsi" w:cstheme="minorHAnsi"/>
          <w:b/>
          <w:bCs/>
          <w:sz w:val="22"/>
          <w:szCs w:val="22"/>
        </w:rPr>
        <w:t xml:space="preserve">any analytical model </w:t>
      </w:r>
      <w:r w:rsidRPr="003F2B5F" w:rsidR="00053A13">
        <w:rPr>
          <w:rFonts w:asciiTheme="minorHAnsi" w:hAnsiTheme="minorHAnsi" w:eastAsiaTheme="minorHAnsi" w:cstheme="minorHAnsi"/>
          <w:b/>
          <w:bCs/>
          <w:sz w:val="22"/>
          <w:szCs w:val="22"/>
        </w:rPr>
        <w:t xml:space="preserve">will </w:t>
      </w:r>
      <w:r w:rsidRPr="003F2B5F" w:rsidR="00546722">
        <w:rPr>
          <w:rFonts w:asciiTheme="minorHAnsi" w:hAnsiTheme="minorHAnsi" w:eastAsiaTheme="minorHAnsi" w:cstheme="minorHAnsi"/>
          <w:b/>
          <w:bCs/>
          <w:sz w:val="22"/>
          <w:szCs w:val="22"/>
        </w:rPr>
        <w:t>degrade over time</w:t>
      </w:r>
      <w:r w:rsidRPr="003F2B5F" w:rsidR="00053A13">
        <w:rPr>
          <w:rFonts w:asciiTheme="minorHAnsi" w:hAnsiTheme="minorHAnsi" w:eastAsiaTheme="minorHAnsi" w:cstheme="minorHAnsi"/>
          <w:b/>
          <w:bCs/>
          <w:sz w:val="22"/>
          <w:szCs w:val="22"/>
        </w:rPr>
        <w:t>.</w:t>
      </w:r>
      <w:r w:rsidRPr="003F2B5F" w:rsidR="00053A13">
        <w:rPr>
          <w:rFonts w:asciiTheme="minorHAnsi" w:hAnsiTheme="minorHAnsi" w:eastAsiaTheme="minorHAnsi" w:cstheme="minorHAnsi"/>
          <w:sz w:val="22"/>
          <w:szCs w:val="22"/>
        </w:rPr>
        <w:t xml:space="preserve"> Such </w:t>
      </w:r>
      <w:r w:rsidRPr="003F2B5F" w:rsidR="00437D8B">
        <w:rPr>
          <w:rFonts w:asciiTheme="minorHAnsi" w:hAnsiTheme="minorHAnsi" w:eastAsiaTheme="minorHAnsi" w:cstheme="minorHAnsi"/>
          <w:sz w:val="22"/>
          <w:szCs w:val="22"/>
        </w:rPr>
        <w:t>property</w:t>
      </w:r>
      <w:r w:rsidRPr="003F2B5F" w:rsidR="00546722">
        <w:rPr>
          <w:rFonts w:asciiTheme="minorHAnsi" w:hAnsiTheme="minorHAnsi" w:eastAsiaTheme="minorHAnsi" w:cstheme="minorHAnsi"/>
          <w:sz w:val="22"/>
          <w:szCs w:val="22"/>
        </w:rPr>
        <w:t xml:space="preserve"> reflect</w:t>
      </w:r>
      <w:r w:rsidRPr="003F2B5F" w:rsidR="00437D8B">
        <w:rPr>
          <w:rFonts w:asciiTheme="minorHAnsi" w:hAnsiTheme="minorHAnsi" w:eastAsiaTheme="minorHAnsi" w:cstheme="minorHAnsi"/>
          <w:sz w:val="22"/>
          <w:szCs w:val="22"/>
        </w:rPr>
        <w:t>s</w:t>
      </w:r>
      <w:r w:rsidRPr="003F2B5F" w:rsidR="00546722">
        <w:rPr>
          <w:rFonts w:asciiTheme="minorHAnsi" w:hAnsiTheme="minorHAnsi" w:eastAsiaTheme="minorHAnsi" w:cstheme="minorHAnsi"/>
          <w:sz w:val="22"/>
          <w:szCs w:val="22"/>
        </w:rPr>
        <w:t xml:space="preserve"> </w:t>
      </w:r>
      <w:r w:rsidRPr="003F2B5F" w:rsidR="00257CC9">
        <w:rPr>
          <w:rFonts w:asciiTheme="minorHAnsi" w:hAnsiTheme="minorHAnsi" w:eastAsiaTheme="minorHAnsi" w:cstheme="minorHAnsi"/>
          <w:sz w:val="22"/>
          <w:szCs w:val="22"/>
        </w:rPr>
        <w:t xml:space="preserve">inevitable </w:t>
      </w:r>
      <w:r w:rsidRPr="003F2B5F" w:rsidR="00F369C8">
        <w:rPr>
          <w:rFonts w:asciiTheme="minorHAnsi" w:hAnsiTheme="minorHAnsi" w:eastAsiaTheme="minorHAnsi" w:cstheme="minorHAnsi"/>
          <w:sz w:val="22"/>
          <w:szCs w:val="22"/>
        </w:rPr>
        <w:t xml:space="preserve">changes in </w:t>
      </w:r>
      <w:r w:rsidRPr="003F2B5F" w:rsidR="00546722">
        <w:rPr>
          <w:rFonts w:asciiTheme="minorHAnsi" w:hAnsiTheme="minorHAnsi" w:eastAsiaTheme="minorHAnsi" w:cstheme="minorHAnsi"/>
          <w:sz w:val="22"/>
          <w:szCs w:val="22"/>
        </w:rPr>
        <w:t xml:space="preserve">underlying </w:t>
      </w:r>
      <w:r w:rsidRPr="003F2B5F" w:rsidR="002B2D28">
        <w:rPr>
          <w:rFonts w:asciiTheme="minorHAnsi" w:hAnsiTheme="minorHAnsi" w:eastAsiaTheme="minorHAnsi" w:cstheme="minorHAnsi"/>
          <w:sz w:val="22"/>
          <w:szCs w:val="22"/>
        </w:rPr>
        <w:t>data generating processes</w:t>
      </w:r>
      <w:r w:rsidRPr="003F2B5F" w:rsidR="005855DE">
        <w:rPr>
          <w:rFonts w:asciiTheme="minorHAnsi" w:hAnsiTheme="minorHAnsi" w:eastAsiaTheme="minorHAnsi" w:cstheme="minorHAnsi"/>
          <w:sz w:val="22"/>
          <w:szCs w:val="22"/>
        </w:rPr>
        <w:t xml:space="preserve"> (be it </w:t>
      </w:r>
      <w:r w:rsidRPr="003F2B5F" w:rsidR="00DD5A22">
        <w:rPr>
          <w:rFonts w:asciiTheme="minorHAnsi" w:hAnsiTheme="minorHAnsi" w:eastAsiaTheme="minorHAnsi" w:cstheme="minorHAnsi"/>
          <w:sz w:val="22"/>
          <w:szCs w:val="22"/>
        </w:rPr>
        <w:t xml:space="preserve">due to </w:t>
      </w:r>
      <w:r w:rsidRPr="003F2B5F" w:rsidR="005855DE">
        <w:rPr>
          <w:rFonts w:asciiTheme="minorHAnsi" w:hAnsiTheme="minorHAnsi" w:eastAsiaTheme="minorHAnsi" w:cstheme="minorHAnsi"/>
          <w:sz w:val="22"/>
          <w:szCs w:val="22"/>
        </w:rPr>
        <w:t>organic or inorganic</w:t>
      </w:r>
      <w:r w:rsidRPr="003F2B5F" w:rsidR="00DD5A22">
        <w:rPr>
          <w:rFonts w:asciiTheme="minorHAnsi" w:hAnsiTheme="minorHAnsi" w:eastAsiaTheme="minorHAnsi" w:cstheme="minorHAnsi"/>
          <w:sz w:val="22"/>
          <w:szCs w:val="22"/>
        </w:rPr>
        <w:t xml:space="preserve"> reasons</w:t>
      </w:r>
      <w:r w:rsidRPr="003F2B5F" w:rsidR="005855DE">
        <w:rPr>
          <w:rFonts w:asciiTheme="minorHAnsi" w:hAnsiTheme="minorHAnsi" w:eastAsiaTheme="minorHAnsi" w:cstheme="minorHAnsi"/>
          <w:sz w:val="22"/>
          <w:szCs w:val="22"/>
        </w:rPr>
        <w:t>)</w:t>
      </w:r>
      <w:r w:rsidRPr="003F2B5F" w:rsidR="00F369C8">
        <w:rPr>
          <w:rFonts w:asciiTheme="minorHAnsi" w:hAnsiTheme="minorHAnsi" w:eastAsiaTheme="minorHAnsi" w:cstheme="minorHAnsi"/>
          <w:sz w:val="22"/>
          <w:szCs w:val="22"/>
        </w:rPr>
        <w:t>.</w:t>
      </w:r>
    </w:p>
    <w:p w:rsidRPr="003F2B5F" w:rsidR="00F369C8" w:rsidP="00F56D79" w:rsidRDefault="007465DA" w14:paraId="2197A2A0" w14:textId="7AD5541D">
      <w:pPr>
        <w:pStyle w:val="NormalWeb"/>
        <w:shd w:val="clear" w:color="auto" w:fill="FFFFFF"/>
        <w:spacing w:before="0" w:beforeAutospacing="0" w:after="240" w:afterAutospacing="0"/>
        <w:jc w:val="both"/>
        <w:rPr>
          <w:rFonts w:asciiTheme="minorHAnsi" w:hAnsiTheme="minorHAnsi" w:eastAsiaTheme="minorHAnsi" w:cstheme="minorHAnsi"/>
          <w:b/>
          <w:bCs/>
          <w:sz w:val="22"/>
          <w:szCs w:val="22"/>
        </w:rPr>
      </w:pPr>
      <w:r w:rsidRPr="003F2B5F">
        <w:rPr>
          <w:rFonts w:asciiTheme="minorHAnsi" w:hAnsiTheme="minorHAnsi" w:eastAsiaTheme="minorHAnsi" w:cstheme="minorHAnsi"/>
          <w:sz w:val="22"/>
          <w:szCs w:val="22"/>
        </w:rPr>
        <w:t xml:space="preserve">It </w:t>
      </w:r>
      <w:r w:rsidRPr="00E55A9E">
        <w:rPr>
          <w:rFonts w:asciiTheme="minorHAnsi" w:hAnsiTheme="minorHAnsi" w:eastAsiaTheme="minorHAnsi" w:cstheme="minorHAnsi"/>
          <w:sz w:val="22"/>
          <w:szCs w:val="22"/>
        </w:rPr>
        <w:t>therefore calls</w:t>
      </w:r>
      <w:r w:rsidRPr="00E55A9E" w:rsidR="002322F5">
        <w:rPr>
          <w:rFonts w:asciiTheme="minorHAnsi" w:hAnsiTheme="minorHAnsi" w:eastAsiaTheme="minorHAnsi" w:cstheme="minorHAnsi"/>
          <w:sz w:val="22"/>
          <w:szCs w:val="22"/>
        </w:rPr>
        <w:t xml:space="preserve"> for </w:t>
      </w:r>
      <w:r w:rsidRPr="00E55A9E" w:rsidR="002322F5">
        <w:rPr>
          <w:rFonts w:asciiTheme="minorHAnsi" w:hAnsiTheme="minorHAnsi" w:eastAsiaTheme="minorHAnsi" w:cstheme="minorHAnsi"/>
          <w:b/>
          <w:bCs/>
          <w:sz w:val="22"/>
          <w:szCs w:val="22"/>
        </w:rPr>
        <w:t>periodic intervention</w:t>
      </w:r>
      <w:r w:rsidRPr="00E55A9E">
        <w:rPr>
          <w:rFonts w:asciiTheme="minorHAnsi" w:hAnsiTheme="minorHAnsi" w:eastAsiaTheme="minorHAnsi" w:cstheme="minorHAnsi"/>
          <w:sz w:val="22"/>
          <w:szCs w:val="22"/>
        </w:rPr>
        <w:t xml:space="preserve"> </w:t>
      </w:r>
      <w:r w:rsidRPr="00E55A9E" w:rsidR="008263EB">
        <w:rPr>
          <w:rFonts w:asciiTheme="minorHAnsi" w:hAnsiTheme="minorHAnsi" w:eastAsiaTheme="minorHAnsi" w:cstheme="minorHAnsi"/>
          <w:sz w:val="22"/>
          <w:szCs w:val="22"/>
        </w:rPr>
        <w:t>in the model (in a form of a model re-fitting, adjustment or a complete re-development) to maintain analytical model “in fit” for</w:t>
      </w:r>
      <w:r w:rsidRPr="003F2B5F" w:rsidR="008263EB">
        <w:rPr>
          <w:rFonts w:asciiTheme="minorHAnsi" w:hAnsiTheme="minorHAnsi" w:eastAsiaTheme="minorHAnsi" w:cstheme="minorHAnsi"/>
          <w:sz w:val="22"/>
          <w:szCs w:val="22"/>
        </w:rPr>
        <w:t xml:space="preserve"> solving defined business problem</w:t>
      </w:r>
      <w:r w:rsidRPr="003F2B5F" w:rsidR="003C0CCB">
        <w:rPr>
          <w:rFonts w:asciiTheme="minorHAnsi" w:hAnsiTheme="minorHAnsi" w:eastAsiaTheme="minorHAnsi" w:cstheme="minorHAnsi"/>
          <w:sz w:val="22"/>
          <w:szCs w:val="22"/>
        </w:rPr>
        <w:t xml:space="preserve"> with accepted level of risk</w:t>
      </w:r>
      <w:r w:rsidRPr="003F2B5F" w:rsidR="00332A24">
        <w:rPr>
          <w:rStyle w:val="FootnoteReference"/>
          <w:rFonts w:asciiTheme="minorHAnsi" w:hAnsiTheme="minorHAnsi" w:eastAsiaTheme="minorHAnsi" w:cstheme="minorHAnsi"/>
          <w:sz w:val="22"/>
          <w:szCs w:val="22"/>
        </w:rPr>
        <w:footnoteReference w:id="2"/>
      </w:r>
      <w:r w:rsidRPr="003F2B5F" w:rsidR="003C0CCB">
        <w:rPr>
          <w:rFonts w:asciiTheme="minorHAnsi" w:hAnsiTheme="minorHAnsi" w:eastAsiaTheme="minorHAnsi" w:cstheme="minorHAnsi"/>
          <w:sz w:val="22"/>
          <w:szCs w:val="22"/>
        </w:rPr>
        <w:t xml:space="preserve">. Whilst the necessity of such intervention is clear, yet another question remains unsolved </w:t>
      </w:r>
      <w:r w:rsidRPr="003F2B5F" w:rsidR="00F057DA">
        <w:rPr>
          <w:rFonts w:asciiTheme="minorHAnsi" w:hAnsiTheme="minorHAnsi" w:eastAsiaTheme="minorHAnsi" w:cstheme="minorHAnsi"/>
          <w:sz w:val="22"/>
          <w:szCs w:val="22"/>
        </w:rPr>
        <w:t xml:space="preserve">– </w:t>
      </w:r>
      <w:r w:rsidRPr="003F2B5F" w:rsidR="00803E07">
        <w:rPr>
          <w:rFonts w:asciiTheme="minorHAnsi" w:hAnsiTheme="minorHAnsi" w:eastAsiaTheme="minorHAnsi" w:cstheme="minorHAnsi"/>
          <w:b/>
          <w:bCs/>
          <w:sz w:val="22"/>
          <w:szCs w:val="22"/>
        </w:rPr>
        <w:t>which particular situations call for</w:t>
      </w:r>
      <w:r w:rsidRPr="003F2B5F" w:rsidR="00803E07">
        <w:rPr>
          <w:rFonts w:asciiTheme="minorHAnsi" w:hAnsiTheme="minorHAnsi" w:eastAsiaTheme="minorHAnsi" w:cstheme="minorHAnsi"/>
          <w:sz w:val="22"/>
          <w:szCs w:val="22"/>
        </w:rPr>
        <w:t xml:space="preserve"> </w:t>
      </w:r>
      <w:r w:rsidRPr="003F2B5F" w:rsidR="00FC45E4">
        <w:rPr>
          <w:rFonts w:asciiTheme="minorHAnsi" w:hAnsiTheme="minorHAnsi" w:eastAsiaTheme="minorHAnsi" w:cstheme="minorHAnsi"/>
          <w:b/>
          <w:bCs/>
          <w:sz w:val="22"/>
          <w:szCs w:val="22"/>
        </w:rPr>
        <w:t>action</w:t>
      </w:r>
      <w:r w:rsidRPr="003F2B5F" w:rsidR="00846455">
        <w:rPr>
          <w:rFonts w:asciiTheme="minorHAnsi" w:hAnsiTheme="minorHAnsi" w:eastAsiaTheme="minorHAnsi" w:cstheme="minorHAnsi"/>
          <w:b/>
          <w:bCs/>
          <w:sz w:val="22"/>
          <w:szCs w:val="22"/>
        </w:rPr>
        <w:t xml:space="preserve"> and how to identify them consistently</w:t>
      </w:r>
      <w:r w:rsidRPr="003F2B5F" w:rsidR="00803E07">
        <w:rPr>
          <w:rFonts w:asciiTheme="minorHAnsi" w:hAnsiTheme="minorHAnsi" w:eastAsiaTheme="minorHAnsi" w:cstheme="minorHAnsi"/>
          <w:b/>
          <w:bCs/>
          <w:sz w:val="22"/>
          <w:szCs w:val="22"/>
        </w:rPr>
        <w:t>?</w:t>
      </w:r>
      <w:r w:rsidR="004140CA">
        <w:rPr>
          <w:rFonts w:asciiTheme="minorHAnsi" w:hAnsiTheme="minorHAnsi" w:eastAsiaTheme="minorHAnsi" w:cstheme="minorHAnsi"/>
          <w:b/>
          <w:bCs/>
          <w:sz w:val="22"/>
          <w:szCs w:val="22"/>
        </w:rPr>
        <w:t xml:space="preserve"> </w:t>
      </w:r>
      <w:r w:rsidR="00487B82">
        <w:rPr>
          <w:rFonts w:asciiTheme="minorHAnsi" w:hAnsiTheme="minorHAnsi" w:eastAsiaTheme="minorHAnsi" w:cstheme="minorHAnsi"/>
          <w:b/>
          <w:bCs/>
          <w:sz w:val="22"/>
          <w:szCs w:val="22"/>
        </w:rPr>
        <w:t xml:space="preserve">Which stakeholders </w:t>
      </w:r>
      <w:r w:rsidR="002E63FC">
        <w:rPr>
          <w:rFonts w:asciiTheme="minorHAnsi" w:hAnsiTheme="minorHAnsi" w:eastAsiaTheme="minorHAnsi" w:cstheme="minorHAnsi"/>
          <w:b/>
          <w:bCs/>
          <w:sz w:val="22"/>
          <w:szCs w:val="22"/>
        </w:rPr>
        <w:t>must</w:t>
      </w:r>
      <w:r w:rsidR="00487B82">
        <w:rPr>
          <w:rFonts w:asciiTheme="minorHAnsi" w:hAnsiTheme="minorHAnsi" w:eastAsiaTheme="minorHAnsi" w:cstheme="minorHAnsi"/>
          <w:b/>
          <w:bCs/>
          <w:sz w:val="22"/>
          <w:szCs w:val="22"/>
        </w:rPr>
        <w:t xml:space="preserve"> undertake </w:t>
      </w:r>
      <w:r w:rsidR="0028193E">
        <w:rPr>
          <w:rFonts w:asciiTheme="minorHAnsi" w:hAnsiTheme="minorHAnsi" w:eastAsiaTheme="minorHAnsi" w:cstheme="minorHAnsi"/>
          <w:b/>
          <w:bCs/>
          <w:sz w:val="22"/>
          <w:szCs w:val="22"/>
        </w:rPr>
        <w:t xml:space="preserve">those </w:t>
      </w:r>
      <w:r w:rsidR="00487B82">
        <w:rPr>
          <w:rFonts w:asciiTheme="minorHAnsi" w:hAnsiTheme="minorHAnsi" w:eastAsiaTheme="minorHAnsi" w:cstheme="minorHAnsi"/>
          <w:b/>
          <w:bCs/>
          <w:sz w:val="22"/>
          <w:szCs w:val="22"/>
        </w:rPr>
        <w:t>interventions or be informed of their results?</w:t>
      </w:r>
    </w:p>
    <w:p w:rsidRPr="00461870" w:rsidR="002E0168" w:rsidP="00572794" w:rsidRDefault="004F1FC2" w14:paraId="38BB7F1B" w14:textId="5AAFACBB">
      <w:pPr>
        <w:pStyle w:val="NormalWeb"/>
        <w:shd w:val="clear" w:color="auto" w:fill="FFFFFF"/>
        <w:spacing w:before="0" w:beforeAutospacing="0" w:after="240" w:afterAutospacing="0"/>
        <w:jc w:val="both"/>
        <w:rPr>
          <w:rFonts w:asciiTheme="minorHAnsi" w:hAnsiTheme="minorHAnsi" w:eastAsiaTheme="minorHAnsi" w:cstheme="minorHAnsi"/>
          <w:sz w:val="22"/>
          <w:szCs w:val="22"/>
        </w:rPr>
      </w:pPr>
      <w:r w:rsidRPr="00461870">
        <w:rPr>
          <w:rFonts w:asciiTheme="minorHAnsi" w:hAnsiTheme="minorHAnsi" w:eastAsiaTheme="minorHAnsi" w:cstheme="minorHAnsi"/>
          <w:sz w:val="22"/>
          <w:szCs w:val="22"/>
        </w:rPr>
        <w:t xml:space="preserve">Answering </w:t>
      </w:r>
      <w:r w:rsidRPr="00461870" w:rsidR="005408B7">
        <w:rPr>
          <w:rFonts w:asciiTheme="minorHAnsi" w:hAnsiTheme="minorHAnsi" w:eastAsiaTheme="minorHAnsi" w:cstheme="minorHAnsi"/>
          <w:sz w:val="22"/>
          <w:szCs w:val="22"/>
        </w:rPr>
        <w:t xml:space="preserve">above questions </w:t>
      </w:r>
      <w:r w:rsidRPr="00461870" w:rsidR="001D18A0">
        <w:rPr>
          <w:rFonts w:asciiTheme="minorHAnsi" w:hAnsiTheme="minorHAnsi" w:eastAsiaTheme="minorHAnsi" w:cstheme="minorHAnsi"/>
          <w:sz w:val="22"/>
          <w:szCs w:val="22"/>
        </w:rPr>
        <w:t>constitute the</w:t>
      </w:r>
      <w:r w:rsidRPr="00461870" w:rsidR="005408B7">
        <w:rPr>
          <w:rFonts w:asciiTheme="minorHAnsi" w:hAnsiTheme="minorHAnsi" w:eastAsiaTheme="minorHAnsi" w:cstheme="minorHAnsi"/>
          <w:sz w:val="22"/>
          <w:szCs w:val="22"/>
        </w:rPr>
        <w:t xml:space="preserve"> design of </w:t>
      </w:r>
      <w:r w:rsidRPr="00461870" w:rsidR="00CC2038">
        <w:rPr>
          <w:rFonts w:asciiTheme="minorHAnsi" w:hAnsiTheme="minorHAnsi" w:eastAsiaTheme="minorHAnsi" w:cstheme="minorHAnsi"/>
          <w:sz w:val="22"/>
          <w:szCs w:val="22"/>
        </w:rPr>
        <w:t xml:space="preserve">model monitoring </w:t>
      </w:r>
      <w:r w:rsidRPr="00461870" w:rsidR="005408B7">
        <w:rPr>
          <w:rFonts w:asciiTheme="minorHAnsi" w:hAnsiTheme="minorHAnsi" w:eastAsiaTheme="minorHAnsi" w:cstheme="minorHAnsi"/>
          <w:sz w:val="22"/>
          <w:szCs w:val="22"/>
        </w:rPr>
        <w:t>in production</w:t>
      </w:r>
      <w:r w:rsidRPr="00461870" w:rsidR="00FF106B">
        <w:rPr>
          <w:rFonts w:asciiTheme="minorHAnsi" w:hAnsiTheme="minorHAnsi" w:eastAsiaTheme="minorHAnsi" w:cstheme="minorHAnsi"/>
          <w:sz w:val="22"/>
          <w:szCs w:val="22"/>
        </w:rPr>
        <w:t xml:space="preserve"> – an equally important phase in the model lifecycle</w:t>
      </w:r>
      <w:r w:rsidRPr="00461870" w:rsidR="00A143A9">
        <w:rPr>
          <w:rFonts w:asciiTheme="minorHAnsi" w:hAnsiTheme="minorHAnsi" w:eastAsiaTheme="minorHAnsi" w:cstheme="minorHAnsi"/>
          <w:sz w:val="22"/>
          <w:szCs w:val="22"/>
        </w:rPr>
        <w:t xml:space="preserve"> as the model development itself</w:t>
      </w:r>
      <w:r w:rsidRPr="00461870" w:rsidR="00C50ED9">
        <w:rPr>
          <w:rFonts w:asciiTheme="minorHAnsi" w:hAnsiTheme="minorHAnsi" w:eastAsiaTheme="minorHAnsi" w:cstheme="minorHAnsi"/>
          <w:sz w:val="22"/>
          <w:szCs w:val="22"/>
        </w:rPr>
        <w:t>.</w:t>
      </w:r>
    </w:p>
    <w:p w:rsidRPr="00B73DDA" w:rsidR="00B73DDA" w:rsidP="00572794" w:rsidRDefault="00B73DDA" w14:paraId="208259D4" w14:textId="77777777">
      <w:pPr>
        <w:pStyle w:val="NormalWeb"/>
        <w:shd w:val="clear" w:color="auto" w:fill="FFFFFF"/>
        <w:spacing w:before="0" w:beforeAutospacing="0" w:after="240" w:afterAutospacing="0"/>
        <w:jc w:val="both"/>
        <w:rPr>
          <w:rFonts w:asciiTheme="minorHAnsi" w:hAnsiTheme="minorHAnsi" w:eastAsiaTheme="minorHAnsi" w:cstheme="minorHAnsi"/>
          <w:sz w:val="6"/>
          <w:szCs w:val="6"/>
        </w:rPr>
      </w:pPr>
    </w:p>
    <w:p w:rsidRPr="00DE6909" w:rsidR="00DE6909" w:rsidP="00DE6909" w:rsidRDefault="00DE6909" w14:paraId="081B8ECF" w14:textId="532CA089">
      <w:pPr>
        <w:pStyle w:val="NormalWeb"/>
        <w:shd w:val="clear" w:color="auto" w:fill="FFFFFF" w:themeFill="background1"/>
        <w:spacing w:before="0" w:beforeAutospacing="0" w:after="240" w:afterAutospacing="0"/>
        <w:jc w:val="center"/>
        <w:rPr>
          <w:rFonts w:asciiTheme="minorHAnsi" w:hAnsiTheme="minorHAnsi" w:eastAsiaTheme="minorEastAsia" w:cstheme="minorBidi"/>
          <w:b/>
          <w:sz w:val="22"/>
          <w:szCs w:val="22"/>
        </w:rPr>
      </w:pPr>
      <w:r w:rsidRPr="00DE6909">
        <w:rPr>
          <w:rFonts w:asciiTheme="minorHAnsi" w:hAnsiTheme="minorHAnsi" w:eastAsiaTheme="minorEastAsia" w:cstheme="minorBidi"/>
          <w:b/>
          <w:sz w:val="22"/>
          <w:szCs w:val="22"/>
        </w:rPr>
        <w:t xml:space="preserve">Figure </w:t>
      </w:r>
      <w:r w:rsidRPr="00DE6909">
        <w:rPr>
          <w:rFonts w:asciiTheme="minorHAnsi" w:hAnsiTheme="minorHAnsi" w:eastAsiaTheme="minorEastAsia" w:cstheme="minorBidi"/>
          <w:b/>
          <w:sz w:val="22"/>
          <w:szCs w:val="22"/>
        </w:rPr>
        <w:fldChar w:fldCharType="begin"/>
      </w:r>
      <w:r w:rsidRPr="00DE6909">
        <w:rPr>
          <w:rFonts w:asciiTheme="minorHAnsi" w:hAnsiTheme="minorHAnsi" w:eastAsiaTheme="minorEastAsia" w:cstheme="minorBidi"/>
          <w:b/>
          <w:sz w:val="22"/>
          <w:szCs w:val="22"/>
        </w:rPr>
        <w:instrText xml:space="preserve"> SEQ Figure \* ARABIC </w:instrText>
      </w:r>
      <w:r w:rsidRPr="00DE6909">
        <w:rPr>
          <w:rFonts w:asciiTheme="minorHAnsi" w:hAnsiTheme="minorHAnsi" w:eastAsiaTheme="minorEastAsia" w:cstheme="minorBidi"/>
          <w:b/>
          <w:sz w:val="22"/>
          <w:szCs w:val="22"/>
        </w:rPr>
        <w:fldChar w:fldCharType="separate"/>
      </w:r>
      <w:r w:rsidR="00937AD9">
        <w:rPr>
          <w:rFonts w:asciiTheme="minorHAnsi" w:hAnsiTheme="minorHAnsi" w:eastAsiaTheme="minorEastAsia" w:cstheme="minorBidi"/>
          <w:b/>
          <w:noProof/>
          <w:sz w:val="22"/>
          <w:szCs w:val="22"/>
        </w:rPr>
        <w:t>1</w:t>
      </w:r>
      <w:r w:rsidRPr="00DE6909">
        <w:rPr>
          <w:rFonts w:asciiTheme="minorHAnsi" w:hAnsiTheme="minorHAnsi" w:eastAsiaTheme="minorEastAsia" w:cstheme="minorBidi"/>
          <w:b/>
          <w:sz w:val="22"/>
          <w:szCs w:val="22"/>
        </w:rPr>
        <w:fldChar w:fldCharType="end"/>
      </w:r>
      <w:r w:rsidRPr="00DE6909">
        <w:rPr>
          <w:rFonts w:asciiTheme="minorHAnsi" w:hAnsiTheme="minorHAnsi" w:eastAsiaTheme="minorEastAsia" w:cstheme="minorBidi"/>
          <w:b/>
          <w:sz w:val="22"/>
          <w:szCs w:val="22"/>
        </w:rPr>
        <w:t xml:space="preserve">. Analytical Models Lifecycle (source: </w:t>
      </w:r>
      <w:hyperlink w:history="1" r:id="rId15">
        <w:r w:rsidRPr="00DE6909">
          <w:rPr>
            <w:rStyle w:val="Hyperlink"/>
            <w:rFonts w:asciiTheme="minorHAnsi" w:hAnsiTheme="minorHAnsi" w:eastAsiaTheme="minorEastAsia" w:cstheme="minorBidi"/>
            <w:b/>
            <w:sz w:val="22"/>
            <w:szCs w:val="22"/>
          </w:rPr>
          <w:t>SAS</w:t>
        </w:r>
      </w:hyperlink>
      <w:r w:rsidRPr="00DE6909">
        <w:rPr>
          <w:rFonts w:asciiTheme="minorHAnsi" w:hAnsiTheme="minorHAnsi" w:eastAsiaTheme="minorEastAsia" w:cstheme="minorBidi"/>
          <w:b/>
          <w:sz w:val="22"/>
          <w:szCs w:val="22"/>
        </w:rPr>
        <w:t>)</w:t>
      </w:r>
    </w:p>
    <w:p w:rsidRPr="00CA6DB2" w:rsidR="002E0168" w:rsidP="723882EC" w:rsidRDefault="79240186" w14:paraId="2C93CAB8" w14:textId="5E02469A">
      <w:pPr>
        <w:pStyle w:val="NormalWeb"/>
        <w:shd w:val="clear" w:color="auto" w:fill="FFFFFF" w:themeFill="background1"/>
        <w:spacing w:before="0" w:beforeAutospacing="0" w:after="240" w:afterAutospacing="0"/>
        <w:jc w:val="center"/>
        <w:rPr>
          <w:rFonts w:asciiTheme="minorHAnsi" w:hAnsiTheme="minorHAnsi" w:eastAsiaTheme="minorEastAsia" w:cstheme="minorBidi"/>
          <w:sz w:val="22"/>
          <w:szCs w:val="22"/>
        </w:rPr>
      </w:pPr>
      <w:r>
        <w:rPr>
          <w:noProof/>
        </w:rPr>
        <w:drawing>
          <wp:inline distT="0" distB="0" distL="0" distR="0" wp14:anchorId="4A5F6FA6" wp14:editId="51CF2BE0">
            <wp:extent cx="4765126" cy="2720975"/>
            <wp:effectExtent l="0" t="0" r="0" b="3175"/>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765126" cy="2720975"/>
                    </a:xfrm>
                    <a:prstGeom prst="rect">
                      <a:avLst/>
                    </a:prstGeom>
                  </pic:spPr>
                </pic:pic>
              </a:graphicData>
            </a:graphic>
          </wp:inline>
        </w:drawing>
      </w:r>
    </w:p>
    <w:p w:rsidRPr="00B73DDA" w:rsidR="005E496E" w:rsidP="005E496E" w:rsidRDefault="005E496E" w14:paraId="4090ED1F" w14:textId="044BFC3C">
      <w:pPr>
        <w:pStyle w:val="NormalWeb"/>
        <w:shd w:val="clear" w:color="auto" w:fill="FFFFFF"/>
        <w:spacing w:before="0" w:beforeAutospacing="0" w:after="240" w:afterAutospacing="0"/>
        <w:rPr>
          <w:rFonts w:asciiTheme="minorHAnsi" w:hAnsiTheme="minorHAnsi" w:eastAsiaTheme="minorHAnsi" w:cstheme="minorHAnsi"/>
          <w:sz w:val="22"/>
          <w:szCs w:val="22"/>
        </w:rPr>
      </w:pPr>
      <w:r w:rsidRPr="00B73DDA">
        <w:rPr>
          <w:rFonts w:asciiTheme="minorHAnsi" w:hAnsiTheme="minorHAnsi" w:eastAsiaTheme="minorHAnsi" w:cstheme="minorHAnsi"/>
          <w:sz w:val="22"/>
          <w:szCs w:val="22"/>
        </w:rPr>
        <w:t xml:space="preserve">Essentially, the </w:t>
      </w:r>
      <w:r w:rsidRPr="00B73DDA">
        <w:rPr>
          <w:rFonts w:asciiTheme="minorHAnsi" w:hAnsiTheme="minorHAnsi" w:eastAsiaTheme="minorHAnsi" w:cstheme="minorHAnsi"/>
          <w:b/>
          <w:bCs/>
          <w:sz w:val="22"/>
          <w:szCs w:val="22"/>
        </w:rPr>
        <w:t>goal</w:t>
      </w:r>
      <w:r w:rsidRPr="00B73DDA" w:rsidR="006B7815">
        <w:rPr>
          <w:rFonts w:asciiTheme="minorHAnsi" w:hAnsiTheme="minorHAnsi" w:eastAsiaTheme="minorHAnsi" w:cstheme="minorHAnsi"/>
          <w:b/>
          <w:bCs/>
          <w:sz w:val="22"/>
          <w:szCs w:val="22"/>
        </w:rPr>
        <w:t>s</w:t>
      </w:r>
      <w:r w:rsidRPr="00B73DDA">
        <w:rPr>
          <w:rFonts w:asciiTheme="minorHAnsi" w:hAnsiTheme="minorHAnsi" w:eastAsiaTheme="minorHAnsi" w:cstheme="minorHAnsi"/>
          <w:b/>
          <w:bCs/>
          <w:sz w:val="22"/>
          <w:szCs w:val="22"/>
        </w:rPr>
        <w:t xml:space="preserve"> of monitoring</w:t>
      </w:r>
      <w:r w:rsidRPr="00B73DDA">
        <w:rPr>
          <w:rFonts w:asciiTheme="minorHAnsi" w:hAnsiTheme="minorHAnsi" w:eastAsiaTheme="minorHAnsi" w:cstheme="minorHAnsi"/>
          <w:sz w:val="22"/>
          <w:szCs w:val="22"/>
        </w:rPr>
        <w:t xml:space="preserve"> </w:t>
      </w:r>
      <w:r w:rsidRPr="00B73DDA" w:rsidR="006B7815">
        <w:rPr>
          <w:rFonts w:asciiTheme="minorHAnsi" w:hAnsiTheme="minorHAnsi" w:eastAsiaTheme="minorHAnsi" w:cstheme="minorHAnsi"/>
          <w:sz w:val="22"/>
          <w:szCs w:val="22"/>
        </w:rPr>
        <w:t>analytical</w:t>
      </w:r>
      <w:r w:rsidRPr="00B73DDA">
        <w:rPr>
          <w:rFonts w:asciiTheme="minorHAnsi" w:hAnsiTheme="minorHAnsi" w:eastAsiaTheme="minorHAnsi" w:cstheme="minorHAnsi"/>
          <w:sz w:val="22"/>
          <w:szCs w:val="22"/>
        </w:rPr>
        <w:t xml:space="preserve"> models in production </w:t>
      </w:r>
      <w:r w:rsidRPr="00B73DDA" w:rsidR="006B7815">
        <w:rPr>
          <w:rFonts w:asciiTheme="minorHAnsi" w:hAnsiTheme="minorHAnsi" w:eastAsiaTheme="minorHAnsi" w:cstheme="minorHAnsi"/>
          <w:sz w:val="22"/>
          <w:szCs w:val="22"/>
        </w:rPr>
        <w:t>are</w:t>
      </w:r>
      <w:r w:rsidR="004377DA">
        <w:rPr>
          <w:rStyle w:val="FootnoteReference"/>
          <w:rFonts w:asciiTheme="minorHAnsi" w:hAnsiTheme="minorHAnsi" w:eastAsiaTheme="minorHAnsi" w:cstheme="minorHAnsi"/>
          <w:sz w:val="22"/>
          <w:szCs w:val="22"/>
        </w:rPr>
        <w:footnoteReference w:id="3"/>
      </w:r>
      <w:r w:rsidRPr="00B73DDA">
        <w:rPr>
          <w:rFonts w:asciiTheme="minorHAnsi" w:hAnsiTheme="minorHAnsi" w:eastAsiaTheme="minorHAnsi" w:cstheme="minorHAnsi"/>
          <w:sz w:val="22"/>
          <w:szCs w:val="22"/>
        </w:rPr>
        <w:t>:</w:t>
      </w:r>
    </w:p>
    <w:p w:rsidRPr="00D8244E" w:rsidR="005E496E" w:rsidP="00975D74" w:rsidRDefault="005E496E" w14:paraId="12E58286" w14:textId="6CF46897">
      <w:pPr>
        <w:numPr>
          <w:ilvl w:val="0"/>
          <w:numId w:val="5"/>
        </w:numPr>
        <w:shd w:val="clear" w:color="auto" w:fill="FFFFFF"/>
        <w:spacing w:before="100" w:beforeAutospacing="1" w:after="0" w:line="240" w:lineRule="auto"/>
        <w:rPr>
          <w:rFonts w:cstheme="minorHAnsi"/>
          <w:b/>
          <w:bCs/>
        </w:rPr>
      </w:pPr>
      <w:r w:rsidRPr="00D8244E">
        <w:rPr>
          <w:rFonts w:cstheme="minorHAnsi"/>
        </w:rPr>
        <w:t xml:space="preserve">To detect problems </w:t>
      </w:r>
      <w:r w:rsidRPr="00463D44">
        <w:rPr>
          <w:rFonts w:cstheme="minorHAnsi"/>
        </w:rPr>
        <w:t xml:space="preserve">with </w:t>
      </w:r>
      <w:r w:rsidRPr="00463D44" w:rsidR="00DF4108">
        <w:rPr>
          <w:rFonts w:cstheme="minorHAnsi"/>
        </w:rPr>
        <w:t>the</w:t>
      </w:r>
      <w:r w:rsidRPr="00463D44">
        <w:rPr>
          <w:rFonts w:cstheme="minorHAnsi"/>
        </w:rPr>
        <w:t xml:space="preserve"> model and </w:t>
      </w:r>
      <w:r w:rsidRPr="00463D44" w:rsidR="00DF4108">
        <w:rPr>
          <w:rFonts w:cstheme="minorHAnsi"/>
        </w:rPr>
        <w:t xml:space="preserve">underlying / enabling </w:t>
      </w:r>
      <w:r w:rsidRPr="00463D44">
        <w:rPr>
          <w:rFonts w:cstheme="minorHAnsi"/>
        </w:rPr>
        <w:t>system</w:t>
      </w:r>
      <w:r w:rsidRPr="00463D44" w:rsidR="00DF4108">
        <w:rPr>
          <w:rFonts w:cstheme="minorHAnsi"/>
        </w:rPr>
        <w:t>s</w:t>
      </w:r>
      <w:r w:rsidRPr="00463D44">
        <w:rPr>
          <w:rFonts w:cstheme="minorHAnsi"/>
        </w:rPr>
        <w:t xml:space="preserve"> </w:t>
      </w:r>
      <w:r w:rsidRPr="00463D44">
        <w:rPr>
          <w:rFonts w:cstheme="minorHAnsi"/>
          <w:b/>
          <w:bCs/>
        </w:rPr>
        <w:t>before</w:t>
      </w:r>
      <w:r w:rsidRPr="00463D44">
        <w:rPr>
          <w:rFonts w:cstheme="minorHAnsi"/>
        </w:rPr>
        <w:t xml:space="preserve"> they start to generate negative business value,</w:t>
      </w:r>
    </w:p>
    <w:p w:rsidRPr="00463D44" w:rsidR="00DF4108" w:rsidP="00975D74" w:rsidRDefault="005E496E" w14:paraId="02838889" w14:textId="77777777">
      <w:pPr>
        <w:numPr>
          <w:ilvl w:val="0"/>
          <w:numId w:val="5"/>
        </w:numPr>
        <w:shd w:val="clear" w:color="auto" w:fill="FFFFFF"/>
        <w:spacing w:before="100" w:beforeAutospacing="1" w:after="0" w:line="240" w:lineRule="auto"/>
        <w:rPr>
          <w:rFonts w:cstheme="minorHAnsi"/>
        </w:rPr>
      </w:pPr>
      <w:r w:rsidRPr="00463D44">
        <w:rPr>
          <w:rFonts w:cstheme="minorHAnsi"/>
        </w:rPr>
        <w:t xml:space="preserve">To </w:t>
      </w:r>
      <w:r w:rsidRPr="00463D44">
        <w:rPr>
          <w:rFonts w:cstheme="minorHAnsi"/>
          <w:b/>
          <w:bCs/>
        </w:rPr>
        <w:t>take action</w:t>
      </w:r>
      <w:r w:rsidRPr="00463D44">
        <w:rPr>
          <w:rFonts w:cstheme="minorHAnsi"/>
        </w:rPr>
        <w:t xml:space="preserve"> by triaging and troubleshooting models or the inputs and systems that enable them</w:t>
      </w:r>
      <w:r w:rsidRPr="00463D44" w:rsidR="00DF4108">
        <w:rPr>
          <w:rFonts w:cstheme="minorHAnsi"/>
        </w:rPr>
        <w:t>,</w:t>
      </w:r>
    </w:p>
    <w:p w:rsidRPr="00D8244E" w:rsidR="005E496E" w:rsidP="00975D74" w:rsidRDefault="005E496E" w14:paraId="731149B5" w14:textId="5BE57230">
      <w:pPr>
        <w:numPr>
          <w:ilvl w:val="0"/>
          <w:numId w:val="5"/>
        </w:numPr>
        <w:shd w:val="clear" w:color="auto" w:fill="FFFFFF"/>
        <w:spacing w:before="100" w:beforeAutospacing="1" w:after="0" w:line="240" w:lineRule="auto"/>
        <w:rPr>
          <w:rFonts w:cstheme="minorHAnsi"/>
        </w:rPr>
      </w:pPr>
      <w:r w:rsidRPr="00D8244E">
        <w:rPr>
          <w:rFonts w:cstheme="minorHAnsi"/>
        </w:rPr>
        <w:t xml:space="preserve">To ensure the </w:t>
      </w:r>
      <w:r w:rsidRPr="008E3598">
        <w:rPr>
          <w:rFonts w:cstheme="minorHAnsi"/>
        </w:rPr>
        <w:t xml:space="preserve">model’s prediction process </w:t>
      </w:r>
      <w:r w:rsidRPr="008E3598" w:rsidR="00D37A65">
        <w:rPr>
          <w:rFonts w:cstheme="minorHAnsi"/>
        </w:rPr>
        <w:t xml:space="preserve">and its </w:t>
      </w:r>
      <w:r w:rsidRPr="00BB1508" w:rsidR="00D37A65">
        <w:rPr>
          <w:rFonts w:cstheme="minorHAnsi"/>
        </w:rPr>
        <w:t xml:space="preserve">outputs </w:t>
      </w:r>
      <w:r w:rsidRPr="00BB1508" w:rsidR="00053107">
        <w:rPr>
          <w:rFonts w:cstheme="minorHAnsi"/>
        </w:rPr>
        <w:t xml:space="preserve">/ results </w:t>
      </w:r>
      <w:r w:rsidRPr="00BB1508" w:rsidR="00D37A65">
        <w:rPr>
          <w:rFonts w:cstheme="minorHAnsi"/>
        </w:rPr>
        <w:t>are</w:t>
      </w:r>
      <w:r w:rsidRPr="00D8244E">
        <w:rPr>
          <w:rFonts w:cstheme="minorHAnsi"/>
          <w:b/>
          <w:bCs/>
        </w:rPr>
        <w:t xml:space="preserve"> transparent</w:t>
      </w:r>
      <w:r w:rsidRPr="00D8244E">
        <w:rPr>
          <w:rFonts w:cstheme="minorHAnsi"/>
        </w:rPr>
        <w:t xml:space="preserve"> to relevant stakeholders, </w:t>
      </w:r>
    </w:p>
    <w:p w:rsidRPr="00D8244E" w:rsidR="005E496E" w:rsidP="00975D74" w:rsidRDefault="005E496E" w14:paraId="7945A7A7" w14:textId="418E7FD4">
      <w:pPr>
        <w:numPr>
          <w:ilvl w:val="0"/>
          <w:numId w:val="5"/>
        </w:numPr>
        <w:shd w:val="clear" w:color="auto" w:fill="FFFFFF"/>
        <w:spacing w:before="100" w:beforeAutospacing="1" w:after="240" w:line="240" w:lineRule="auto"/>
        <w:rPr>
          <w:rFonts w:cstheme="minorHAnsi"/>
        </w:rPr>
      </w:pPr>
      <w:r w:rsidRPr="00D8244E">
        <w:rPr>
          <w:rFonts w:cstheme="minorHAnsi"/>
        </w:rPr>
        <w:t xml:space="preserve">Finally, to provide a </w:t>
      </w:r>
      <w:r w:rsidRPr="00D8244E">
        <w:rPr>
          <w:rFonts w:cstheme="minorHAnsi"/>
          <w:b/>
          <w:bCs/>
        </w:rPr>
        <w:t>path for maintaining and improving the model.</w:t>
      </w:r>
    </w:p>
    <w:p w:rsidRPr="003F2B5F" w:rsidR="002F5568" w:rsidP="0050358F" w:rsidRDefault="002F5568" w14:paraId="7D921C84" w14:textId="77777777">
      <w:pPr>
        <w:jc w:val="both"/>
        <w:rPr>
          <w:rFonts w:cstheme="minorHAnsi"/>
          <w:color w:val="FF0000"/>
        </w:rPr>
      </w:pPr>
    </w:p>
    <w:p w:rsidRPr="00B116DA" w:rsidR="00EA4B5B" w:rsidP="00975D74" w:rsidRDefault="3A729278" w14:paraId="2510809E" w14:textId="30B263DE">
      <w:pPr>
        <w:pStyle w:val="Heading2"/>
        <w:numPr>
          <w:ilvl w:val="1"/>
          <w:numId w:val="7"/>
        </w:numPr>
        <w:ind w:left="720"/>
        <w:rPr>
          <w:rFonts w:eastAsia="Times New Roman" w:asciiTheme="minorHAnsi" w:hAnsiTheme="minorHAnsi" w:cstheme="minorBidi"/>
          <w:b/>
          <w:bCs/>
          <w:color w:val="auto"/>
          <w:sz w:val="28"/>
          <w:szCs w:val="28"/>
        </w:rPr>
      </w:pPr>
      <w:bookmarkStart w:name="_Toc874413967" w:id="4"/>
      <w:bookmarkStart w:name="_Toc108173396" w:id="5"/>
      <w:r w:rsidRPr="3FF93CA9">
        <w:rPr>
          <w:rFonts w:eastAsia="Times New Roman" w:asciiTheme="minorHAnsi" w:hAnsiTheme="minorHAnsi" w:cstheme="minorBidi"/>
          <w:b/>
          <w:bCs/>
          <w:color w:val="auto"/>
          <w:sz w:val="28"/>
          <w:szCs w:val="28"/>
        </w:rPr>
        <w:t>Scope</w:t>
      </w:r>
      <w:bookmarkEnd w:id="4"/>
      <w:bookmarkEnd w:id="5"/>
    </w:p>
    <w:p w:rsidRPr="003F2B5F" w:rsidR="007C0E9C" w:rsidP="00B37DDF" w:rsidRDefault="007C0E9C" w14:paraId="79EEE063" w14:textId="77777777">
      <w:pPr>
        <w:jc w:val="both"/>
        <w:rPr>
          <w:rFonts w:cstheme="minorHAnsi"/>
          <w:color w:val="FF0000"/>
        </w:rPr>
      </w:pPr>
    </w:p>
    <w:p w:rsidR="004871FB" w:rsidP="009C685C" w:rsidRDefault="00D23281" w14:paraId="0CF02AC7" w14:textId="108FE43B">
      <w:pPr>
        <w:jc w:val="both"/>
        <w:rPr>
          <w:rFonts w:cstheme="minorHAnsi"/>
        </w:rPr>
      </w:pPr>
      <w:r>
        <w:rPr>
          <w:rFonts w:cstheme="minorHAnsi"/>
        </w:rPr>
        <w:t>The c</w:t>
      </w:r>
      <w:r w:rsidRPr="009C685C" w:rsidR="00B116DA">
        <w:rPr>
          <w:rFonts w:cstheme="minorHAnsi"/>
        </w:rPr>
        <w:t xml:space="preserve">urrent framework </w:t>
      </w:r>
      <w:r w:rsidRPr="009C685C" w:rsidR="00C12F3E">
        <w:rPr>
          <w:rFonts w:cstheme="minorHAnsi"/>
        </w:rPr>
        <w:t>covers the broad area of analytical models monitoring in several aspects.</w:t>
      </w:r>
    </w:p>
    <w:p w:rsidRPr="004B268F" w:rsidR="004F326F" w:rsidP="009C685C" w:rsidRDefault="00C12F3E" w14:paraId="1BEE7637" w14:textId="5F4B8B0F">
      <w:pPr>
        <w:jc w:val="both"/>
        <w:rPr>
          <w:b/>
          <w:bCs/>
          <w:i/>
          <w:iCs/>
        </w:rPr>
      </w:pPr>
      <w:r w:rsidRPr="009C685C">
        <w:rPr>
          <w:rFonts w:cstheme="minorHAnsi"/>
        </w:rPr>
        <w:t xml:space="preserve">First, it </w:t>
      </w:r>
      <w:r w:rsidR="005B7C3D">
        <w:rPr>
          <w:rFonts w:cstheme="minorHAnsi"/>
        </w:rPr>
        <w:t>elaborates on the</w:t>
      </w:r>
      <w:r w:rsidRPr="009C685C">
        <w:rPr>
          <w:rFonts w:cstheme="minorHAnsi"/>
        </w:rPr>
        <w:t xml:space="preserve"> </w:t>
      </w:r>
      <w:r w:rsidRPr="009C685C" w:rsidR="004F326F">
        <w:rPr>
          <w:b/>
          <w:bCs/>
        </w:rPr>
        <w:t>choices</w:t>
      </w:r>
      <w:r w:rsidRPr="009C685C" w:rsidR="004F326F">
        <w:rPr>
          <w:b/>
          <w:bCs/>
          <w:i/>
          <w:iCs/>
        </w:rPr>
        <w:t xml:space="preserve"> </w:t>
      </w:r>
      <w:r w:rsidRPr="009C685C" w:rsidR="00967579">
        <w:t xml:space="preserve">to be made </w:t>
      </w:r>
      <w:r w:rsidR="00570507">
        <w:t>while</w:t>
      </w:r>
      <w:r w:rsidR="00DF0B92">
        <w:t xml:space="preserve"> </w:t>
      </w:r>
      <w:r w:rsidRPr="008E3598" w:rsidR="00DF0B92">
        <w:t>designing monitoring methodology</w:t>
      </w:r>
      <w:r w:rsidR="00DF0B92">
        <w:t xml:space="preserve"> </w:t>
      </w:r>
      <w:r w:rsidRPr="009C685C" w:rsidR="00967579">
        <w:t xml:space="preserve">for </w:t>
      </w:r>
      <w:r w:rsidR="00C17A70">
        <w:t xml:space="preserve">a given </w:t>
      </w:r>
      <w:r w:rsidRPr="009C685C" w:rsidR="00967579">
        <w:t>model,</w:t>
      </w:r>
      <w:r w:rsidRPr="009C685C" w:rsidR="00967579">
        <w:rPr>
          <w:b/>
          <w:bCs/>
        </w:rPr>
        <w:t xml:space="preserve"> </w:t>
      </w:r>
      <w:r w:rsidRPr="004B268F" w:rsidR="00967579">
        <w:t>incl</w:t>
      </w:r>
      <w:r w:rsidR="00BB1508">
        <w:t>uding</w:t>
      </w:r>
      <w:r w:rsidRPr="004B268F" w:rsidR="004F326F">
        <w:t>:</w:t>
      </w:r>
    </w:p>
    <w:p w:rsidRPr="004B268F" w:rsidR="005B7C3D" w:rsidP="00975D74" w:rsidRDefault="00967579" w14:paraId="5C3AF001" w14:textId="77777777">
      <w:pPr>
        <w:pStyle w:val="ListParagraph"/>
        <w:numPr>
          <w:ilvl w:val="0"/>
          <w:numId w:val="9"/>
        </w:numPr>
      </w:pPr>
      <w:r w:rsidRPr="004B268F">
        <w:t>Validation of</w:t>
      </w:r>
      <w:r w:rsidRPr="004B268F">
        <w:rPr>
          <w:b/>
          <w:bCs/>
        </w:rPr>
        <w:t xml:space="preserve"> input data</w:t>
      </w:r>
    </w:p>
    <w:p w:rsidRPr="004B268F" w:rsidR="004F326F" w:rsidP="00975D74" w:rsidRDefault="005B7C3D" w14:paraId="17731828" w14:textId="461AE383">
      <w:pPr>
        <w:pStyle w:val="ListParagraph"/>
        <w:numPr>
          <w:ilvl w:val="0"/>
          <w:numId w:val="9"/>
        </w:numPr>
      </w:pPr>
      <w:r w:rsidRPr="004B268F">
        <w:t>Validation of</w:t>
      </w:r>
      <w:r w:rsidRPr="004B268F">
        <w:rPr>
          <w:b/>
          <w:bCs/>
        </w:rPr>
        <w:t xml:space="preserve"> </w:t>
      </w:r>
      <w:r w:rsidRPr="004B268F" w:rsidR="00967579">
        <w:rPr>
          <w:b/>
          <w:bCs/>
        </w:rPr>
        <w:t xml:space="preserve">intermediate / </w:t>
      </w:r>
      <w:r w:rsidRPr="004B268F" w:rsidR="00FA6B3D">
        <w:rPr>
          <w:b/>
          <w:bCs/>
        </w:rPr>
        <w:t>output artefacts</w:t>
      </w:r>
      <w:r w:rsidRPr="004B268F" w:rsidR="00FA6B3D">
        <w:t xml:space="preserve"> of the model</w:t>
      </w:r>
    </w:p>
    <w:p w:rsidR="001A0006" w:rsidP="00975D74" w:rsidRDefault="009036FB" w14:paraId="14C7426D" w14:textId="1D9EAE1E">
      <w:pPr>
        <w:pStyle w:val="ListParagraph"/>
        <w:numPr>
          <w:ilvl w:val="0"/>
          <w:numId w:val="9"/>
        </w:numPr>
      </w:pPr>
      <w:r w:rsidRPr="004B268F">
        <w:t>Overseeing</w:t>
      </w:r>
      <w:r w:rsidRPr="004B268F" w:rsidR="006F23D9">
        <w:t xml:space="preserve"> </w:t>
      </w:r>
      <w:r w:rsidRPr="004B268F" w:rsidR="006F23D9">
        <w:rPr>
          <w:b/>
          <w:bCs/>
        </w:rPr>
        <w:t>model quality</w:t>
      </w:r>
      <w:r w:rsidRPr="004B268F" w:rsidR="006F23D9">
        <w:t xml:space="preserve"> from </w:t>
      </w:r>
      <w:r w:rsidRPr="004B268F" w:rsidR="006F23D9">
        <w:rPr>
          <w:b/>
          <w:bCs/>
        </w:rPr>
        <w:t>statistical</w:t>
      </w:r>
      <w:r w:rsidRPr="004B268F" w:rsidR="004949DB">
        <w:t xml:space="preserve"> and </w:t>
      </w:r>
      <w:r w:rsidRPr="004B268F" w:rsidR="004949DB">
        <w:rPr>
          <w:b/>
          <w:bCs/>
        </w:rPr>
        <w:t>business</w:t>
      </w:r>
      <w:r w:rsidRPr="004B268F" w:rsidR="00D7533E">
        <w:rPr>
          <w:b/>
          <w:bCs/>
        </w:rPr>
        <w:t xml:space="preserve"> </w:t>
      </w:r>
      <w:r w:rsidRPr="004B268F" w:rsidR="006F23D9">
        <w:t>points of view</w:t>
      </w:r>
    </w:p>
    <w:p w:rsidRPr="004B268F" w:rsidR="00DE5F0C" w:rsidP="00975D74" w:rsidRDefault="594D5A9E" w14:paraId="6B8A7DCD" w14:textId="708BEA74">
      <w:pPr>
        <w:pStyle w:val="ListParagraph"/>
        <w:numPr>
          <w:ilvl w:val="0"/>
          <w:numId w:val="9"/>
        </w:numPr>
      </w:pPr>
      <w:r w:rsidRPr="70A2950D">
        <w:rPr>
          <w:b/>
          <w:bCs/>
        </w:rPr>
        <w:t>Technical</w:t>
      </w:r>
      <w:r>
        <w:t xml:space="preserve"> model monitoring</w:t>
      </w:r>
    </w:p>
    <w:p w:rsidR="006E4FEA" w:rsidP="004F326F" w:rsidRDefault="00C477CB" w14:paraId="7F083A2D" w14:textId="5F230562">
      <w:pPr>
        <w:jc w:val="both"/>
      </w:pPr>
      <w:r w:rsidRPr="00845C67">
        <w:t xml:space="preserve">As </w:t>
      </w:r>
      <w:r w:rsidR="00D23281">
        <w:t>a</w:t>
      </w:r>
      <w:r w:rsidRPr="00845C67">
        <w:t xml:space="preserve"> next step, </w:t>
      </w:r>
      <w:r w:rsidRPr="00845C67" w:rsidR="00CA4A7B">
        <w:t xml:space="preserve">a guideline is provided </w:t>
      </w:r>
      <w:r w:rsidRPr="00845C67" w:rsidR="00845C67">
        <w:t>for setting up a stable</w:t>
      </w:r>
      <w:r w:rsidRPr="00845C67" w:rsidR="00CA4A7B">
        <w:t xml:space="preserve"> </w:t>
      </w:r>
      <w:r w:rsidRPr="00845C67" w:rsidR="006E4FEA">
        <w:rPr>
          <w:b/>
          <w:bCs/>
        </w:rPr>
        <w:t>monitoring governance</w:t>
      </w:r>
      <w:r w:rsidRPr="00845C67" w:rsidR="00845C67">
        <w:t xml:space="preserve"> (i.e.</w:t>
      </w:r>
      <w:r w:rsidR="002E63FC">
        <w:t>,</w:t>
      </w:r>
      <w:r w:rsidRPr="00845C67" w:rsidR="00845C67">
        <w:t xml:space="preserve"> </w:t>
      </w:r>
      <w:r w:rsidRPr="00845C67" w:rsidR="006E4FEA">
        <w:t>processes</w:t>
      </w:r>
      <w:r w:rsidR="005A3E53">
        <w:t>, workflows</w:t>
      </w:r>
      <w:r w:rsidRPr="00845C67" w:rsidR="006E4FEA">
        <w:t xml:space="preserve"> and responsibilities involved in the monitoring process</w:t>
      </w:r>
      <w:r w:rsidRPr="00845C67" w:rsidR="00845C67">
        <w:t>)</w:t>
      </w:r>
      <w:r w:rsidRPr="00845C67" w:rsidR="006E4FEA">
        <w:t>.</w:t>
      </w:r>
    </w:p>
    <w:p w:rsidRPr="00F903E6" w:rsidR="00845C67" w:rsidP="00E102E6" w:rsidRDefault="00845C67" w14:paraId="32C6AF17" w14:textId="70C320C4">
      <w:pPr>
        <w:jc w:val="both"/>
      </w:pPr>
      <w:r>
        <w:t xml:space="preserve">Finally, </w:t>
      </w:r>
      <w:r w:rsidR="00C53835">
        <w:t>th</w:t>
      </w:r>
      <w:r w:rsidR="006F50CF">
        <w:t>is</w:t>
      </w:r>
      <w:r w:rsidR="00C53835">
        <w:t xml:space="preserve"> </w:t>
      </w:r>
      <w:r w:rsidR="00D941DA">
        <w:t>document</w:t>
      </w:r>
      <w:r w:rsidR="00C53835">
        <w:t xml:space="preserve"> concludes with the description of </w:t>
      </w:r>
      <w:r w:rsidRPr="006F50CF" w:rsidR="00C53835">
        <w:rPr>
          <w:b/>
          <w:bCs/>
        </w:rPr>
        <w:t>technologies</w:t>
      </w:r>
      <w:r w:rsidR="00C53835">
        <w:t xml:space="preserve"> support</w:t>
      </w:r>
      <w:r w:rsidR="006F50CF">
        <w:t>ing</w:t>
      </w:r>
      <w:r w:rsidR="00C53835">
        <w:t xml:space="preserve"> </w:t>
      </w:r>
      <w:r w:rsidR="005A3E53">
        <w:t xml:space="preserve">selected monitoring </w:t>
      </w:r>
      <w:r w:rsidRPr="00F903E6" w:rsidR="005A3E53">
        <w:t>methodology and governance.</w:t>
      </w:r>
    </w:p>
    <w:p w:rsidRPr="00600DB5" w:rsidR="004F326F" w:rsidP="00E102E6" w:rsidRDefault="006F50CF" w14:paraId="557C9645" w14:textId="0FDEF013">
      <w:pPr>
        <w:jc w:val="both"/>
      </w:pPr>
      <w:r w:rsidRPr="00600DB5">
        <w:t xml:space="preserve">It must be noted </w:t>
      </w:r>
      <w:r w:rsidRPr="00600DB5" w:rsidR="00D941DA">
        <w:t xml:space="preserve">that the scope of </w:t>
      </w:r>
      <w:r w:rsidRPr="00600DB5" w:rsidR="003927FD">
        <w:t xml:space="preserve">present framework is bound solely to </w:t>
      </w:r>
      <w:r w:rsidRPr="00600DB5" w:rsidR="004F326F">
        <w:t>Retail Business analytical use</w:t>
      </w:r>
      <w:r w:rsidRPr="00600DB5" w:rsidR="00F903E6">
        <w:t>-</w:t>
      </w:r>
      <w:r w:rsidRPr="00600DB5" w:rsidR="004F326F">
        <w:t>cases</w:t>
      </w:r>
      <w:r w:rsidRPr="00600DB5" w:rsidR="003927FD">
        <w:t xml:space="preserve"> (</w:t>
      </w:r>
      <w:r w:rsidRPr="00600DB5" w:rsidR="004F326F">
        <w:t xml:space="preserve">developed </w:t>
      </w:r>
      <w:r w:rsidRPr="00600DB5" w:rsidR="003927FD">
        <w:t xml:space="preserve">either </w:t>
      </w:r>
      <w:r w:rsidRPr="00600DB5" w:rsidR="004F326F">
        <w:t>by HO AA&amp;AI Tribe</w:t>
      </w:r>
      <w:r w:rsidRPr="00600DB5" w:rsidR="0093452A">
        <w:t xml:space="preserve">, </w:t>
      </w:r>
      <w:r w:rsidRPr="00600DB5" w:rsidR="004F326F">
        <w:t>RBRS AA Hub</w:t>
      </w:r>
      <w:r w:rsidRPr="00600DB5" w:rsidR="0093452A">
        <w:t xml:space="preserve"> or NWBs</w:t>
      </w:r>
      <w:r w:rsidRPr="00600DB5" w:rsidR="003927FD">
        <w:t>)</w:t>
      </w:r>
      <w:r w:rsidRPr="00600DB5" w:rsidR="00F903E6">
        <w:t xml:space="preserve"> and do not cover respective topic of other use-case areas</w:t>
      </w:r>
      <w:r w:rsidRPr="00600DB5" w:rsidR="004F326F">
        <w:t>.</w:t>
      </w:r>
    </w:p>
    <w:p w:rsidRPr="004F326F" w:rsidR="004F326F" w:rsidP="00E102E6" w:rsidRDefault="004F326F" w14:paraId="7AE03D81" w14:textId="77777777">
      <w:pPr>
        <w:jc w:val="both"/>
        <w:rPr>
          <w:b/>
          <w:bCs/>
          <w:color w:val="FF0000"/>
        </w:rPr>
      </w:pPr>
    </w:p>
    <w:p w:rsidRPr="007E1D15" w:rsidR="00372B98" w:rsidP="00975D74" w:rsidRDefault="3A729278" w14:paraId="4EBB41C7" w14:textId="4D8F0C47">
      <w:pPr>
        <w:pStyle w:val="Heading2"/>
        <w:numPr>
          <w:ilvl w:val="1"/>
          <w:numId w:val="7"/>
        </w:numPr>
        <w:spacing w:line="360" w:lineRule="auto"/>
        <w:ind w:left="720"/>
        <w:jc w:val="both"/>
        <w:rPr>
          <w:rFonts w:eastAsia="Times New Roman" w:asciiTheme="minorHAnsi" w:hAnsiTheme="minorHAnsi" w:cstheme="minorBidi"/>
          <w:b/>
          <w:bCs/>
          <w:color w:val="auto"/>
          <w:sz w:val="28"/>
          <w:szCs w:val="28"/>
        </w:rPr>
      </w:pPr>
      <w:bookmarkStart w:name="_Toc902244116" w:id="6"/>
      <w:bookmarkStart w:name="_Toc108173397" w:id="7"/>
      <w:r w:rsidRPr="3FF93CA9">
        <w:rPr>
          <w:rFonts w:eastAsia="Times New Roman" w:asciiTheme="minorHAnsi" w:hAnsiTheme="minorHAnsi" w:cstheme="minorBidi"/>
          <w:b/>
          <w:bCs/>
          <w:color w:val="auto"/>
          <w:sz w:val="28"/>
          <w:szCs w:val="28"/>
        </w:rPr>
        <w:t>General provisions</w:t>
      </w:r>
      <w:bookmarkEnd w:id="6"/>
      <w:bookmarkEnd w:id="7"/>
    </w:p>
    <w:p w:rsidRPr="00424810" w:rsidR="00956D20" w:rsidP="00975D74" w:rsidRDefault="01037366" w14:paraId="6A3D7B9A" w14:textId="77777777">
      <w:pPr>
        <w:pStyle w:val="ListParagraph"/>
        <w:numPr>
          <w:ilvl w:val="2"/>
          <w:numId w:val="7"/>
        </w:numPr>
        <w:spacing w:line="360" w:lineRule="auto"/>
        <w:ind w:left="720"/>
        <w:jc w:val="both"/>
        <w:outlineLvl w:val="2"/>
        <w:rPr>
          <w:b/>
          <w:bCs/>
          <w:sz w:val="24"/>
          <w:szCs w:val="24"/>
        </w:rPr>
      </w:pPr>
      <w:bookmarkStart w:name="_Toc629475470" w:id="8"/>
      <w:bookmarkStart w:name="_Toc108173398" w:id="9"/>
      <w:r w:rsidRPr="3FF93CA9">
        <w:rPr>
          <w:b/>
          <w:bCs/>
          <w:sz w:val="24"/>
          <w:szCs w:val="24"/>
        </w:rPr>
        <w:t>Levels of Monitoring</w:t>
      </w:r>
      <w:bookmarkEnd w:id="8"/>
      <w:bookmarkEnd w:id="9"/>
    </w:p>
    <w:p w:rsidRPr="00424810" w:rsidR="00FC2B3A" w:rsidP="00E102E6" w:rsidRDefault="00FC2B3A" w14:paraId="38481BB4" w14:textId="096F831F">
      <w:pPr>
        <w:jc w:val="both"/>
        <w:rPr>
          <w:rFonts w:cstheme="minorHAnsi"/>
        </w:rPr>
      </w:pPr>
      <w:r w:rsidRPr="00424810">
        <w:rPr>
          <w:rFonts w:cstheme="minorHAnsi"/>
        </w:rPr>
        <w:t xml:space="preserve">For the purpose of </w:t>
      </w:r>
      <w:r w:rsidRPr="00424810" w:rsidR="00E03574">
        <w:rPr>
          <w:rFonts w:cstheme="minorHAnsi"/>
        </w:rPr>
        <w:t>the current</w:t>
      </w:r>
      <w:r w:rsidRPr="00424810">
        <w:rPr>
          <w:rFonts w:cstheme="minorHAnsi"/>
        </w:rPr>
        <w:t xml:space="preserve"> </w:t>
      </w:r>
      <w:r w:rsidRPr="00424810" w:rsidR="00E03574">
        <w:rPr>
          <w:rFonts w:cstheme="minorHAnsi"/>
        </w:rPr>
        <w:t>framework</w:t>
      </w:r>
      <w:r w:rsidR="00F11809">
        <w:rPr>
          <w:rFonts w:cstheme="minorHAnsi"/>
        </w:rPr>
        <w:t>,</w:t>
      </w:r>
      <w:r w:rsidRPr="00424810">
        <w:rPr>
          <w:rFonts w:cstheme="minorHAnsi"/>
        </w:rPr>
        <w:t xml:space="preserve"> we adopt a </w:t>
      </w:r>
      <w:r w:rsidRPr="00424810">
        <w:rPr>
          <w:rFonts w:cstheme="minorHAnsi"/>
          <w:b/>
          <w:bCs/>
        </w:rPr>
        <w:t>dual view</w:t>
      </w:r>
      <w:r w:rsidRPr="00424810">
        <w:rPr>
          <w:rFonts w:cstheme="minorHAnsi"/>
        </w:rPr>
        <w:t xml:space="preserve"> on the term</w:t>
      </w:r>
      <w:r w:rsidRPr="00424810">
        <w:rPr>
          <w:rFonts w:cstheme="minorHAnsi"/>
          <w:b/>
          <w:bCs/>
        </w:rPr>
        <w:t xml:space="preserve"> “</w:t>
      </w:r>
      <w:r w:rsidRPr="00424810" w:rsidR="00E03574">
        <w:rPr>
          <w:rFonts w:cstheme="minorHAnsi"/>
          <w:b/>
          <w:bCs/>
        </w:rPr>
        <w:t>analytical</w:t>
      </w:r>
      <w:r w:rsidRPr="00424810">
        <w:rPr>
          <w:rFonts w:cstheme="minorHAnsi"/>
          <w:b/>
          <w:bCs/>
        </w:rPr>
        <w:t xml:space="preserve"> model”:</w:t>
      </w:r>
    </w:p>
    <w:p w:rsidR="00372B98" w:rsidP="00E102E6" w:rsidRDefault="00372B98" w14:paraId="5452D87F" w14:textId="6A50A38D">
      <w:pPr>
        <w:jc w:val="both"/>
        <w:rPr>
          <w:rFonts w:cstheme="minorHAnsi"/>
        </w:rPr>
      </w:pPr>
      <w:r w:rsidRPr="00424810">
        <w:rPr>
          <w:rFonts w:cstheme="minorHAnsi"/>
          <w:b/>
          <w:bCs/>
        </w:rPr>
        <w:t>View 1:</w:t>
      </w:r>
      <w:r w:rsidRPr="00424810">
        <w:rPr>
          <w:rFonts w:cstheme="minorHAnsi"/>
        </w:rPr>
        <w:t xml:space="preserve"> AA model as a </w:t>
      </w:r>
      <w:r w:rsidRPr="00424810">
        <w:rPr>
          <w:rFonts w:cstheme="minorHAnsi"/>
          <w:b/>
          <w:bCs/>
        </w:rPr>
        <w:t xml:space="preserve">calculation algorithm </w:t>
      </w:r>
      <w:r w:rsidRPr="00424810">
        <w:rPr>
          <w:rFonts w:cstheme="minorHAnsi"/>
        </w:rPr>
        <w:t>with several components:</w:t>
      </w:r>
    </w:p>
    <w:p w:rsidRPr="00600DB5" w:rsidR="003C76ED" w:rsidP="00975D74" w:rsidRDefault="003C76ED" w14:paraId="3141ED2A" w14:textId="77777777">
      <w:pPr>
        <w:pStyle w:val="ListParagraph"/>
        <w:numPr>
          <w:ilvl w:val="0"/>
          <w:numId w:val="6"/>
        </w:numPr>
        <w:contextualSpacing w:val="0"/>
        <w:jc w:val="both"/>
        <w:rPr>
          <w:rFonts w:cstheme="minorHAnsi"/>
        </w:rPr>
      </w:pPr>
      <w:r w:rsidRPr="00600DB5">
        <w:rPr>
          <w:rFonts w:cstheme="minorHAnsi"/>
        </w:rPr>
        <w:t>Input data and its characteristics:</w:t>
      </w:r>
    </w:p>
    <w:p w:rsidRPr="00424810" w:rsidR="003C76ED" w:rsidP="00975D74" w:rsidRDefault="003C76ED" w14:paraId="49343003" w14:textId="77777777">
      <w:pPr>
        <w:pStyle w:val="ListParagraph"/>
        <w:numPr>
          <w:ilvl w:val="1"/>
          <w:numId w:val="6"/>
        </w:numPr>
        <w:contextualSpacing w:val="0"/>
        <w:jc w:val="both"/>
        <w:rPr>
          <w:rFonts w:cstheme="minorHAnsi"/>
        </w:rPr>
      </w:pPr>
      <w:r w:rsidRPr="00424810">
        <w:rPr>
          <w:rFonts w:cstheme="minorHAnsi"/>
        </w:rPr>
        <w:t>Number and list of input features</w:t>
      </w:r>
    </w:p>
    <w:p w:rsidRPr="00424810" w:rsidR="003C76ED" w:rsidP="00975D74" w:rsidRDefault="003C76ED" w14:paraId="7222AF10" w14:textId="3C6F614A">
      <w:pPr>
        <w:pStyle w:val="ListParagraph"/>
        <w:numPr>
          <w:ilvl w:val="1"/>
          <w:numId w:val="6"/>
        </w:numPr>
        <w:contextualSpacing w:val="0"/>
        <w:jc w:val="both"/>
        <w:rPr>
          <w:rFonts w:cstheme="minorHAnsi"/>
        </w:rPr>
      </w:pPr>
      <w:r w:rsidRPr="00424810">
        <w:rPr>
          <w:rFonts w:cstheme="minorHAnsi"/>
        </w:rPr>
        <w:t>Pre-processing logic performed to transform original features into the format expected by the model (e.g.</w:t>
      </w:r>
      <w:r w:rsidR="00A708A8">
        <w:rPr>
          <w:rFonts w:cstheme="minorHAnsi"/>
        </w:rPr>
        <w:t>,</w:t>
      </w:r>
      <w:r w:rsidRPr="00424810">
        <w:rPr>
          <w:rFonts w:cstheme="minorHAnsi"/>
        </w:rPr>
        <w:t xml:space="preserve"> changing scale, handling missing values, outliers, one-hot encoding of categorical variables)</w:t>
      </w:r>
    </w:p>
    <w:p w:rsidR="002224EC" w:rsidP="002224EC" w:rsidRDefault="002224EC" w14:paraId="64FBEDBA" w14:textId="75B03949">
      <w:pPr>
        <w:pStyle w:val="Caption"/>
        <w:keepNext/>
        <w:jc w:val="center"/>
      </w:pPr>
      <w:r w:rsidRPr="002224EC">
        <w:rPr>
          <w:rFonts w:cstheme="minorHAnsi"/>
          <w:b/>
          <w:bCs/>
          <w:i w:val="0"/>
          <w:iCs w:val="0"/>
          <w:color w:val="auto"/>
          <w:sz w:val="22"/>
          <w:szCs w:val="22"/>
        </w:rPr>
        <w:t xml:space="preserve">Figure </w:t>
      </w:r>
      <w:r w:rsidRPr="002224EC">
        <w:rPr>
          <w:rFonts w:cstheme="minorHAnsi"/>
          <w:b/>
          <w:bCs/>
          <w:i w:val="0"/>
          <w:iCs w:val="0"/>
          <w:color w:val="auto"/>
          <w:sz w:val="22"/>
          <w:szCs w:val="22"/>
        </w:rPr>
        <w:fldChar w:fldCharType="begin"/>
      </w:r>
      <w:r w:rsidRPr="002224EC">
        <w:rPr>
          <w:rFonts w:cstheme="minorHAnsi"/>
          <w:b/>
          <w:bCs/>
          <w:i w:val="0"/>
          <w:iCs w:val="0"/>
          <w:color w:val="auto"/>
          <w:sz w:val="22"/>
          <w:szCs w:val="22"/>
        </w:rPr>
        <w:instrText xml:space="preserve"> SEQ Figure \* ARABIC </w:instrText>
      </w:r>
      <w:r w:rsidRPr="002224EC">
        <w:rPr>
          <w:rFonts w:cstheme="minorHAnsi"/>
          <w:b/>
          <w:bCs/>
          <w:i w:val="0"/>
          <w:iCs w:val="0"/>
          <w:color w:val="auto"/>
          <w:sz w:val="22"/>
          <w:szCs w:val="22"/>
        </w:rPr>
        <w:fldChar w:fldCharType="separate"/>
      </w:r>
      <w:r w:rsidR="00937AD9">
        <w:rPr>
          <w:rFonts w:cstheme="minorHAnsi"/>
          <w:b/>
          <w:bCs/>
          <w:i w:val="0"/>
          <w:iCs w:val="0"/>
          <w:noProof/>
          <w:color w:val="auto"/>
          <w:sz w:val="22"/>
          <w:szCs w:val="22"/>
        </w:rPr>
        <w:t>2</w:t>
      </w:r>
      <w:r w:rsidRPr="002224EC">
        <w:rPr>
          <w:rFonts w:cstheme="minorHAnsi"/>
          <w:b/>
          <w:bCs/>
          <w:i w:val="0"/>
          <w:iCs w:val="0"/>
          <w:color w:val="auto"/>
          <w:sz w:val="22"/>
          <w:szCs w:val="22"/>
        </w:rPr>
        <w:fldChar w:fldCharType="end"/>
      </w:r>
      <w:r w:rsidRPr="002224EC">
        <w:rPr>
          <w:rFonts w:cstheme="minorHAnsi"/>
          <w:b/>
          <w:bCs/>
          <w:i w:val="0"/>
          <w:iCs w:val="0"/>
          <w:color w:val="auto"/>
          <w:sz w:val="22"/>
          <w:szCs w:val="22"/>
        </w:rPr>
        <w:t>. Analytical Models as a Calculation Algorithm (source:</w:t>
      </w:r>
      <w:r w:rsidRPr="002224EC">
        <w:rPr>
          <w:rFonts w:cstheme="minorHAnsi"/>
          <w:b/>
          <w:bCs/>
          <w:color w:val="FF0000"/>
        </w:rPr>
        <w:t xml:space="preserve"> </w:t>
      </w:r>
      <w:commentRangeStart w:id="10"/>
      <w:r w:rsidRPr="005D3FCA">
        <w:rPr>
          <w:rFonts w:cstheme="minorHAnsi"/>
          <w:b/>
          <w:bCs/>
          <w:color w:val="FF0000"/>
        </w:rPr>
        <w:t>[]</w:t>
      </w:r>
      <w:commentRangeEnd w:id="10"/>
      <w:r>
        <w:rPr>
          <w:rStyle w:val="CommentReference"/>
          <w:lang w:val="de-DE"/>
        </w:rPr>
        <w:commentReference w:id="10"/>
      </w:r>
      <w:r w:rsidRPr="002224EC">
        <w:rPr>
          <w:rFonts w:cstheme="minorHAnsi"/>
          <w:b/>
          <w:bCs/>
          <w:i w:val="0"/>
          <w:iCs w:val="0"/>
          <w:color w:val="auto"/>
          <w:sz w:val="22"/>
          <w:szCs w:val="22"/>
        </w:rPr>
        <w:t>)</w:t>
      </w:r>
    </w:p>
    <w:p w:rsidRPr="00424810" w:rsidR="00372B98" w:rsidP="00E102E6" w:rsidRDefault="00372B98" w14:paraId="09485F00" w14:textId="77777777">
      <w:pPr>
        <w:jc w:val="center"/>
        <w:rPr>
          <w:rFonts w:cstheme="minorHAnsi"/>
        </w:rPr>
      </w:pPr>
      <w:r w:rsidRPr="00424810">
        <w:rPr>
          <w:rFonts w:cstheme="minorHAnsi"/>
          <w:noProof/>
        </w:rPr>
        <w:drawing>
          <wp:inline distT="0" distB="0" distL="0" distR="0" wp14:anchorId="11A3379A" wp14:editId="3D98CBCA">
            <wp:extent cx="5349875" cy="1162050"/>
            <wp:effectExtent l="0" t="0" r="3175" b="0"/>
            <wp:docPr id="2" name="Picture 2" descr="C:\Users\EXTYUAKAO\AppData\Local\Microsoft\Windows\INetCache\Content.MSO\7478B8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YUAKAO\AppData\Local\Microsoft\Windows\INetCache\Content.MSO\7478B8F8.tmp"/>
                    <pic:cNvPicPr>
                      <a:picLocks noChangeAspect="1" noChangeArrowheads="1"/>
                    </pic:cNvPicPr>
                  </pic:nvPicPr>
                  <pic:blipFill rotWithShape="1">
                    <a:blip r:embed="rId17">
                      <a:extLst>
                        <a:ext uri="{28A0092B-C50C-407E-A947-70E740481C1C}">
                          <a14:useLocalDpi xmlns:a14="http://schemas.microsoft.com/office/drawing/2010/main" val="0"/>
                        </a:ext>
                      </a:extLst>
                    </a:blip>
                    <a:srcRect t="18402" b="17453"/>
                    <a:stretch/>
                  </pic:blipFill>
                  <pic:spPr bwMode="auto">
                    <a:xfrm>
                      <a:off x="0" y="0"/>
                      <a:ext cx="5381884" cy="1169003"/>
                    </a:xfrm>
                    <a:prstGeom prst="rect">
                      <a:avLst/>
                    </a:prstGeom>
                    <a:noFill/>
                    <a:ln>
                      <a:noFill/>
                    </a:ln>
                    <a:extLst>
                      <a:ext uri="{53640926-AAD7-44D8-BBD7-CCE9431645EC}">
                        <a14:shadowObscured xmlns:a14="http://schemas.microsoft.com/office/drawing/2010/main"/>
                      </a:ext>
                    </a:extLst>
                  </pic:spPr>
                </pic:pic>
              </a:graphicData>
            </a:graphic>
          </wp:inline>
        </w:drawing>
      </w:r>
    </w:p>
    <w:p w:rsidRPr="00424810" w:rsidR="00372B98" w:rsidP="00E102E6" w:rsidRDefault="00372B98" w14:paraId="387134D4" w14:textId="77777777">
      <w:pPr>
        <w:jc w:val="both"/>
        <w:rPr>
          <w:rFonts w:cstheme="minorHAnsi"/>
        </w:rPr>
      </w:pPr>
    </w:p>
    <w:p w:rsidRPr="00600DB5" w:rsidR="00372B98" w:rsidP="00975D74" w:rsidRDefault="00372B98" w14:paraId="2C1A5C2F" w14:textId="68BE45BF">
      <w:pPr>
        <w:pStyle w:val="ListParagraph"/>
        <w:numPr>
          <w:ilvl w:val="0"/>
          <w:numId w:val="6"/>
        </w:numPr>
        <w:jc w:val="both"/>
        <w:rPr>
          <w:rFonts w:cstheme="minorHAnsi"/>
        </w:rPr>
      </w:pPr>
      <w:r w:rsidRPr="00600DB5">
        <w:rPr>
          <w:rFonts w:cstheme="minorHAnsi"/>
        </w:rPr>
        <w:t>Mathematical / computational logic (i.e.</w:t>
      </w:r>
      <w:r w:rsidR="002E63FC">
        <w:rPr>
          <w:rFonts w:cstheme="minorHAnsi"/>
        </w:rPr>
        <w:t>,</w:t>
      </w:r>
      <w:r w:rsidRPr="00600DB5">
        <w:rPr>
          <w:rFonts w:cstheme="minorHAnsi"/>
        </w:rPr>
        <w:t xml:space="preserve"> model in a narrow sense) with defined architecture, (hyper)parameters or calculation flow</w:t>
      </w:r>
    </w:p>
    <w:p w:rsidRPr="00600DB5" w:rsidR="00372B98" w:rsidP="00975D74" w:rsidRDefault="00372B98" w14:paraId="0A4F3C03" w14:textId="77777777">
      <w:pPr>
        <w:pStyle w:val="ListParagraph"/>
        <w:numPr>
          <w:ilvl w:val="0"/>
          <w:numId w:val="6"/>
        </w:numPr>
        <w:jc w:val="both"/>
        <w:rPr>
          <w:rFonts w:cstheme="minorHAnsi"/>
        </w:rPr>
      </w:pPr>
      <w:r w:rsidRPr="00600DB5">
        <w:rPr>
          <w:rFonts w:cstheme="minorHAnsi"/>
        </w:rPr>
        <w:t>Any transformation of direct model output (parametrized or not) to arrive at the final model output</w:t>
      </w:r>
    </w:p>
    <w:p w:rsidRPr="00424810" w:rsidR="00372B98" w:rsidP="00331E35" w:rsidRDefault="00372B98" w14:paraId="1CBDF6C4" w14:textId="77777777">
      <w:pPr>
        <w:jc w:val="both"/>
        <w:rPr>
          <w:rFonts w:cstheme="minorHAnsi"/>
        </w:rPr>
      </w:pPr>
    </w:p>
    <w:p w:rsidRPr="00E102E6" w:rsidR="00372B98" w:rsidP="00331E35" w:rsidRDefault="00372B98" w14:paraId="3EB06F1B" w14:textId="6F07AF72">
      <w:pPr>
        <w:pStyle w:val="NormalWeb"/>
        <w:shd w:val="clear" w:color="auto" w:fill="FFFFFF"/>
        <w:spacing w:before="0" w:beforeAutospacing="0" w:after="240" w:afterAutospacing="0"/>
        <w:jc w:val="both"/>
        <w:rPr>
          <w:rFonts w:asciiTheme="minorHAnsi" w:hAnsiTheme="minorHAnsi" w:eastAsiaTheme="minorHAnsi" w:cstheme="minorHAnsi"/>
          <w:sz w:val="22"/>
          <w:szCs w:val="22"/>
        </w:rPr>
      </w:pPr>
      <w:r w:rsidRPr="00E102E6">
        <w:rPr>
          <w:rFonts w:asciiTheme="minorHAnsi" w:hAnsiTheme="minorHAnsi" w:eastAsiaTheme="minorHAnsi" w:cstheme="minorHAnsi"/>
          <w:b/>
          <w:bCs/>
          <w:sz w:val="22"/>
          <w:szCs w:val="22"/>
        </w:rPr>
        <w:t>View 2:</w:t>
      </w:r>
      <w:r w:rsidRPr="00E102E6">
        <w:rPr>
          <w:rFonts w:asciiTheme="minorHAnsi" w:hAnsiTheme="minorHAnsi" w:eastAsiaTheme="minorHAnsi" w:cstheme="minorHAnsi"/>
          <w:sz w:val="22"/>
          <w:szCs w:val="22"/>
        </w:rPr>
        <w:t xml:space="preserve"> AA model as a </w:t>
      </w:r>
      <w:r w:rsidRPr="00E102E6">
        <w:rPr>
          <w:rFonts w:asciiTheme="minorHAnsi" w:hAnsiTheme="minorHAnsi" w:eastAsiaTheme="minorHAnsi" w:cstheme="minorHAnsi"/>
          <w:b/>
          <w:bCs/>
          <w:sz w:val="22"/>
          <w:szCs w:val="22"/>
        </w:rPr>
        <w:t>collection of software artefacts / codes</w:t>
      </w:r>
      <w:r w:rsidRPr="00E102E6">
        <w:rPr>
          <w:rFonts w:asciiTheme="minorHAnsi" w:hAnsiTheme="minorHAnsi" w:eastAsiaTheme="minorHAnsi" w:cstheme="minorHAnsi"/>
          <w:sz w:val="22"/>
          <w:szCs w:val="22"/>
        </w:rPr>
        <w:t>, which may or may not contain lower-level software units as their parts (e.g.</w:t>
      </w:r>
      <w:r w:rsidR="002E63FC">
        <w:rPr>
          <w:rFonts w:asciiTheme="minorHAnsi" w:hAnsiTheme="minorHAnsi" w:eastAsiaTheme="minorHAnsi" w:cstheme="minorHAnsi"/>
          <w:sz w:val="22"/>
          <w:szCs w:val="22"/>
        </w:rPr>
        <w:t>,</w:t>
      </w:r>
      <w:r w:rsidRPr="00E102E6">
        <w:rPr>
          <w:rFonts w:asciiTheme="minorHAnsi" w:hAnsiTheme="minorHAnsi" w:eastAsiaTheme="minorHAnsi" w:cstheme="minorHAnsi"/>
          <w:sz w:val="22"/>
          <w:szCs w:val="22"/>
        </w:rPr>
        <w:t xml:space="preserve"> classes, functions, packages)</w:t>
      </w:r>
      <w:r w:rsidRPr="00E102E6" w:rsidR="003C76ED">
        <w:rPr>
          <w:rFonts w:asciiTheme="minorHAnsi" w:hAnsiTheme="minorHAnsi" w:eastAsiaTheme="minorHAnsi" w:cstheme="minorHAnsi"/>
          <w:sz w:val="22"/>
          <w:szCs w:val="22"/>
        </w:rPr>
        <w:t>.</w:t>
      </w:r>
    </w:p>
    <w:p w:rsidRPr="00525815" w:rsidR="002D2E29" w:rsidP="00331E35" w:rsidRDefault="00E03574" w14:paraId="54BBCA7E" w14:textId="2595E64A">
      <w:pPr>
        <w:pStyle w:val="NormalWeb"/>
        <w:shd w:val="clear" w:color="auto" w:fill="FFFFFF"/>
        <w:spacing w:before="0" w:beforeAutospacing="0" w:after="240" w:afterAutospacing="0"/>
        <w:jc w:val="both"/>
        <w:rPr>
          <w:rFonts w:asciiTheme="minorHAnsi" w:hAnsiTheme="minorHAnsi" w:eastAsiaTheme="minorHAnsi" w:cstheme="minorHAnsi"/>
          <w:sz w:val="22"/>
          <w:szCs w:val="22"/>
        </w:rPr>
      </w:pPr>
      <w:r w:rsidRPr="00E102E6">
        <w:rPr>
          <w:rFonts w:asciiTheme="minorHAnsi" w:hAnsiTheme="minorHAnsi" w:eastAsiaTheme="minorHAnsi" w:cstheme="minorHAnsi"/>
          <w:sz w:val="22"/>
          <w:szCs w:val="22"/>
        </w:rPr>
        <w:t xml:space="preserve">In other words, </w:t>
      </w:r>
      <w:r w:rsidRPr="00E102E6" w:rsidR="002D2E29">
        <w:rPr>
          <w:rFonts w:asciiTheme="minorHAnsi" w:hAnsiTheme="minorHAnsi" w:eastAsiaTheme="minorHAnsi" w:cstheme="minorHAnsi"/>
          <w:sz w:val="22"/>
          <w:szCs w:val="22"/>
        </w:rPr>
        <w:t xml:space="preserve">when addressed holistically, </w:t>
      </w:r>
      <w:r w:rsidRPr="00E102E6">
        <w:rPr>
          <w:rFonts w:asciiTheme="minorHAnsi" w:hAnsiTheme="minorHAnsi" w:eastAsiaTheme="minorHAnsi" w:cstheme="minorHAnsi"/>
          <w:sz w:val="22"/>
          <w:szCs w:val="22"/>
        </w:rPr>
        <w:t xml:space="preserve">a </w:t>
      </w:r>
      <w:r w:rsidRPr="00E102E6" w:rsidR="008B4ADD">
        <w:rPr>
          <w:rFonts w:asciiTheme="minorHAnsi" w:hAnsiTheme="minorHAnsi" w:eastAsiaTheme="minorHAnsi" w:cstheme="minorHAnsi"/>
          <w:sz w:val="22"/>
          <w:szCs w:val="22"/>
        </w:rPr>
        <w:t xml:space="preserve">machine learning application isn’t just the model, but everything that enables </w:t>
      </w:r>
      <w:r w:rsidRPr="00E102E6" w:rsidR="00E102E6">
        <w:rPr>
          <w:rFonts w:asciiTheme="minorHAnsi" w:hAnsiTheme="minorHAnsi" w:eastAsiaTheme="minorHAnsi" w:cstheme="minorHAnsi"/>
          <w:sz w:val="22"/>
          <w:szCs w:val="22"/>
        </w:rPr>
        <w:t xml:space="preserve">executing the </w:t>
      </w:r>
      <w:r w:rsidRPr="00E102E6" w:rsidR="008B4ADD">
        <w:rPr>
          <w:rFonts w:asciiTheme="minorHAnsi" w:hAnsiTheme="minorHAnsi" w:eastAsiaTheme="minorHAnsi" w:cstheme="minorHAnsi"/>
          <w:sz w:val="22"/>
          <w:szCs w:val="22"/>
        </w:rPr>
        <w:t>model in production, including infrastructure, input data, resources, and</w:t>
      </w:r>
      <w:r w:rsidRPr="00E102E6" w:rsidR="00E102E6">
        <w:rPr>
          <w:rFonts w:asciiTheme="minorHAnsi" w:hAnsiTheme="minorHAnsi" w:eastAsiaTheme="minorHAnsi" w:cstheme="minorHAnsi"/>
          <w:sz w:val="22"/>
          <w:szCs w:val="22"/>
        </w:rPr>
        <w:t xml:space="preserve">, optionally, surrounding </w:t>
      </w:r>
      <w:r w:rsidRPr="00525815" w:rsidR="008B4ADD">
        <w:rPr>
          <w:rFonts w:asciiTheme="minorHAnsi" w:hAnsiTheme="minorHAnsi" w:eastAsiaTheme="minorHAnsi" w:cstheme="minorHAnsi"/>
          <w:sz w:val="22"/>
          <w:szCs w:val="22"/>
        </w:rPr>
        <w:t>upstream and/or downstream services.</w:t>
      </w:r>
    </w:p>
    <w:p w:rsidRPr="00956D20" w:rsidR="008B4ADD" w:rsidP="18AD1CD2" w:rsidRDefault="002D2E29" w14:paraId="3A721B64" w14:textId="3121C35D">
      <w:pPr>
        <w:pStyle w:val="NormalWeb"/>
        <w:shd w:val="clear" w:color="auto" w:fill="FFFFFF" w:themeFill="background1"/>
        <w:spacing w:before="0" w:beforeAutospacing="0" w:after="240" w:afterAutospacing="0"/>
        <w:jc w:val="both"/>
        <w:rPr>
          <w:rFonts w:asciiTheme="minorHAnsi" w:hAnsiTheme="minorHAnsi" w:eastAsiaTheme="minorEastAsia" w:cstheme="minorBidi"/>
          <w:b/>
          <w:sz w:val="22"/>
          <w:szCs w:val="22"/>
        </w:rPr>
      </w:pPr>
      <w:r w:rsidRPr="18AD1CD2">
        <w:rPr>
          <w:rFonts w:asciiTheme="minorHAnsi" w:hAnsiTheme="minorHAnsi" w:eastAsiaTheme="minorEastAsia" w:cstheme="minorBidi"/>
          <w:sz w:val="22"/>
          <w:szCs w:val="22"/>
        </w:rPr>
        <w:t xml:space="preserve">Afore mentioned duality </w:t>
      </w:r>
      <w:r w:rsidRPr="18AD1CD2" w:rsidR="00DB6C1C">
        <w:rPr>
          <w:rFonts w:asciiTheme="minorHAnsi" w:hAnsiTheme="minorHAnsi" w:eastAsiaTheme="minorEastAsia" w:cstheme="minorBidi"/>
          <w:sz w:val="22"/>
          <w:szCs w:val="22"/>
        </w:rPr>
        <w:t xml:space="preserve">justifies the necessity for </w:t>
      </w:r>
      <w:r w:rsidRPr="18AD1CD2" w:rsidR="00DB6C1C">
        <w:rPr>
          <w:rFonts w:asciiTheme="minorHAnsi" w:hAnsiTheme="minorHAnsi" w:eastAsiaTheme="minorEastAsia" w:cstheme="minorBidi"/>
          <w:b/>
          <w:sz w:val="22"/>
          <w:szCs w:val="22"/>
        </w:rPr>
        <w:t>several levels of monitoring</w:t>
      </w:r>
      <w:r w:rsidRPr="18AD1CD2" w:rsidR="00DB6C1C">
        <w:rPr>
          <w:rFonts w:asciiTheme="minorHAnsi" w:hAnsiTheme="minorHAnsi" w:eastAsiaTheme="minorEastAsia" w:cstheme="minorBidi"/>
          <w:sz w:val="22"/>
          <w:szCs w:val="22"/>
        </w:rPr>
        <w:t xml:space="preserve"> to be performed during the model lifecycle, addressed as functional and operational monitoring</w:t>
      </w:r>
      <w:r w:rsidRPr="18AD1CD2" w:rsidR="00956D20">
        <w:rPr>
          <w:rFonts w:asciiTheme="minorHAnsi" w:hAnsiTheme="minorHAnsi" w:eastAsiaTheme="minorEastAsia" w:cstheme="minorBidi"/>
          <w:sz w:val="22"/>
          <w:szCs w:val="22"/>
        </w:rPr>
        <w:t>:</w:t>
      </w:r>
    </w:p>
    <w:p w:rsidRPr="00956D20" w:rsidR="00956D20" w:rsidP="00975D74" w:rsidRDefault="00376BFE" w14:paraId="2E046EF6" w14:textId="52BBF4DE">
      <w:pPr>
        <w:numPr>
          <w:ilvl w:val="0"/>
          <w:numId w:val="8"/>
        </w:numPr>
        <w:shd w:val="clear" w:color="auto" w:fill="FFFFFF"/>
        <w:spacing w:before="100" w:beforeAutospacing="1" w:after="120" w:line="240" w:lineRule="auto"/>
        <w:jc w:val="both"/>
        <w:rPr>
          <w:rFonts w:cstheme="minorHAnsi"/>
        </w:rPr>
      </w:pPr>
      <w:r w:rsidRPr="00956D20">
        <w:rPr>
          <w:rFonts w:cstheme="minorHAnsi"/>
          <w:b/>
          <w:bCs/>
        </w:rPr>
        <w:t>Functional</w:t>
      </w:r>
      <w:r w:rsidRPr="00956D20">
        <w:rPr>
          <w:rFonts w:cstheme="minorHAnsi"/>
        </w:rPr>
        <w:t xml:space="preserve"> level monitoring – monitoring model performance</w:t>
      </w:r>
      <w:r w:rsidRPr="00956D20" w:rsidR="00956D20">
        <w:rPr>
          <w:rFonts w:cstheme="minorHAnsi"/>
        </w:rPr>
        <w:t xml:space="preserve"> (in statistical and business terms)</w:t>
      </w:r>
      <w:r w:rsidRPr="00956D20">
        <w:rPr>
          <w:rFonts w:cstheme="minorHAnsi"/>
        </w:rPr>
        <w:t>, inputs (data), and outputs (predictions)</w:t>
      </w:r>
      <w:r w:rsidRPr="00956D20" w:rsidR="00956D20">
        <w:rPr>
          <w:rFonts w:cstheme="minorHAnsi"/>
        </w:rPr>
        <w:t>,</w:t>
      </w:r>
    </w:p>
    <w:p w:rsidRPr="00956D20" w:rsidR="00376BFE" w:rsidP="00975D74" w:rsidRDefault="00376BFE" w14:paraId="21C3FABB" w14:textId="77777777">
      <w:pPr>
        <w:numPr>
          <w:ilvl w:val="0"/>
          <w:numId w:val="8"/>
        </w:numPr>
        <w:shd w:val="clear" w:color="auto" w:fill="FFFFFF"/>
        <w:spacing w:before="100" w:beforeAutospacing="1" w:after="120" w:line="240" w:lineRule="auto"/>
        <w:jc w:val="both"/>
        <w:rPr>
          <w:rFonts w:cstheme="minorHAnsi"/>
        </w:rPr>
      </w:pPr>
      <w:r w:rsidRPr="00956D20">
        <w:rPr>
          <w:rFonts w:cstheme="minorHAnsi"/>
          <w:b/>
          <w:bCs/>
        </w:rPr>
        <w:t>Operational</w:t>
      </w:r>
      <w:r w:rsidRPr="00956D20">
        <w:rPr>
          <w:rFonts w:cstheme="minorHAnsi"/>
        </w:rPr>
        <w:t xml:space="preserve"> level monitoring – monitoring at </w:t>
      </w:r>
      <w:r w:rsidRPr="00D32906">
        <w:rPr>
          <w:rFonts w:cstheme="minorHAnsi"/>
        </w:rPr>
        <w:t>system and resource level.</w:t>
      </w:r>
      <w:r w:rsidRPr="00956D20">
        <w:rPr>
          <w:rFonts w:cstheme="minorHAnsi"/>
        </w:rPr>
        <w:t> </w:t>
      </w:r>
    </w:p>
    <w:p w:rsidRPr="003F2B5F" w:rsidR="00372B98" w:rsidP="00D9691E" w:rsidRDefault="00372B98" w14:paraId="6295B8E4" w14:textId="77777777">
      <w:pPr>
        <w:shd w:val="clear" w:color="auto" w:fill="FFFFFF"/>
        <w:spacing w:before="150" w:after="0" w:line="240" w:lineRule="auto"/>
        <w:rPr>
          <w:rFonts w:eastAsia="Times New Roman" w:cstheme="minorHAnsi"/>
          <w:color w:val="FF0000"/>
        </w:rPr>
      </w:pPr>
    </w:p>
    <w:p w:rsidRPr="003F2B5F" w:rsidR="00ED4F7C" w:rsidP="00D9691E" w:rsidRDefault="00ED4F7C" w14:paraId="27BEADBE" w14:textId="77777777">
      <w:pPr>
        <w:shd w:val="clear" w:color="auto" w:fill="FFFFFF"/>
        <w:spacing w:before="150" w:after="0" w:line="240" w:lineRule="auto"/>
        <w:rPr>
          <w:rFonts w:eastAsia="Times New Roman" w:cstheme="minorHAnsi"/>
          <w:color w:val="FF0000"/>
        </w:rPr>
      </w:pPr>
    </w:p>
    <w:p w:rsidRPr="00E102E6" w:rsidR="00C30980" w:rsidP="00975D74" w:rsidRDefault="34348898" w14:paraId="14A93FF1" w14:textId="66D6437D">
      <w:pPr>
        <w:pStyle w:val="ListParagraph"/>
        <w:numPr>
          <w:ilvl w:val="2"/>
          <w:numId w:val="7"/>
        </w:numPr>
        <w:spacing w:line="360" w:lineRule="auto"/>
        <w:ind w:left="720"/>
        <w:jc w:val="both"/>
        <w:outlineLvl w:val="2"/>
        <w:rPr>
          <w:b/>
          <w:bCs/>
          <w:sz w:val="24"/>
          <w:szCs w:val="24"/>
        </w:rPr>
      </w:pPr>
      <w:bookmarkStart w:name="_Toc1836660775" w:id="14"/>
      <w:bookmarkStart w:name="_Toc108173399" w:id="15"/>
      <w:r w:rsidRPr="3FF93CA9">
        <w:rPr>
          <w:b/>
          <w:bCs/>
          <w:sz w:val="24"/>
          <w:szCs w:val="24"/>
        </w:rPr>
        <w:t>Terms &amp; Abbreviations</w:t>
      </w:r>
      <w:bookmarkEnd w:id="14"/>
      <w:bookmarkEnd w:id="15"/>
    </w:p>
    <w:tbl>
      <w:tblPr>
        <w:tblStyle w:val="TableGrid"/>
        <w:tblW w:w="0" w:type="auto"/>
        <w:tblLook w:val="04A0" w:firstRow="1" w:lastRow="0" w:firstColumn="1" w:lastColumn="0" w:noHBand="0" w:noVBand="1"/>
      </w:tblPr>
      <w:tblGrid>
        <w:gridCol w:w="3145"/>
        <w:gridCol w:w="6251"/>
      </w:tblGrid>
      <w:tr w:rsidRPr="004D772A" w:rsidR="004D772A" w:rsidTr="5565BAEC" w14:paraId="47F8047E" w14:textId="77777777">
        <w:trPr>
          <w:trHeight w:val="418"/>
          <w:tblHeader/>
        </w:trPr>
        <w:tc>
          <w:tcPr>
            <w:tcW w:w="3145" w:type="dxa"/>
            <w:shd w:val="clear" w:color="auto" w:fill="1F3864" w:themeFill="accent1" w:themeFillShade="80"/>
            <w:vAlign w:val="center"/>
          </w:tcPr>
          <w:p w:rsidRPr="004D772A" w:rsidR="00C30980" w:rsidP="00D86193" w:rsidRDefault="00C30980" w14:paraId="3C06CBEE" w14:textId="61B3802E">
            <w:pPr>
              <w:jc w:val="center"/>
              <w:rPr>
                <w:rFonts w:cstheme="minorHAnsi"/>
                <w:b/>
                <w:bCs/>
                <w:color w:val="FFFFFF" w:themeColor="background1"/>
              </w:rPr>
            </w:pPr>
            <w:r w:rsidRPr="004D772A">
              <w:rPr>
                <w:rFonts w:cstheme="minorHAnsi"/>
                <w:b/>
                <w:bCs/>
                <w:color w:val="FFFFFF" w:themeColor="background1"/>
              </w:rPr>
              <w:t>Term</w:t>
            </w:r>
            <w:r w:rsidRPr="004D772A" w:rsidR="008149B6">
              <w:rPr>
                <w:rFonts w:cstheme="minorHAnsi"/>
                <w:b/>
                <w:bCs/>
                <w:color w:val="FFFFFF" w:themeColor="background1"/>
              </w:rPr>
              <w:t xml:space="preserve"> / Abbreviation</w:t>
            </w:r>
          </w:p>
        </w:tc>
        <w:tc>
          <w:tcPr>
            <w:tcW w:w="6251" w:type="dxa"/>
            <w:shd w:val="clear" w:color="auto" w:fill="1F3864" w:themeFill="accent1" w:themeFillShade="80"/>
            <w:vAlign w:val="center"/>
          </w:tcPr>
          <w:p w:rsidRPr="004D772A" w:rsidR="00C30980" w:rsidP="00D86193" w:rsidRDefault="008149B6" w14:paraId="6BCA38F5" w14:textId="078CDF90">
            <w:pPr>
              <w:jc w:val="center"/>
              <w:rPr>
                <w:rFonts w:cstheme="minorHAnsi"/>
                <w:b/>
                <w:bCs/>
                <w:color w:val="FFFFFF" w:themeColor="background1"/>
              </w:rPr>
            </w:pPr>
            <w:r w:rsidRPr="004D772A">
              <w:rPr>
                <w:rFonts w:cstheme="minorHAnsi"/>
                <w:b/>
                <w:bCs/>
                <w:color w:val="FFFFFF" w:themeColor="background1"/>
              </w:rPr>
              <w:t>Explanation</w:t>
            </w:r>
          </w:p>
        </w:tc>
      </w:tr>
      <w:tr w:rsidRPr="003F2B5F" w:rsidR="000462E4" w:rsidTr="5565BAEC" w14:paraId="03B1923A" w14:textId="77777777">
        <w:trPr>
          <w:trHeight w:val="580"/>
        </w:trPr>
        <w:tc>
          <w:tcPr>
            <w:tcW w:w="3145" w:type="dxa"/>
            <w:vAlign w:val="center"/>
          </w:tcPr>
          <w:p w:rsidRPr="003F2B5F" w:rsidR="000462E4" w:rsidP="004D772A" w:rsidRDefault="000462E4" w14:paraId="5AB61E48" w14:textId="67E1997A">
            <w:pPr>
              <w:contextualSpacing/>
              <w:rPr>
                <w:rFonts w:cstheme="minorHAnsi"/>
              </w:rPr>
            </w:pPr>
            <w:r w:rsidRPr="00542FDA">
              <w:rPr>
                <w:rFonts w:cstheme="minorHAnsi"/>
              </w:rPr>
              <w:t>Data drift</w:t>
            </w:r>
          </w:p>
        </w:tc>
        <w:tc>
          <w:tcPr>
            <w:tcW w:w="6251" w:type="dxa"/>
            <w:vAlign w:val="center"/>
          </w:tcPr>
          <w:p w:rsidRPr="00542FDA" w:rsidR="000462E4" w:rsidP="008A0B8A" w:rsidRDefault="000462E4" w14:paraId="17B48727" w14:textId="6AC978FF">
            <w:pPr>
              <w:pStyle w:val="NormalWeb"/>
              <w:shd w:val="clear" w:color="auto" w:fill="FFFFFF" w:themeFill="background1"/>
              <w:spacing w:before="0" w:beforeAutospacing="0" w:after="0" w:afterAutospacing="0"/>
              <w:contextualSpacing/>
              <w:rPr>
                <w:rFonts w:asciiTheme="minorHAnsi" w:hAnsiTheme="minorHAnsi" w:eastAsiaTheme="minorEastAsia" w:cstheme="minorBidi"/>
                <w:sz w:val="22"/>
                <w:szCs w:val="22"/>
              </w:rPr>
            </w:pPr>
            <w:r w:rsidRPr="77DB895B">
              <w:rPr>
                <w:rFonts w:asciiTheme="minorHAnsi" w:hAnsiTheme="minorHAnsi" w:eastAsiaTheme="minorEastAsia" w:cstheme="minorBidi"/>
                <w:sz w:val="22"/>
                <w:szCs w:val="22"/>
              </w:rPr>
              <w:t>A change in distribution between the training data and production data, which is not related to data quality issues</w:t>
            </w:r>
          </w:p>
        </w:tc>
      </w:tr>
      <w:tr w:rsidRPr="003F2B5F" w:rsidR="00542FDA" w:rsidTr="5565BAEC" w14:paraId="3793C715" w14:textId="77777777">
        <w:trPr>
          <w:trHeight w:val="580"/>
        </w:trPr>
        <w:tc>
          <w:tcPr>
            <w:tcW w:w="3145" w:type="dxa"/>
            <w:vAlign w:val="center"/>
          </w:tcPr>
          <w:p w:rsidRPr="00542FDA" w:rsidR="00542FDA" w:rsidP="00542FDA" w:rsidRDefault="00542FDA" w14:paraId="064308CA" w14:textId="7FDDAF3F">
            <w:pPr>
              <w:contextualSpacing/>
              <w:rPr>
                <w:rFonts w:cstheme="minorHAnsi"/>
              </w:rPr>
            </w:pPr>
            <w:r w:rsidRPr="003F2B5F">
              <w:rPr>
                <w:rFonts w:cstheme="minorHAnsi"/>
              </w:rPr>
              <w:t>False positive / negative</w:t>
            </w:r>
          </w:p>
        </w:tc>
        <w:tc>
          <w:tcPr>
            <w:tcW w:w="6251" w:type="dxa"/>
            <w:vAlign w:val="center"/>
          </w:tcPr>
          <w:p w:rsidRPr="00542FDA" w:rsidR="00542FDA" w:rsidP="008A0B8A" w:rsidRDefault="00542FDA" w14:paraId="54B4CFC6" w14:textId="7F0086FD">
            <w:pPr>
              <w:pStyle w:val="NormalWeb"/>
              <w:shd w:val="clear" w:color="auto" w:fill="FFFFFF" w:themeFill="background1"/>
              <w:spacing w:before="0" w:beforeAutospacing="0" w:after="0" w:afterAutospacing="0"/>
              <w:contextualSpacing/>
              <w:rPr>
                <w:rFonts w:asciiTheme="minorHAnsi" w:hAnsiTheme="minorHAnsi" w:eastAsiaTheme="minorEastAsia" w:cstheme="minorBidi"/>
                <w:sz w:val="22"/>
                <w:szCs w:val="22"/>
              </w:rPr>
            </w:pPr>
            <w:r w:rsidRPr="49AC67DD">
              <w:rPr>
                <w:rFonts w:asciiTheme="minorHAnsi" w:hAnsiTheme="minorHAnsi" w:eastAsiaTheme="minorEastAsia" w:cstheme="minorBidi"/>
                <w:sz w:val="22"/>
                <w:szCs w:val="22"/>
              </w:rPr>
              <w:t>Any prediction, which does not match the original label (i.e.</w:t>
            </w:r>
            <w:r w:rsidR="002E63FC">
              <w:rPr>
                <w:rFonts w:asciiTheme="minorHAnsi" w:hAnsiTheme="minorHAnsi" w:eastAsiaTheme="minorEastAsia" w:cstheme="minorBidi"/>
                <w:sz w:val="22"/>
                <w:szCs w:val="22"/>
              </w:rPr>
              <w:t>,</w:t>
            </w:r>
            <w:r w:rsidRPr="49AC67DD">
              <w:rPr>
                <w:rFonts w:asciiTheme="minorHAnsi" w:hAnsiTheme="minorHAnsi" w:eastAsiaTheme="minorEastAsia" w:cstheme="minorBidi"/>
                <w:sz w:val="22"/>
                <w:szCs w:val="22"/>
              </w:rPr>
              <w:t xml:space="preserve"> a prediction of 0 for an event labelled with 1 or a prediction of 1 for an event labelled with 0)</w:t>
            </w:r>
          </w:p>
        </w:tc>
      </w:tr>
      <w:tr w:rsidRPr="003F2B5F" w:rsidR="00542FDA" w:rsidTr="5565BAEC" w14:paraId="476D6F95" w14:textId="77777777">
        <w:trPr>
          <w:trHeight w:val="571"/>
        </w:trPr>
        <w:tc>
          <w:tcPr>
            <w:tcW w:w="3145" w:type="dxa"/>
            <w:vAlign w:val="center"/>
          </w:tcPr>
          <w:p w:rsidRPr="003F2B5F" w:rsidR="00542FDA" w:rsidP="00542FDA" w:rsidRDefault="00542FDA" w14:paraId="3FDBE495" w14:textId="6640D095">
            <w:pPr>
              <w:contextualSpacing/>
              <w:rPr>
                <w:rFonts w:cstheme="minorHAnsi"/>
              </w:rPr>
            </w:pPr>
            <w:r w:rsidRPr="003F2B5F">
              <w:rPr>
                <w:rFonts w:cstheme="minorHAnsi"/>
              </w:rPr>
              <w:t>Negative event</w:t>
            </w:r>
          </w:p>
        </w:tc>
        <w:tc>
          <w:tcPr>
            <w:tcW w:w="6251" w:type="dxa"/>
            <w:vAlign w:val="center"/>
          </w:tcPr>
          <w:p w:rsidRPr="00542FDA" w:rsidR="00542FDA" w:rsidP="49AC67DD" w:rsidRDefault="00542FDA" w14:paraId="71DD0749" w14:textId="386360D0">
            <w:pPr>
              <w:shd w:val="clear" w:color="auto" w:fill="FFFFFF" w:themeFill="background1"/>
              <w:spacing w:before="150"/>
              <w:contextualSpacing/>
            </w:pPr>
            <w:r w:rsidRPr="49AC67DD">
              <w:t>An event, which is opposite to “positive” (i.e.</w:t>
            </w:r>
            <w:r w:rsidR="002E63FC">
              <w:t>,</w:t>
            </w:r>
            <w:r w:rsidRPr="49AC67DD">
              <w:t xml:space="preserve"> labelled with 0)</w:t>
            </w:r>
          </w:p>
        </w:tc>
      </w:tr>
      <w:tr w:rsidRPr="003F2B5F" w:rsidR="00542FDA" w:rsidTr="5565BAEC" w14:paraId="7643CA11" w14:textId="77777777">
        <w:trPr>
          <w:trHeight w:val="571"/>
        </w:trPr>
        <w:tc>
          <w:tcPr>
            <w:tcW w:w="3145" w:type="dxa"/>
            <w:vAlign w:val="center"/>
          </w:tcPr>
          <w:p w:rsidRPr="003F2B5F" w:rsidR="00542FDA" w:rsidP="00542FDA" w:rsidRDefault="00542FDA" w14:paraId="77BC0F9F" w14:textId="77777777">
            <w:pPr>
              <w:contextualSpacing/>
              <w:rPr>
                <w:rFonts w:cstheme="minorHAnsi"/>
              </w:rPr>
            </w:pPr>
            <w:r w:rsidRPr="003F2B5F">
              <w:rPr>
                <w:rFonts w:cstheme="minorHAnsi"/>
              </w:rPr>
              <w:t>Positive event</w:t>
            </w:r>
          </w:p>
        </w:tc>
        <w:tc>
          <w:tcPr>
            <w:tcW w:w="6251" w:type="dxa"/>
            <w:vAlign w:val="center"/>
          </w:tcPr>
          <w:p w:rsidRPr="00542FDA" w:rsidR="00542FDA" w:rsidP="49AC67DD" w:rsidRDefault="00542FDA" w14:paraId="04B03090" w14:textId="77777777">
            <w:pPr>
              <w:shd w:val="clear" w:color="auto" w:fill="FFFFFF" w:themeFill="background1"/>
              <w:spacing w:before="150"/>
              <w:contextualSpacing/>
            </w:pPr>
            <w:r w:rsidRPr="49AC67DD">
              <w:t>An event, which is labelled with 1, is called “positive”</w:t>
            </w:r>
          </w:p>
        </w:tc>
      </w:tr>
      <w:tr w:rsidRPr="003F2B5F" w:rsidR="00542FDA" w:rsidTr="5565BAEC" w14:paraId="5DE3C20C" w14:textId="77777777">
        <w:trPr>
          <w:trHeight w:val="571"/>
        </w:trPr>
        <w:tc>
          <w:tcPr>
            <w:tcW w:w="3145" w:type="dxa"/>
            <w:vAlign w:val="center"/>
          </w:tcPr>
          <w:p w:rsidRPr="003F2B5F" w:rsidR="00542FDA" w:rsidP="00542FDA" w:rsidRDefault="00542FDA" w14:paraId="042B7DDB" w14:textId="1BDEDF1E">
            <w:pPr>
              <w:contextualSpacing/>
              <w:rPr>
                <w:rFonts w:cstheme="minorHAnsi"/>
              </w:rPr>
            </w:pPr>
            <w:r w:rsidRPr="003F2B5F">
              <w:rPr>
                <w:rFonts w:cstheme="minorHAnsi"/>
              </w:rPr>
              <w:t>ROC</w:t>
            </w:r>
          </w:p>
        </w:tc>
        <w:tc>
          <w:tcPr>
            <w:tcW w:w="6251" w:type="dxa"/>
            <w:vAlign w:val="center"/>
          </w:tcPr>
          <w:p w:rsidRPr="00542FDA" w:rsidR="00542FDA" w:rsidP="49AC67DD" w:rsidRDefault="00542FDA" w14:paraId="1387DADB" w14:textId="71EEF99D">
            <w:pPr>
              <w:shd w:val="clear" w:color="auto" w:fill="FFFFFF" w:themeFill="background1"/>
              <w:spacing w:before="150"/>
              <w:contextualSpacing/>
            </w:pPr>
            <w:r w:rsidRPr="49AC67DD">
              <w:t>Receiver</w:t>
            </w:r>
            <w:r w:rsidR="001A50C4">
              <w:t xml:space="preserve"> </w:t>
            </w:r>
            <w:r w:rsidRPr="49AC67DD">
              <w:t>Operat</w:t>
            </w:r>
            <w:r w:rsidR="001A50C4">
              <w:t>ing</w:t>
            </w:r>
            <w:r w:rsidRPr="49AC67DD">
              <w:t xml:space="preserve"> </w:t>
            </w:r>
            <w:r w:rsidRPr="677BA945" w:rsidR="2B1C694F">
              <w:t>C</w:t>
            </w:r>
            <w:r w:rsidR="001A50C4">
              <w:t>haracteristic</w:t>
            </w:r>
          </w:p>
        </w:tc>
      </w:tr>
      <w:tr w:rsidRPr="003F2B5F" w:rsidR="00623CFB" w:rsidTr="5565BAEC" w14:paraId="5A5B96FC" w14:textId="77777777">
        <w:trPr>
          <w:trHeight w:val="571"/>
        </w:trPr>
        <w:tc>
          <w:tcPr>
            <w:tcW w:w="3145" w:type="dxa"/>
            <w:vAlign w:val="center"/>
          </w:tcPr>
          <w:p w:rsidRPr="003F2B5F" w:rsidR="00623CFB" w:rsidP="00623CFB" w:rsidRDefault="00623CFB" w14:paraId="367D1536" w14:textId="4AF04DF7">
            <w:pPr>
              <w:contextualSpacing/>
              <w:rPr>
                <w:rFonts w:cstheme="minorHAnsi"/>
              </w:rPr>
            </w:pPr>
            <w:r>
              <w:t>ROC AUC</w:t>
            </w:r>
          </w:p>
        </w:tc>
        <w:tc>
          <w:tcPr>
            <w:tcW w:w="6251" w:type="dxa"/>
            <w:vAlign w:val="center"/>
          </w:tcPr>
          <w:p w:rsidRPr="49AC67DD" w:rsidR="00623CFB" w:rsidP="00623CFB" w:rsidRDefault="00623CFB" w14:paraId="77A39A19" w14:textId="7FEBE82D">
            <w:pPr>
              <w:shd w:val="clear" w:color="auto" w:fill="FFFFFF" w:themeFill="background1"/>
              <w:spacing w:before="150"/>
              <w:contextualSpacing/>
            </w:pPr>
            <w:r w:rsidRPr="49AC67DD">
              <w:t>Area Under ROC Curve</w:t>
            </w:r>
          </w:p>
        </w:tc>
      </w:tr>
      <w:tr w:rsidRPr="003F2B5F" w:rsidR="00623CFB" w:rsidTr="5565BAEC" w14:paraId="0EBEEF67" w14:textId="77777777">
        <w:trPr>
          <w:trHeight w:val="600"/>
        </w:trPr>
        <w:tc>
          <w:tcPr>
            <w:tcW w:w="3145" w:type="dxa"/>
            <w:vAlign w:val="center"/>
          </w:tcPr>
          <w:p w:rsidRPr="003F2B5F" w:rsidR="00623CFB" w:rsidP="00623CFB" w:rsidRDefault="00623CFB" w14:paraId="68A9BA6D" w14:textId="77777777">
            <w:pPr>
              <w:contextualSpacing/>
              <w:rPr>
                <w:rFonts w:cstheme="minorHAnsi"/>
              </w:rPr>
            </w:pPr>
            <w:r w:rsidRPr="003F2B5F">
              <w:rPr>
                <w:rFonts w:cstheme="minorHAnsi"/>
              </w:rPr>
              <w:t>True positive / negative</w:t>
            </w:r>
          </w:p>
        </w:tc>
        <w:tc>
          <w:tcPr>
            <w:tcW w:w="6251" w:type="dxa"/>
            <w:vAlign w:val="center"/>
          </w:tcPr>
          <w:p w:rsidRPr="003F2B5F" w:rsidR="00623CFB" w:rsidP="00623CFB" w:rsidRDefault="00623CFB" w14:paraId="5261D897" w14:textId="6C85A163">
            <w:pPr>
              <w:contextualSpacing/>
            </w:pPr>
            <w:r w:rsidRPr="49AC67DD">
              <w:t>Any prediction</w:t>
            </w:r>
            <w:r w:rsidRPr="00375B6B">
              <w:rPr>
                <w:vertAlign w:val="superscript"/>
              </w:rPr>
              <w:footnoteReference w:id="4"/>
            </w:r>
            <w:r w:rsidRPr="49AC67DD">
              <w:t>, which matches the original label (e.g.</w:t>
            </w:r>
            <w:r w:rsidR="00F5580B">
              <w:t>,</w:t>
            </w:r>
            <w:r w:rsidRPr="49AC67DD">
              <w:t xml:space="preserve"> a prediction of 1 for an event labelled with 1) </w:t>
            </w:r>
          </w:p>
        </w:tc>
      </w:tr>
    </w:tbl>
    <w:p w:rsidR="00C30980" w:rsidP="00D9691E" w:rsidRDefault="00C30980" w14:paraId="6C655E8C" w14:textId="44546E9F">
      <w:pPr>
        <w:shd w:val="clear" w:color="auto" w:fill="FFFFFF"/>
        <w:spacing w:before="150" w:after="0" w:line="240" w:lineRule="auto"/>
        <w:rPr>
          <w:rFonts w:eastAsia="Times New Roman" w:cstheme="minorHAnsi"/>
          <w:color w:val="FF0000"/>
        </w:rPr>
      </w:pPr>
    </w:p>
    <w:p w:rsidR="00EC7848" w:rsidP="00975D74" w:rsidRDefault="73CA4E10" w14:paraId="7624B282" w14:textId="54E79532">
      <w:pPr>
        <w:pStyle w:val="Heading1"/>
        <w:numPr>
          <w:ilvl w:val="0"/>
          <w:numId w:val="7"/>
        </w:numPr>
        <w:ind w:left="360"/>
        <w:rPr>
          <w:rFonts w:eastAsia="Times New Roman" w:asciiTheme="minorHAnsi" w:hAnsiTheme="minorHAnsi" w:cstheme="minorBidi"/>
          <w:b/>
          <w:bCs/>
          <w:color w:val="auto"/>
          <w:sz w:val="28"/>
          <w:szCs w:val="28"/>
        </w:rPr>
      </w:pPr>
      <w:bookmarkStart w:name="_Toc540766614" w:id="16"/>
      <w:bookmarkStart w:name="_Toc108173400" w:id="17"/>
      <w:r w:rsidRPr="3FF93CA9">
        <w:rPr>
          <w:rFonts w:eastAsia="Times New Roman" w:asciiTheme="minorHAnsi" w:hAnsiTheme="minorHAnsi" w:cstheme="minorBidi"/>
          <w:b/>
          <w:bCs/>
          <w:color w:val="auto"/>
          <w:sz w:val="28"/>
          <w:szCs w:val="28"/>
        </w:rPr>
        <w:t>Functional Level Monitoring</w:t>
      </w:r>
      <w:bookmarkEnd w:id="16"/>
      <w:bookmarkEnd w:id="17"/>
    </w:p>
    <w:p w:rsidRPr="00361BE2" w:rsidR="00361BE2" w:rsidP="00361BE2" w:rsidRDefault="00361BE2" w14:paraId="53537555" w14:textId="77777777"/>
    <w:p w:rsidRPr="00361BE2" w:rsidR="00361BE2" w:rsidP="00975D74" w:rsidRDefault="35799D16" w14:paraId="13F90705" w14:textId="5B74DBBA">
      <w:pPr>
        <w:pStyle w:val="Heading2"/>
        <w:numPr>
          <w:ilvl w:val="1"/>
          <w:numId w:val="7"/>
        </w:numPr>
        <w:spacing w:line="360" w:lineRule="auto"/>
        <w:ind w:left="720"/>
        <w:jc w:val="both"/>
        <w:rPr>
          <w:rFonts w:eastAsia="Times New Roman" w:asciiTheme="minorHAnsi" w:hAnsiTheme="minorHAnsi" w:cstheme="minorBidi"/>
          <w:b/>
          <w:bCs/>
          <w:color w:val="auto"/>
          <w:sz w:val="28"/>
          <w:szCs w:val="28"/>
        </w:rPr>
      </w:pPr>
      <w:bookmarkStart w:name="_Toc1286448519" w:id="18"/>
      <w:bookmarkStart w:name="_Ref108172368" w:id="19"/>
      <w:bookmarkStart w:name="_Toc108173401" w:id="20"/>
      <w:r w:rsidRPr="3FF93CA9">
        <w:rPr>
          <w:rFonts w:eastAsia="Times New Roman" w:asciiTheme="minorHAnsi" w:hAnsiTheme="minorHAnsi" w:cstheme="minorBidi"/>
          <w:b/>
          <w:bCs/>
          <w:color w:val="auto"/>
          <w:sz w:val="28"/>
          <w:szCs w:val="28"/>
        </w:rPr>
        <w:t>Input Data</w:t>
      </w:r>
      <w:bookmarkEnd w:id="18"/>
      <w:bookmarkEnd w:id="19"/>
      <w:bookmarkEnd w:id="20"/>
    </w:p>
    <w:p w:rsidRPr="00D32906" w:rsidR="00081784" w:rsidP="00975D74" w:rsidRDefault="566DB3DF" w14:paraId="6E7BAA55" w14:textId="6710B0F2">
      <w:pPr>
        <w:pStyle w:val="ListParagraph"/>
        <w:numPr>
          <w:ilvl w:val="2"/>
          <w:numId w:val="7"/>
        </w:numPr>
        <w:ind w:left="720"/>
        <w:outlineLvl w:val="2"/>
        <w:rPr>
          <w:b/>
          <w:bCs/>
          <w:sz w:val="24"/>
          <w:szCs w:val="24"/>
        </w:rPr>
      </w:pPr>
      <w:bookmarkStart w:name="_Toc402186690" w:id="21"/>
      <w:bookmarkStart w:name="_Toc108173402" w:id="22"/>
      <w:r w:rsidRPr="3FF93CA9">
        <w:rPr>
          <w:b/>
          <w:bCs/>
          <w:sz w:val="24"/>
          <w:szCs w:val="24"/>
        </w:rPr>
        <w:t xml:space="preserve">Basic </w:t>
      </w:r>
      <w:r w:rsidRPr="3FF93CA9" w:rsidR="3132B24B">
        <w:rPr>
          <w:b/>
          <w:bCs/>
          <w:sz w:val="24"/>
          <w:szCs w:val="24"/>
        </w:rPr>
        <w:t>Scope</w:t>
      </w:r>
      <w:bookmarkEnd w:id="21"/>
      <w:bookmarkEnd w:id="22"/>
    </w:p>
    <w:p w:rsidR="00907757" w:rsidP="00BA74B4" w:rsidRDefault="0036242A" w14:paraId="251DCC3A" w14:textId="79466A91">
      <w:pPr>
        <w:pStyle w:val="NormalWeb"/>
        <w:shd w:val="clear" w:color="auto" w:fill="FFFFFF"/>
        <w:spacing w:before="0" w:beforeAutospacing="0" w:after="240" w:afterAutospacing="0"/>
        <w:jc w:val="both"/>
        <w:rPr>
          <w:rFonts w:asciiTheme="minorHAnsi" w:hAnsiTheme="minorHAnsi" w:cstheme="minorHAnsi"/>
          <w:sz w:val="22"/>
          <w:szCs w:val="22"/>
        </w:rPr>
      </w:pPr>
      <w:r w:rsidRPr="00292EB9">
        <w:rPr>
          <w:rFonts w:asciiTheme="minorHAnsi" w:hAnsiTheme="minorHAnsi" w:cstheme="minorHAnsi"/>
          <w:sz w:val="22"/>
          <w:szCs w:val="22"/>
        </w:rPr>
        <w:t>Since any analytical solution rest</w:t>
      </w:r>
      <w:r w:rsidRPr="00292EB9" w:rsidR="008267C9">
        <w:rPr>
          <w:rFonts w:asciiTheme="minorHAnsi" w:hAnsiTheme="minorHAnsi" w:cstheme="minorHAnsi"/>
          <w:sz w:val="22"/>
          <w:szCs w:val="22"/>
        </w:rPr>
        <w:t>s</w:t>
      </w:r>
      <w:r w:rsidRPr="00292EB9">
        <w:rPr>
          <w:rFonts w:asciiTheme="minorHAnsi" w:hAnsiTheme="minorHAnsi" w:cstheme="minorHAnsi"/>
          <w:sz w:val="22"/>
          <w:szCs w:val="22"/>
        </w:rPr>
        <w:t xml:space="preserve"> on certain </w:t>
      </w:r>
      <w:r w:rsidRPr="00292EB9">
        <w:rPr>
          <w:rFonts w:asciiTheme="minorHAnsi" w:hAnsiTheme="minorHAnsi" w:cstheme="minorHAnsi"/>
          <w:b/>
          <w:bCs/>
          <w:sz w:val="22"/>
          <w:szCs w:val="22"/>
        </w:rPr>
        <w:t>assumptions</w:t>
      </w:r>
      <w:r w:rsidRPr="00292EB9">
        <w:rPr>
          <w:rFonts w:asciiTheme="minorHAnsi" w:hAnsiTheme="minorHAnsi" w:cstheme="minorHAnsi"/>
          <w:sz w:val="22"/>
          <w:szCs w:val="22"/>
        </w:rPr>
        <w:t xml:space="preserve">, </w:t>
      </w:r>
      <w:r w:rsidRPr="00292EB9" w:rsidR="00303AC2">
        <w:rPr>
          <w:rFonts w:asciiTheme="minorHAnsi" w:hAnsiTheme="minorHAnsi" w:cstheme="minorHAnsi"/>
          <w:sz w:val="22"/>
          <w:szCs w:val="22"/>
        </w:rPr>
        <w:t xml:space="preserve">it is expected that the properties of input data remain vastly compliant with the ones observed during model </w:t>
      </w:r>
      <w:r w:rsidR="00B2406F">
        <w:rPr>
          <w:rFonts w:asciiTheme="minorHAnsi" w:hAnsiTheme="minorHAnsi" w:cstheme="minorHAnsi"/>
          <w:sz w:val="22"/>
          <w:szCs w:val="22"/>
        </w:rPr>
        <w:t>development</w:t>
      </w:r>
      <w:r w:rsidRPr="00292EB9" w:rsidR="00303AC2">
        <w:rPr>
          <w:rFonts w:asciiTheme="minorHAnsi" w:hAnsiTheme="minorHAnsi" w:cstheme="minorHAnsi"/>
          <w:sz w:val="22"/>
          <w:szCs w:val="22"/>
        </w:rPr>
        <w:t>.</w:t>
      </w:r>
      <w:r w:rsidR="00907757">
        <w:rPr>
          <w:rFonts w:asciiTheme="minorHAnsi" w:hAnsiTheme="minorHAnsi" w:cstheme="minorHAnsi"/>
          <w:sz w:val="22"/>
          <w:szCs w:val="22"/>
        </w:rPr>
        <w:t xml:space="preserve"> </w:t>
      </w:r>
      <w:r w:rsidRPr="00292EB9" w:rsidR="006B64E5">
        <w:rPr>
          <w:rFonts w:asciiTheme="minorHAnsi" w:hAnsiTheme="minorHAnsi" w:cstheme="minorHAnsi"/>
          <w:sz w:val="22"/>
          <w:szCs w:val="22"/>
        </w:rPr>
        <w:t xml:space="preserve">When </w:t>
      </w:r>
      <w:r w:rsidRPr="00292EB9" w:rsidR="003F7F70">
        <w:rPr>
          <w:rFonts w:asciiTheme="minorHAnsi" w:hAnsiTheme="minorHAnsi" w:cstheme="minorHAnsi"/>
          <w:sz w:val="22"/>
          <w:szCs w:val="22"/>
        </w:rPr>
        <w:t xml:space="preserve">this principle </w:t>
      </w:r>
      <w:r w:rsidRPr="00292EB9" w:rsidR="006B64E5">
        <w:rPr>
          <w:rFonts w:asciiTheme="minorHAnsi" w:hAnsiTheme="minorHAnsi" w:cstheme="minorHAnsi"/>
          <w:sz w:val="22"/>
          <w:szCs w:val="22"/>
        </w:rPr>
        <w:t xml:space="preserve">fails to </w:t>
      </w:r>
      <w:r w:rsidRPr="00292EB9" w:rsidR="003F7F70">
        <w:rPr>
          <w:rFonts w:asciiTheme="minorHAnsi" w:hAnsiTheme="minorHAnsi" w:cstheme="minorHAnsi"/>
          <w:sz w:val="22"/>
          <w:szCs w:val="22"/>
        </w:rPr>
        <w:t xml:space="preserve">hold, the model </w:t>
      </w:r>
      <w:r w:rsidRPr="00292EB9" w:rsidR="00FE6239">
        <w:rPr>
          <w:rFonts w:asciiTheme="minorHAnsi" w:hAnsiTheme="minorHAnsi" w:cstheme="minorHAnsi"/>
          <w:sz w:val="22"/>
          <w:szCs w:val="22"/>
        </w:rPr>
        <w:t xml:space="preserve">will </w:t>
      </w:r>
      <w:r w:rsidRPr="00292EB9" w:rsidR="006B64E5">
        <w:rPr>
          <w:rFonts w:asciiTheme="minorHAnsi" w:hAnsiTheme="minorHAnsi" w:cstheme="minorHAnsi"/>
          <w:sz w:val="22"/>
          <w:szCs w:val="22"/>
        </w:rPr>
        <w:t xml:space="preserve">sooner or later </w:t>
      </w:r>
      <w:r w:rsidRPr="00292EB9" w:rsidR="003F7F70">
        <w:rPr>
          <w:rFonts w:asciiTheme="minorHAnsi" w:hAnsiTheme="minorHAnsi" w:cstheme="minorHAnsi"/>
          <w:sz w:val="22"/>
          <w:szCs w:val="22"/>
        </w:rPr>
        <w:t xml:space="preserve">start </w:t>
      </w:r>
      <w:r w:rsidRPr="00907757" w:rsidR="003F7F70">
        <w:rPr>
          <w:rFonts w:asciiTheme="minorHAnsi" w:hAnsiTheme="minorHAnsi" w:cstheme="minorHAnsi"/>
          <w:sz w:val="22"/>
          <w:szCs w:val="22"/>
        </w:rPr>
        <w:t>producing unexpected</w:t>
      </w:r>
      <w:r w:rsidRPr="00907757" w:rsidR="006B64E5">
        <w:rPr>
          <w:rFonts w:asciiTheme="minorHAnsi" w:hAnsiTheme="minorHAnsi" w:cstheme="minorHAnsi"/>
          <w:sz w:val="22"/>
          <w:szCs w:val="22"/>
        </w:rPr>
        <w:t xml:space="preserve">, no longer </w:t>
      </w:r>
      <w:r w:rsidRPr="00907757" w:rsidR="00F5580B">
        <w:rPr>
          <w:rFonts w:asciiTheme="minorHAnsi" w:hAnsiTheme="minorHAnsi" w:cstheme="minorHAnsi"/>
          <w:sz w:val="22"/>
          <w:szCs w:val="22"/>
        </w:rPr>
        <w:t>valid,</w:t>
      </w:r>
      <w:r w:rsidRPr="00907757" w:rsidR="003F7F70">
        <w:rPr>
          <w:rFonts w:asciiTheme="minorHAnsi" w:hAnsiTheme="minorHAnsi" w:cstheme="minorHAnsi"/>
          <w:sz w:val="22"/>
          <w:szCs w:val="22"/>
        </w:rPr>
        <w:t xml:space="preserve"> or even incorrect outputs</w:t>
      </w:r>
      <w:r w:rsidRPr="00907757" w:rsidR="00031200">
        <w:rPr>
          <w:rFonts w:asciiTheme="minorHAnsi" w:hAnsiTheme="minorHAnsi" w:cstheme="minorHAnsi"/>
          <w:sz w:val="22"/>
          <w:szCs w:val="22"/>
        </w:rPr>
        <w:t xml:space="preserve"> </w:t>
      </w:r>
      <w:r w:rsidRPr="00907757" w:rsidR="009B0887">
        <w:rPr>
          <w:rFonts w:asciiTheme="minorHAnsi" w:hAnsiTheme="minorHAnsi" w:cstheme="minorHAnsi"/>
          <w:sz w:val="22"/>
          <w:szCs w:val="22"/>
        </w:rPr>
        <w:t>(garbage</w:t>
      </w:r>
      <w:r w:rsidRPr="00292EB9" w:rsidR="009B0887">
        <w:rPr>
          <w:rFonts w:asciiTheme="minorHAnsi" w:hAnsiTheme="minorHAnsi" w:cstheme="minorHAnsi"/>
          <w:sz w:val="22"/>
          <w:szCs w:val="22"/>
        </w:rPr>
        <w:t xml:space="preserve"> in - garbage out principle)</w:t>
      </w:r>
      <w:r w:rsidRPr="00292EB9" w:rsidR="003F7F70">
        <w:rPr>
          <w:rFonts w:asciiTheme="minorHAnsi" w:hAnsiTheme="minorHAnsi" w:cstheme="minorHAnsi"/>
          <w:sz w:val="22"/>
          <w:szCs w:val="22"/>
        </w:rPr>
        <w:t>.</w:t>
      </w:r>
    </w:p>
    <w:p w:rsidRPr="00E34FD9" w:rsidR="00303AC2" w:rsidP="00BA74B4" w:rsidRDefault="00B86986" w14:paraId="4706425F" w14:textId="20D4D8AC">
      <w:pPr>
        <w:pStyle w:val="NormalWeb"/>
        <w:shd w:val="clear" w:color="auto" w:fill="FFFFFF"/>
        <w:spacing w:before="0" w:beforeAutospacing="0" w:after="240" w:afterAutospacing="0"/>
        <w:jc w:val="both"/>
        <w:rPr>
          <w:rFonts w:asciiTheme="minorHAnsi" w:hAnsiTheme="minorHAnsi" w:cstheme="minorHAnsi"/>
          <w:sz w:val="22"/>
          <w:szCs w:val="22"/>
        </w:rPr>
      </w:pPr>
      <w:r w:rsidRPr="00292EB9">
        <w:rPr>
          <w:rFonts w:asciiTheme="minorHAnsi" w:hAnsiTheme="minorHAnsi" w:cstheme="minorHAnsi"/>
          <w:sz w:val="22"/>
          <w:szCs w:val="22"/>
        </w:rPr>
        <w:t xml:space="preserve">It is therefore of utmost importance that respective stakeholders are duly notified of </w:t>
      </w:r>
      <w:r w:rsidRPr="00907757">
        <w:rPr>
          <w:rFonts w:asciiTheme="minorHAnsi" w:hAnsiTheme="minorHAnsi" w:cstheme="minorHAnsi"/>
          <w:b/>
          <w:bCs/>
          <w:sz w:val="22"/>
          <w:szCs w:val="22"/>
        </w:rPr>
        <w:t>data quality issues</w:t>
      </w:r>
      <w:r w:rsidRPr="00292EB9">
        <w:rPr>
          <w:rFonts w:asciiTheme="minorHAnsi" w:hAnsiTheme="minorHAnsi" w:cstheme="minorHAnsi"/>
          <w:sz w:val="22"/>
          <w:szCs w:val="22"/>
        </w:rPr>
        <w:t xml:space="preserve"> </w:t>
      </w:r>
      <w:r w:rsidRPr="00292EB9" w:rsidR="00C53E39">
        <w:rPr>
          <w:rFonts w:asciiTheme="minorHAnsi" w:hAnsiTheme="minorHAnsi" w:cstheme="minorHAnsi"/>
          <w:sz w:val="22"/>
          <w:szCs w:val="22"/>
        </w:rPr>
        <w:t xml:space="preserve">or </w:t>
      </w:r>
      <w:r w:rsidRPr="00907757" w:rsidR="00037234">
        <w:rPr>
          <w:rFonts w:asciiTheme="minorHAnsi" w:hAnsiTheme="minorHAnsi" w:cstheme="minorHAnsi"/>
          <w:b/>
          <w:bCs/>
          <w:sz w:val="22"/>
          <w:szCs w:val="22"/>
        </w:rPr>
        <w:t>organic</w:t>
      </w:r>
      <w:r w:rsidRPr="00907757" w:rsidR="00B916D7">
        <w:rPr>
          <w:rFonts w:asciiTheme="minorHAnsi" w:hAnsiTheme="minorHAnsi" w:cstheme="minorHAnsi"/>
          <w:b/>
          <w:bCs/>
          <w:sz w:val="22"/>
          <w:szCs w:val="22"/>
        </w:rPr>
        <w:t xml:space="preserve"> </w:t>
      </w:r>
      <w:r w:rsidR="00B2406F">
        <w:rPr>
          <w:rFonts w:asciiTheme="minorHAnsi" w:hAnsiTheme="minorHAnsi" w:cstheme="minorHAnsi"/>
          <w:b/>
          <w:bCs/>
          <w:sz w:val="22"/>
          <w:szCs w:val="22"/>
        </w:rPr>
        <w:t xml:space="preserve">/ inorganic </w:t>
      </w:r>
      <w:r w:rsidRPr="00907757" w:rsidR="00B067B8">
        <w:rPr>
          <w:rFonts w:asciiTheme="minorHAnsi" w:hAnsiTheme="minorHAnsi" w:cstheme="minorHAnsi"/>
          <w:b/>
          <w:bCs/>
          <w:sz w:val="22"/>
          <w:szCs w:val="22"/>
        </w:rPr>
        <w:t xml:space="preserve">changes in </w:t>
      </w:r>
      <w:r w:rsidRPr="00907757" w:rsidR="00804282">
        <w:rPr>
          <w:rFonts w:asciiTheme="minorHAnsi" w:hAnsiTheme="minorHAnsi" w:cstheme="minorHAnsi"/>
          <w:b/>
          <w:bCs/>
          <w:sz w:val="22"/>
          <w:szCs w:val="22"/>
        </w:rPr>
        <w:t xml:space="preserve">data </w:t>
      </w:r>
      <w:r w:rsidRPr="00907757" w:rsidR="00B067B8">
        <w:rPr>
          <w:rFonts w:asciiTheme="minorHAnsi" w:hAnsiTheme="minorHAnsi" w:cstheme="minorHAnsi"/>
          <w:b/>
          <w:bCs/>
          <w:sz w:val="22"/>
          <w:szCs w:val="22"/>
        </w:rPr>
        <w:t>distribution</w:t>
      </w:r>
      <w:r w:rsidR="000A5CCF">
        <w:rPr>
          <w:rFonts w:asciiTheme="minorHAnsi" w:hAnsiTheme="minorHAnsi" w:cstheme="minorHAnsi"/>
          <w:b/>
          <w:bCs/>
          <w:sz w:val="22"/>
          <w:szCs w:val="22"/>
        </w:rPr>
        <w:t xml:space="preserve"> (data drifts)</w:t>
      </w:r>
      <w:r w:rsidRPr="00292EB9" w:rsidR="00090920">
        <w:rPr>
          <w:rFonts w:asciiTheme="minorHAnsi" w:hAnsiTheme="minorHAnsi" w:cstheme="minorHAnsi"/>
          <w:sz w:val="22"/>
          <w:szCs w:val="22"/>
        </w:rPr>
        <w:t xml:space="preserve">, </w:t>
      </w:r>
      <w:r w:rsidRPr="00292EB9" w:rsidR="00037234">
        <w:rPr>
          <w:rFonts w:asciiTheme="minorHAnsi" w:hAnsiTheme="minorHAnsi" w:cstheme="minorHAnsi"/>
          <w:sz w:val="22"/>
          <w:szCs w:val="22"/>
        </w:rPr>
        <w:t xml:space="preserve">which might impact the model performance </w:t>
      </w:r>
      <w:r w:rsidRPr="00292EB9" w:rsidR="00292EB9">
        <w:rPr>
          <w:rFonts w:asciiTheme="minorHAnsi" w:hAnsiTheme="minorHAnsi" w:cstheme="minorHAnsi"/>
          <w:sz w:val="22"/>
          <w:szCs w:val="22"/>
        </w:rPr>
        <w:t xml:space="preserve">in </w:t>
      </w:r>
      <w:r w:rsidRPr="00E34FD9" w:rsidR="00292EB9">
        <w:rPr>
          <w:rFonts w:asciiTheme="minorHAnsi" w:hAnsiTheme="minorHAnsi" w:cstheme="minorHAnsi"/>
          <w:sz w:val="22"/>
          <w:szCs w:val="22"/>
        </w:rPr>
        <w:t>production</w:t>
      </w:r>
      <w:r w:rsidRPr="00E34FD9" w:rsidR="003D486E">
        <w:rPr>
          <w:rFonts w:asciiTheme="minorHAnsi" w:hAnsiTheme="minorHAnsi" w:cstheme="minorHAnsi"/>
          <w:sz w:val="22"/>
          <w:szCs w:val="22"/>
        </w:rPr>
        <w:t>.</w:t>
      </w:r>
    </w:p>
    <w:p w:rsidRPr="00E34FD9" w:rsidR="00EF7FE1" w:rsidP="25AAFFB0" w:rsidRDefault="004110C7" w14:paraId="2E53E6CD" w14:textId="3044471D">
      <w:pPr>
        <w:pStyle w:val="NormalWeb"/>
        <w:shd w:val="clear" w:color="auto" w:fill="FFFFFF" w:themeFill="background1"/>
        <w:spacing w:before="0" w:beforeAutospacing="0" w:after="240" w:afterAutospacing="0"/>
        <w:jc w:val="both"/>
        <w:rPr>
          <w:rFonts w:asciiTheme="minorHAnsi" w:hAnsiTheme="minorHAnsi" w:cstheme="minorBidi"/>
          <w:sz w:val="22"/>
          <w:szCs w:val="22"/>
        </w:rPr>
      </w:pPr>
      <w:r w:rsidRPr="25AAFFB0">
        <w:rPr>
          <w:rFonts w:asciiTheme="minorHAnsi" w:hAnsiTheme="minorHAnsi" w:cstheme="minorBidi"/>
          <w:sz w:val="22"/>
          <w:szCs w:val="22"/>
        </w:rPr>
        <w:t>Apart from statistical properties of underlying data</w:t>
      </w:r>
      <w:r w:rsidRPr="25AAFFB0" w:rsidR="004F2D42">
        <w:rPr>
          <w:rFonts w:asciiTheme="minorHAnsi" w:hAnsiTheme="minorHAnsi" w:cstheme="minorBidi"/>
          <w:sz w:val="22"/>
          <w:szCs w:val="22"/>
        </w:rPr>
        <w:t xml:space="preserve">, an analytical model expects inputs to </w:t>
      </w:r>
      <w:r w:rsidRPr="25AAFFB0" w:rsidR="00E34FD9">
        <w:rPr>
          <w:rFonts w:asciiTheme="minorHAnsi" w:hAnsiTheme="minorHAnsi" w:cstheme="minorBidi"/>
          <w:sz w:val="22"/>
          <w:szCs w:val="22"/>
        </w:rPr>
        <w:t>be provided</w:t>
      </w:r>
      <w:r w:rsidRPr="25AAFFB0" w:rsidR="004F2D42">
        <w:rPr>
          <w:rFonts w:asciiTheme="minorHAnsi" w:hAnsiTheme="minorHAnsi" w:cstheme="minorBidi"/>
          <w:sz w:val="22"/>
          <w:szCs w:val="22"/>
        </w:rPr>
        <w:t xml:space="preserve"> in a certain </w:t>
      </w:r>
      <w:r w:rsidRPr="25AAFFB0" w:rsidR="004F2D42">
        <w:rPr>
          <w:rFonts w:asciiTheme="minorHAnsi" w:hAnsiTheme="minorHAnsi" w:cstheme="minorBidi"/>
          <w:b/>
          <w:sz w:val="22"/>
          <w:szCs w:val="22"/>
        </w:rPr>
        <w:t>format</w:t>
      </w:r>
      <w:r w:rsidRPr="25AAFFB0" w:rsidR="009203CF">
        <w:rPr>
          <w:rFonts w:asciiTheme="minorHAnsi" w:hAnsiTheme="minorHAnsi" w:cstheme="minorBidi"/>
          <w:b/>
          <w:sz w:val="22"/>
          <w:szCs w:val="22"/>
        </w:rPr>
        <w:t xml:space="preserve"> </w:t>
      </w:r>
      <w:r w:rsidRPr="25AAFFB0" w:rsidR="009203CF">
        <w:rPr>
          <w:rFonts w:asciiTheme="minorHAnsi" w:hAnsiTheme="minorHAnsi" w:cstheme="minorBidi"/>
          <w:sz w:val="22"/>
          <w:szCs w:val="22"/>
        </w:rPr>
        <w:t xml:space="preserve">and </w:t>
      </w:r>
      <w:r w:rsidRPr="25AAFFB0" w:rsidR="002E46E9">
        <w:rPr>
          <w:rFonts w:asciiTheme="minorHAnsi" w:hAnsiTheme="minorHAnsi" w:cstheme="minorBidi"/>
          <w:sz w:val="22"/>
          <w:szCs w:val="22"/>
        </w:rPr>
        <w:t>to specified</w:t>
      </w:r>
      <w:r w:rsidRPr="25AAFFB0" w:rsidR="002E46E9">
        <w:rPr>
          <w:rFonts w:asciiTheme="minorHAnsi" w:hAnsiTheme="minorHAnsi" w:cstheme="minorBidi"/>
          <w:b/>
          <w:sz w:val="22"/>
          <w:szCs w:val="22"/>
        </w:rPr>
        <w:t xml:space="preserve"> </w:t>
      </w:r>
      <w:r w:rsidRPr="25AAFFB0" w:rsidR="009203CF">
        <w:rPr>
          <w:rFonts w:asciiTheme="minorHAnsi" w:hAnsiTheme="minorHAnsi" w:cstheme="minorBidi"/>
          <w:b/>
          <w:sz w:val="22"/>
          <w:szCs w:val="22"/>
        </w:rPr>
        <w:t>location</w:t>
      </w:r>
      <w:r w:rsidRPr="25AAFFB0" w:rsidR="004F2D42">
        <w:rPr>
          <w:rFonts w:asciiTheme="minorHAnsi" w:hAnsiTheme="minorHAnsi" w:cstheme="minorBidi"/>
          <w:b/>
          <w:sz w:val="22"/>
          <w:szCs w:val="22"/>
        </w:rPr>
        <w:t xml:space="preserve">, </w:t>
      </w:r>
      <w:r w:rsidRPr="25AAFFB0" w:rsidR="004F2D42">
        <w:rPr>
          <w:rFonts w:asciiTheme="minorHAnsi" w:hAnsiTheme="minorHAnsi" w:cstheme="minorBidi"/>
          <w:sz w:val="22"/>
          <w:szCs w:val="22"/>
        </w:rPr>
        <w:t xml:space="preserve">which, if not satisfied, will </w:t>
      </w:r>
      <w:r w:rsidRPr="25AAFFB0" w:rsidR="009B0887">
        <w:rPr>
          <w:rFonts w:asciiTheme="minorHAnsi" w:hAnsiTheme="minorHAnsi" w:cstheme="minorBidi"/>
          <w:sz w:val="22"/>
          <w:szCs w:val="22"/>
        </w:rPr>
        <w:t>not allow the calculation to proceed further.</w:t>
      </w:r>
      <w:r w:rsidRPr="25AAFFB0" w:rsidR="00E34FD9">
        <w:rPr>
          <w:rFonts w:asciiTheme="minorHAnsi" w:hAnsiTheme="minorHAnsi" w:cstheme="minorBidi"/>
          <w:sz w:val="22"/>
          <w:szCs w:val="22"/>
        </w:rPr>
        <w:t xml:space="preserve"> While such situation will generally </w:t>
      </w:r>
      <w:r w:rsidRPr="25AAFFB0" w:rsidR="00284586">
        <w:rPr>
          <w:rFonts w:asciiTheme="minorHAnsi" w:hAnsiTheme="minorHAnsi" w:cstheme="minorBidi"/>
          <w:sz w:val="22"/>
          <w:szCs w:val="22"/>
        </w:rPr>
        <w:t xml:space="preserve">be discovered way earlier than any changes in the data distribution (in particular, at the moment when computation crashes), it is advised to implement certain controls, which would simplify troubleshooting of respective </w:t>
      </w:r>
      <w:r w:rsidRPr="25AAFFB0" w:rsidR="007A0225">
        <w:rPr>
          <w:rFonts w:asciiTheme="minorHAnsi" w:hAnsiTheme="minorHAnsi" w:cstheme="minorBidi"/>
          <w:sz w:val="22"/>
          <w:szCs w:val="22"/>
        </w:rPr>
        <w:t xml:space="preserve">format </w:t>
      </w:r>
      <w:r w:rsidRPr="25AAFFB0" w:rsidR="00284586">
        <w:rPr>
          <w:rFonts w:asciiTheme="minorHAnsi" w:hAnsiTheme="minorHAnsi" w:cstheme="minorBidi"/>
          <w:sz w:val="22"/>
          <w:szCs w:val="22"/>
        </w:rPr>
        <w:t>issue</w:t>
      </w:r>
      <w:r w:rsidRPr="25AAFFB0" w:rsidR="007A0225">
        <w:rPr>
          <w:rFonts w:asciiTheme="minorHAnsi" w:hAnsiTheme="minorHAnsi" w:cstheme="minorBidi"/>
          <w:sz w:val="22"/>
          <w:szCs w:val="22"/>
        </w:rPr>
        <w:t>s</w:t>
      </w:r>
      <w:r w:rsidRPr="25AAFFB0" w:rsidR="00284586">
        <w:rPr>
          <w:rFonts w:asciiTheme="minorHAnsi" w:hAnsiTheme="minorHAnsi" w:cstheme="minorBidi"/>
          <w:sz w:val="22"/>
          <w:szCs w:val="22"/>
        </w:rPr>
        <w:t xml:space="preserve"> and notify </w:t>
      </w:r>
      <w:r w:rsidRPr="25AAFFB0" w:rsidR="00F514A7">
        <w:rPr>
          <w:rFonts w:asciiTheme="minorHAnsi" w:hAnsiTheme="minorHAnsi" w:cstheme="minorBidi"/>
          <w:sz w:val="22"/>
          <w:szCs w:val="22"/>
        </w:rPr>
        <w:t>functions in charge of: 1) data delivery and 2) model execution</w:t>
      </w:r>
      <w:r w:rsidRPr="25AAFFB0" w:rsidR="007A0225">
        <w:rPr>
          <w:rFonts w:asciiTheme="minorHAnsi" w:hAnsiTheme="minorHAnsi" w:cstheme="minorBidi"/>
          <w:sz w:val="22"/>
          <w:szCs w:val="22"/>
        </w:rPr>
        <w:t>.</w:t>
      </w:r>
    </w:p>
    <w:p w:rsidR="008542F7" w:rsidP="007F1650" w:rsidRDefault="005F7219" w14:paraId="69704D79" w14:textId="50672086">
      <w:pPr>
        <w:pStyle w:val="NormalWeb"/>
        <w:shd w:val="clear" w:color="auto" w:fill="FFFFFF"/>
        <w:spacing w:before="0" w:beforeAutospacing="0" w:after="240" w:afterAutospacing="0"/>
        <w:jc w:val="both"/>
        <w:rPr>
          <w:rFonts w:asciiTheme="minorHAnsi" w:hAnsiTheme="minorHAnsi" w:cstheme="minorHAnsi"/>
          <w:sz w:val="22"/>
          <w:szCs w:val="22"/>
        </w:rPr>
      </w:pPr>
      <w:r w:rsidRPr="005F7219">
        <w:rPr>
          <w:rFonts w:asciiTheme="minorHAnsi" w:hAnsiTheme="minorHAnsi" w:cstheme="minorHAnsi"/>
          <w:sz w:val="22"/>
          <w:szCs w:val="22"/>
        </w:rPr>
        <w:fldChar w:fldCharType="begin"/>
      </w:r>
      <w:r w:rsidRPr="005F7219">
        <w:rPr>
          <w:rFonts w:asciiTheme="minorHAnsi" w:hAnsiTheme="minorHAnsi" w:cstheme="minorHAnsi"/>
          <w:sz w:val="22"/>
          <w:szCs w:val="22"/>
        </w:rPr>
        <w:instrText xml:space="preserve"> REF _Ref108346392 \h  \* MERGEFORMAT </w:instrText>
      </w:r>
      <w:r w:rsidRPr="005F7219">
        <w:rPr>
          <w:rFonts w:asciiTheme="minorHAnsi" w:hAnsiTheme="minorHAnsi" w:cstheme="minorHAnsi"/>
          <w:sz w:val="22"/>
          <w:szCs w:val="22"/>
        </w:rPr>
      </w:r>
      <w:r w:rsidRPr="005F7219">
        <w:rPr>
          <w:rFonts w:asciiTheme="minorHAnsi" w:hAnsiTheme="minorHAnsi" w:cstheme="minorHAnsi"/>
          <w:sz w:val="22"/>
          <w:szCs w:val="22"/>
        </w:rPr>
        <w:fldChar w:fldCharType="separate"/>
      </w:r>
      <w:r w:rsidRPr="005F7219">
        <w:rPr>
          <w:rFonts w:asciiTheme="minorHAnsi" w:hAnsiTheme="minorHAnsi" w:cstheme="minorHAnsi"/>
          <w:b/>
          <w:sz w:val="22"/>
          <w:szCs w:val="22"/>
        </w:rPr>
        <w:t xml:space="preserve">Table </w:t>
      </w:r>
      <w:r w:rsidRPr="005F7219">
        <w:rPr>
          <w:rFonts w:asciiTheme="minorHAnsi" w:hAnsiTheme="minorHAnsi" w:cstheme="minorHAnsi"/>
          <w:b/>
          <w:noProof/>
          <w:sz w:val="22"/>
          <w:szCs w:val="22"/>
        </w:rPr>
        <w:t>1</w:t>
      </w:r>
      <w:r w:rsidRPr="005F7219">
        <w:rPr>
          <w:rFonts w:asciiTheme="minorHAnsi" w:hAnsiTheme="minorHAnsi" w:cstheme="minorHAnsi"/>
          <w:sz w:val="22"/>
          <w:szCs w:val="22"/>
        </w:rPr>
        <w:fldChar w:fldCharType="end"/>
      </w:r>
      <w:r w:rsidR="00394F20">
        <w:rPr>
          <w:rFonts w:asciiTheme="minorHAnsi" w:hAnsiTheme="minorHAnsi" w:cstheme="minorHAnsi"/>
          <w:sz w:val="22"/>
          <w:szCs w:val="22"/>
        </w:rPr>
        <w:t xml:space="preserve"> and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_Ref108346399 \h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4A7865">
        <w:rPr>
          <w:rFonts w:asciiTheme="minorHAnsi" w:hAnsiTheme="minorHAnsi" w:cstheme="minorHAnsi"/>
          <w:b/>
          <w:bCs/>
          <w:sz w:val="22"/>
          <w:szCs w:val="22"/>
        </w:rPr>
        <w:t xml:space="preserve">Table </w:t>
      </w:r>
      <w:r>
        <w:rPr>
          <w:rFonts w:asciiTheme="minorHAnsi" w:hAnsiTheme="minorHAnsi" w:cstheme="minorHAnsi"/>
          <w:b/>
          <w:bCs/>
          <w:noProof/>
          <w:sz w:val="22"/>
          <w:szCs w:val="22"/>
        </w:rPr>
        <w:t>2</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8542F7" w:rsidR="008542F7">
        <w:rPr>
          <w:rFonts w:asciiTheme="minorHAnsi" w:hAnsiTheme="minorHAnsi" w:cstheme="minorHAnsi"/>
          <w:sz w:val="22"/>
          <w:szCs w:val="22"/>
        </w:rPr>
        <w:t xml:space="preserve">summarize </w:t>
      </w:r>
      <w:r w:rsidRPr="008542F7" w:rsidR="008542F7">
        <w:rPr>
          <w:rFonts w:asciiTheme="minorHAnsi" w:hAnsiTheme="minorHAnsi" w:cstheme="minorHAnsi"/>
          <w:b/>
          <w:bCs/>
          <w:sz w:val="22"/>
          <w:szCs w:val="22"/>
        </w:rPr>
        <w:t xml:space="preserve">basic </w:t>
      </w:r>
      <w:r w:rsidR="0098516F">
        <w:rPr>
          <w:rFonts w:asciiTheme="minorHAnsi" w:hAnsiTheme="minorHAnsi" w:cstheme="minorHAnsi"/>
          <w:b/>
          <w:bCs/>
          <w:sz w:val="22"/>
          <w:szCs w:val="22"/>
        </w:rPr>
        <w:t xml:space="preserve">/ minimal </w:t>
      </w:r>
      <w:r w:rsidR="00DC516E">
        <w:rPr>
          <w:rFonts w:asciiTheme="minorHAnsi" w:hAnsiTheme="minorHAnsi" w:cstheme="minorHAnsi"/>
          <w:b/>
          <w:bCs/>
          <w:sz w:val="22"/>
          <w:szCs w:val="22"/>
        </w:rPr>
        <w:t xml:space="preserve">scope </w:t>
      </w:r>
      <w:r w:rsidRPr="00DC516E" w:rsidR="00DC516E">
        <w:rPr>
          <w:rFonts w:asciiTheme="minorHAnsi" w:hAnsiTheme="minorHAnsi" w:cstheme="minorHAnsi"/>
          <w:sz w:val="22"/>
          <w:szCs w:val="22"/>
        </w:rPr>
        <w:t>for</w:t>
      </w:r>
      <w:r w:rsidR="00DC516E">
        <w:rPr>
          <w:rFonts w:asciiTheme="minorHAnsi" w:hAnsiTheme="minorHAnsi" w:cstheme="minorHAnsi"/>
          <w:b/>
          <w:bCs/>
          <w:sz w:val="22"/>
          <w:szCs w:val="22"/>
        </w:rPr>
        <w:t xml:space="preserve"> </w:t>
      </w:r>
      <w:r w:rsidRPr="008542F7" w:rsidR="008542F7">
        <w:rPr>
          <w:rFonts w:asciiTheme="minorHAnsi" w:hAnsiTheme="minorHAnsi" w:cstheme="minorHAnsi"/>
          <w:sz w:val="22"/>
          <w:szCs w:val="22"/>
        </w:rPr>
        <w:t>both aspects of input data monitoring:</w:t>
      </w:r>
    </w:p>
    <w:p w:rsidR="008542F7" w:rsidP="00975D74" w:rsidRDefault="008542F7" w14:paraId="4C765EFC" w14:textId="158BBC86">
      <w:pPr>
        <w:pStyle w:val="NormalWeb"/>
        <w:numPr>
          <w:ilvl w:val="0"/>
          <w:numId w:val="11"/>
        </w:numPr>
        <w:shd w:val="clear" w:color="auto" w:fill="FFFFFF" w:themeFill="background1"/>
        <w:spacing w:before="0" w:beforeAutospacing="0" w:after="0" w:afterAutospacing="0"/>
        <w:jc w:val="both"/>
        <w:rPr>
          <w:rFonts w:asciiTheme="minorHAnsi" w:hAnsiTheme="minorHAnsi" w:cstheme="minorBidi"/>
          <w:sz w:val="22"/>
          <w:szCs w:val="22"/>
        </w:rPr>
      </w:pPr>
      <w:r w:rsidRPr="344FA4F7">
        <w:rPr>
          <w:rFonts w:asciiTheme="minorHAnsi" w:hAnsiTheme="minorHAnsi" w:cstheme="minorBidi"/>
          <w:sz w:val="22"/>
          <w:szCs w:val="22"/>
        </w:rPr>
        <w:t>Data Integrity</w:t>
      </w:r>
      <w:r w:rsidR="00CC74AF">
        <w:rPr>
          <w:rStyle w:val="FootnoteReference"/>
          <w:rFonts w:asciiTheme="minorHAnsi" w:hAnsiTheme="minorHAnsi" w:cstheme="minorBidi"/>
          <w:sz w:val="22"/>
          <w:szCs w:val="22"/>
        </w:rPr>
        <w:footnoteReference w:id="5"/>
      </w:r>
    </w:p>
    <w:p w:rsidR="006E49E1" w:rsidP="00975D74" w:rsidRDefault="008542F7" w14:paraId="68D6285C" w14:textId="4C49DD36">
      <w:pPr>
        <w:pStyle w:val="NormalWeb"/>
        <w:numPr>
          <w:ilvl w:val="0"/>
          <w:numId w:val="11"/>
        </w:numPr>
        <w:shd w:val="clear" w:color="auto" w:fill="FFFFFF" w:themeFill="background1"/>
        <w:spacing w:before="0" w:beforeAutospacing="0" w:after="0" w:afterAutospacing="0"/>
        <w:jc w:val="both"/>
        <w:rPr>
          <w:rFonts w:asciiTheme="minorHAnsi" w:hAnsiTheme="minorHAnsi" w:cstheme="minorBidi"/>
          <w:sz w:val="22"/>
          <w:szCs w:val="22"/>
        </w:rPr>
      </w:pPr>
      <w:r w:rsidRPr="344FA4F7">
        <w:rPr>
          <w:rFonts w:asciiTheme="minorHAnsi" w:hAnsiTheme="minorHAnsi" w:cstheme="minorBidi"/>
          <w:sz w:val="22"/>
          <w:szCs w:val="22"/>
        </w:rPr>
        <w:t>Data / Features Drifts</w:t>
      </w:r>
    </w:p>
    <w:p w:rsidRPr="000322AB" w:rsidR="000322AB" w:rsidP="000322AB" w:rsidRDefault="000322AB" w14:paraId="48B84FF6" w14:textId="77777777">
      <w:pPr>
        <w:pStyle w:val="NormalWeb"/>
        <w:shd w:val="clear" w:color="auto" w:fill="FFFFFF"/>
        <w:spacing w:before="0" w:beforeAutospacing="0" w:after="0" w:afterAutospacing="0"/>
        <w:jc w:val="both"/>
        <w:rPr>
          <w:rFonts w:asciiTheme="minorHAnsi" w:hAnsiTheme="minorHAnsi" w:cstheme="minorHAnsi"/>
          <w:sz w:val="22"/>
          <w:szCs w:val="22"/>
        </w:rPr>
      </w:pPr>
    </w:p>
    <w:p w:rsidRPr="00B70AE4" w:rsidR="002224EC" w:rsidP="5F84064F" w:rsidRDefault="002224EC" w14:paraId="20F2256A" w14:textId="6A163929">
      <w:pPr>
        <w:pStyle w:val="Caption"/>
        <w:keepNext w:val="1"/>
        <w:jc w:val="center"/>
        <w:rPr>
          <w:rFonts w:eastAsia="Times New Roman"/>
          <w:b w:val="1"/>
          <w:bCs w:val="1"/>
          <w:i w:val="0"/>
          <w:iCs w:val="0"/>
          <w:color w:val="auto"/>
          <w:sz w:val="22"/>
          <w:szCs w:val="22"/>
        </w:rPr>
      </w:pPr>
      <w:bookmarkStart w:name="_Ref108346392" w:id="23"/>
      <w:commentRangeStart w:id="24"/>
      <w:commentRangeStart w:id="1214567906"/>
      <w:r w:rsidRPr="5F84064F" w:rsidR="659D3B80">
        <w:rPr>
          <w:rFonts w:eastAsia="Times New Roman"/>
          <w:b w:val="1"/>
          <w:bCs w:val="1"/>
          <w:i w:val="0"/>
          <w:iCs w:val="0"/>
          <w:color w:val="auto"/>
          <w:sz w:val="22"/>
          <w:szCs w:val="22"/>
        </w:rPr>
        <w:t xml:space="preserve">Table </w:t>
      </w:r>
      <w:r w:rsidRPr="5F84064F">
        <w:rPr>
          <w:rFonts w:eastAsia="Times New Roman"/>
          <w:b w:val="1"/>
          <w:bCs w:val="1"/>
          <w:i w:val="0"/>
          <w:iCs w:val="0"/>
          <w:color w:val="auto"/>
          <w:sz w:val="22"/>
          <w:szCs w:val="22"/>
        </w:rPr>
        <w:fldChar w:fldCharType="begin"/>
      </w:r>
      <w:r w:rsidRPr="5F84064F">
        <w:rPr>
          <w:rFonts w:eastAsia="Times New Roman"/>
          <w:b w:val="1"/>
          <w:bCs w:val="1"/>
          <w:i w:val="0"/>
          <w:iCs w:val="0"/>
          <w:color w:val="auto"/>
          <w:sz w:val="22"/>
          <w:szCs w:val="22"/>
        </w:rPr>
        <w:instrText xml:space="preserve"> SEQ Table \* ARABIC </w:instrText>
      </w:r>
      <w:r w:rsidRPr="5F84064F">
        <w:rPr>
          <w:rFonts w:eastAsia="Times New Roman"/>
          <w:b w:val="1"/>
          <w:bCs w:val="1"/>
          <w:i w:val="0"/>
          <w:iCs w:val="0"/>
          <w:color w:val="auto"/>
          <w:sz w:val="22"/>
          <w:szCs w:val="22"/>
        </w:rPr>
        <w:fldChar w:fldCharType="separate"/>
      </w:r>
      <w:r w:rsidRPr="5F84064F" w:rsidR="70101C6F">
        <w:rPr>
          <w:rFonts w:eastAsia="Times New Roman"/>
          <w:b w:val="1"/>
          <w:bCs w:val="1"/>
          <w:i w:val="0"/>
          <w:iCs w:val="0"/>
          <w:noProof/>
          <w:color w:val="auto"/>
          <w:sz w:val="22"/>
          <w:szCs w:val="22"/>
        </w:rPr>
        <w:t>1</w:t>
      </w:r>
      <w:r w:rsidRPr="5F84064F">
        <w:rPr>
          <w:rFonts w:eastAsia="Times New Roman"/>
          <w:b w:val="1"/>
          <w:bCs w:val="1"/>
          <w:i w:val="0"/>
          <w:iCs w:val="0"/>
          <w:color w:val="auto"/>
          <w:sz w:val="22"/>
          <w:szCs w:val="22"/>
        </w:rPr>
        <w:fldChar w:fldCharType="end"/>
      </w:r>
      <w:bookmarkEnd w:id="23"/>
      <w:r w:rsidRPr="5F84064F" w:rsidR="659D3B80">
        <w:rPr>
          <w:rFonts w:eastAsia="Times New Roman"/>
          <w:b w:val="1"/>
          <w:bCs w:val="1"/>
          <w:i w:val="0"/>
          <w:iCs w:val="0"/>
          <w:color w:val="auto"/>
          <w:sz w:val="22"/>
          <w:szCs w:val="22"/>
        </w:rPr>
        <w:t>. Data Integrity Checks</w:t>
      </w:r>
      <w:r w:rsidRPr="5F84064F" w:rsidR="00B70AE4">
        <w:rPr>
          <w:rStyle w:val="FootnoteReference"/>
          <w:b w:val="1"/>
          <w:bCs w:val="1"/>
          <w:sz w:val="22"/>
          <w:szCs w:val="22"/>
        </w:rPr>
        <w:footnoteReference w:id="6"/>
      </w:r>
      <w:commentRangeEnd w:id="24"/>
      <w:r w:rsidR="00456837">
        <w:rPr>
          <w:rStyle w:val="CommentReference"/>
          <w:i w:val="0"/>
          <w:iCs w:val="0"/>
          <w:color w:val="auto"/>
          <w:lang w:val="de-DE"/>
        </w:rPr>
        <w:commentReference w:id="24"/>
      </w:r>
      <w:commentRangeEnd w:id="1214567906"/>
      <w:r>
        <w:rPr>
          <w:rStyle w:val="CommentReference"/>
        </w:rPr>
        <w:commentReference w:id="1214567906"/>
      </w:r>
    </w:p>
    <w:tbl>
      <w:tblPr>
        <w:tblStyle w:val="TableGrid"/>
        <w:tblW w:w="5000" w:type="pct"/>
        <w:jc w:val="center"/>
        <w:tblLook w:val="04A0" w:firstRow="1" w:lastRow="0" w:firstColumn="1" w:lastColumn="0" w:noHBand="0" w:noVBand="1"/>
      </w:tblPr>
      <w:tblGrid>
        <w:gridCol w:w="3285"/>
        <w:gridCol w:w="4931"/>
        <w:gridCol w:w="1180"/>
      </w:tblGrid>
      <w:tr w:rsidRPr="00CA0330" w:rsidR="00C3604F" w:rsidTr="00BD30BF" w14:paraId="7E3DB35D" w14:textId="77777777">
        <w:trPr>
          <w:trHeight w:val="418"/>
          <w:tblHeader/>
          <w:jc w:val="center"/>
        </w:trPr>
        <w:tc>
          <w:tcPr>
            <w:tcW w:w="1748" w:type="pct"/>
            <w:shd w:val="clear" w:color="auto" w:fill="2F5496" w:themeFill="accent1" w:themeFillShade="BF"/>
            <w:vAlign w:val="center"/>
          </w:tcPr>
          <w:p w:rsidRPr="00CA0330" w:rsidR="00C3604F" w:rsidP="00D86193" w:rsidRDefault="00C3604F" w14:paraId="1B7B1BF8" w14:textId="39502787">
            <w:pPr>
              <w:jc w:val="center"/>
              <w:rPr>
                <w:rFonts w:cstheme="minorHAnsi"/>
                <w:b/>
                <w:bCs/>
                <w:color w:val="FFFFFF" w:themeColor="background1"/>
              </w:rPr>
            </w:pPr>
            <w:r w:rsidRPr="0001497F">
              <w:rPr>
                <w:rFonts w:cstheme="minorHAnsi"/>
                <w:b/>
                <w:bCs/>
                <w:color w:val="FFFFFF" w:themeColor="background1"/>
              </w:rPr>
              <w:t>Issue</w:t>
            </w:r>
          </w:p>
        </w:tc>
        <w:tc>
          <w:tcPr>
            <w:tcW w:w="2624" w:type="pct"/>
            <w:shd w:val="clear" w:color="auto" w:fill="2F5496" w:themeFill="accent1" w:themeFillShade="BF"/>
            <w:vAlign w:val="center"/>
          </w:tcPr>
          <w:p w:rsidRPr="00E513AE" w:rsidR="00C3604F" w:rsidP="00D639AE" w:rsidRDefault="00C3604F" w14:paraId="679443F7" w14:textId="110BF15D">
            <w:pPr>
              <w:jc w:val="center"/>
              <w:rPr>
                <w:rFonts w:cstheme="minorHAnsi"/>
                <w:b/>
                <w:bCs/>
                <w:color w:val="FF0000"/>
              </w:rPr>
            </w:pPr>
            <w:r w:rsidRPr="0001497F">
              <w:rPr>
                <w:rFonts w:cstheme="minorHAnsi"/>
                <w:b/>
                <w:bCs/>
                <w:color w:val="FFFFFF" w:themeColor="background1"/>
              </w:rPr>
              <w:t>Control Mechanism</w:t>
            </w:r>
          </w:p>
        </w:tc>
        <w:tc>
          <w:tcPr>
            <w:tcW w:w="628" w:type="pct"/>
            <w:shd w:val="clear" w:color="auto" w:fill="2F5496" w:themeFill="accent1" w:themeFillShade="BF"/>
            <w:vAlign w:val="center"/>
          </w:tcPr>
          <w:p w:rsidRPr="00CA0330" w:rsidR="00C3604F" w:rsidP="00D86193" w:rsidRDefault="00C3604F" w14:paraId="5CECA9DF" w14:textId="70AA8F79">
            <w:pPr>
              <w:jc w:val="center"/>
              <w:rPr>
                <w:rFonts w:cstheme="minorHAnsi"/>
                <w:b/>
                <w:bCs/>
                <w:color w:val="FFFFFF" w:themeColor="background1"/>
              </w:rPr>
            </w:pPr>
            <w:r w:rsidRPr="00CA0330">
              <w:rPr>
                <w:rFonts w:cstheme="minorHAnsi"/>
                <w:b/>
                <w:bCs/>
                <w:color w:val="FFFFFF" w:themeColor="background1"/>
              </w:rPr>
              <w:t>Criticality Level</w:t>
            </w:r>
          </w:p>
        </w:tc>
      </w:tr>
      <w:tr w:rsidRPr="003F2B5F" w:rsidR="00C3604F" w:rsidTr="00BD30BF" w14:paraId="53A0867B" w14:textId="77777777">
        <w:trPr>
          <w:trHeight w:val="1201"/>
          <w:jc w:val="center"/>
        </w:trPr>
        <w:tc>
          <w:tcPr>
            <w:tcW w:w="1748" w:type="pct"/>
            <w:vAlign w:val="center"/>
          </w:tcPr>
          <w:p w:rsidRPr="001408D2" w:rsidR="00C3604F" w:rsidP="005E4B86" w:rsidRDefault="00C3604F" w14:paraId="2016F172" w14:textId="1059A04F">
            <w:pPr>
              <w:pStyle w:val="NormalWeb"/>
              <w:shd w:val="clear" w:color="auto" w:fill="FFFFFF"/>
              <w:spacing w:before="0" w:beforeAutospacing="0" w:after="0" w:afterAutospacing="0"/>
              <w:jc w:val="both"/>
              <w:rPr>
                <w:rFonts w:asciiTheme="minorHAnsi" w:hAnsiTheme="minorHAnsi" w:eastAsiaTheme="majorEastAsia" w:cstheme="minorHAnsi"/>
                <w:color w:val="FF0000"/>
                <w:sz w:val="22"/>
                <w:szCs w:val="22"/>
              </w:rPr>
            </w:pPr>
            <w:r w:rsidRPr="00AD42F6">
              <w:rPr>
                <w:rFonts w:asciiTheme="minorHAnsi" w:hAnsiTheme="minorHAnsi" w:cstheme="minorHAnsi"/>
                <w:sz w:val="22"/>
                <w:szCs w:val="22"/>
              </w:rPr>
              <w:t>Data is unavailable at expected location</w:t>
            </w:r>
            <w:r w:rsidRPr="00AD42F6">
              <w:rPr>
                <w:rStyle w:val="Heading4Char"/>
                <w:rFonts w:asciiTheme="minorHAnsi" w:hAnsiTheme="minorHAnsi" w:cstheme="minorHAnsi"/>
                <w:i w:val="0"/>
                <w:iCs w:val="0"/>
                <w:color w:val="auto"/>
                <w:sz w:val="22"/>
                <w:szCs w:val="22"/>
              </w:rPr>
              <w:t xml:space="preserve"> (e.g.</w:t>
            </w:r>
            <w:r w:rsidR="00B3483D">
              <w:rPr>
                <w:rStyle w:val="Heading4Char"/>
                <w:rFonts w:asciiTheme="minorHAnsi" w:hAnsiTheme="minorHAnsi" w:cstheme="minorHAnsi"/>
                <w:i w:val="0"/>
                <w:iCs w:val="0"/>
                <w:color w:val="auto"/>
                <w:sz w:val="22"/>
                <w:szCs w:val="22"/>
              </w:rPr>
              <w:t>,</w:t>
            </w:r>
            <w:r w:rsidRPr="00AD42F6">
              <w:rPr>
                <w:rStyle w:val="Heading4Char"/>
                <w:rFonts w:asciiTheme="minorHAnsi" w:hAnsiTheme="minorHAnsi" w:cstheme="minorHAnsi"/>
                <w:i w:val="0"/>
                <w:iCs w:val="0"/>
                <w:color w:val="auto"/>
                <w:sz w:val="22"/>
                <w:szCs w:val="22"/>
              </w:rPr>
              <w:t xml:space="preserve"> due to data loss / corruption at the source)</w:t>
            </w:r>
          </w:p>
        </w:tc>
        <w:tc>
          <w:tcPr>
            <w:tcW w:w="2624" w:type="pct"/>
            <w:vAlign w:val="center"/>
          </w:tcPr>
          <w:p w:rsidRPr="005B5512" w:rsidR="00C3604F" w:rsidP="000C2A3D" w:rsidRDefault="00C3604F" w14:paraId="372B3F10" w14:textId="0B0CEEEE">
            <w:pPr>
              <w:rPr>
                <w:rFonts w:cstheme="minorHAnsi"/>
              </w:rPr>
            </w:pPr>
            <w:r w:rsidRPr="005B5512">
              <w:t xml:space="preserve">Check for presence (yes/no) and format (e.g. .csv, .parquet) of </w:t>
            </w:r>
            <w:r w:rsidRPr="005B5512">
              <w:rPr>
                <w:rFonts w:cstheme="minorHAnsi"/>
              </w:rPr>
              <w:t>data files</w:t>
            </w:r>
          </w:p>
        </w:tc>
        <w:tc>
          <w:tcPr>
            <w:tcW w:w="628" w:type="pct"/>
            <w:vAlign w:val="center"/>
          </w:tcPr>
          <w:p w:rsidRPr="003F2B5F" w:rsidR="00C3604F" w:rsidP="005E4B86" w:rsidRDefault="00C3604F" w14:paraId="2B39633B" w14:textId="1D9B8C22">
            <w:pPr>
              <w:jc w:val="both"/>
              <w:rPr>
                <w:rFonts w:cstheme="minorHAnsi"/>
              </w:rPr>
            </w:pPr>
            <w:r>
              <w:rPr>
                <w:noProof/>
              </w:rPr>
              <mc:AlternateContent>
                <mc:Choice Requires="wps">
                  <w:drawing>
                    <wp:anchor distT="0" distB="0" distL="114300" distR="114300" simplePos="0" relativeHeight="251658242" behindDoc="0" locked="0" layoutInCell="1" allowOverlap="1" wp14:anchorId="4FEA3BEA" wp14:editId="2A95026B">
                      <wp:simplePos x="0" y="0"/>
                      <wp:positionH relativeFrom="column">
                        <wp:posOffset>-22225</wp:posOffset>
                      </wp:positionH>
                      <wp:positionV relativeFrom="paragraph">
                        <wp:posOffset>28575</wp:posOffset>
                      </wp:positionV>
                      <wp:extent cx="159385" cy="159385"/>
                      <wp:effectExtent l="0" t="0" r="0" b="0"/>
                      <wp:wrapNone/>
                      <wp:docPr id="16" name="Oval 16"/>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16" style="position:absolute;margin-left:-1.75pt;margin-top:2.25pt;width:12.55pt;height:1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419CC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">
                      <v:stroke joinstyle="miter"/>
                    </v:oval>
                  </w:pict>
                </mc:Fallback>
              </mc:AlternateContent>
            </w:r>
          </w:p>
        </w:tc>
      </w:tr>
      <w:tr w:rsidRPr="003F2B5F" w:rsidR="00C3604F" w:rsidTr="00BD30BF" w14:paraId="2607E986" w14:textId="77777777">
        <w:trPr>
          <w:jc w:val="center"/>
        </w:trPr>
        <w:tc>
          <w:tcPr>
            <w:tcW w:w="1748" w:type="pct"/>
            <w:vAlign w:val="center"/>
          </w:tcPr>
          <w:p w:rsidRPr="001408D2" w:rsidR="00C3604F" w:rsidP="00D86193" w:rsidRDefault="00C3604F" w14:paraId="5053F16D" w14:textId="6DA1128D">
            <w:pPr>
              <w:rPr>
                <w:rFonts w:cstheme="minorHAnsi"/>
              </w:rPr>
            </w:pPr>
            <w:r w:rsidRPr="001408D2">
              <w:rPr>
                <w:rFonts w:cstheme="minorHAnsi"/>
              </w:rPr>
              <w:t>Schema errors / changes (feature names)</w:t>
            </w:r>
          </w:p>
        </w:tc>
        <w:tc>
          <w:tcPr>
            <w:tcW w:w="2624" w:type="pct"/>
            <w:vMerge w:val="restart"/>
            <w:vAlign w:val="center"/>
          </w:tcPr>
          <w:p w:rsidRPr="00531D19" w:rsidR="00C3604F" w:rsidP="00825DE0" w:rsidRDefault="00C3604F" w14:paraId="6B1722E5" w14:textId="63A1319D">
            <w:pPr>
              <w:shd w:val="clear" w:color="auto" w:fill="FFFFFF"/>
              <w:spacing w:before="100" w:beforeAutospacing="1"/>
              <w:rPr>
                <w:rFonts w:cstheme="minorHAnsi"/>
              </w:rPr>
            </w:pPr>
            <w:r w:rsidRPr="00531D19">
              <w:rPr>
                <w:rFonts w:cstheme="minorHAnsi"/>
              </w:rPr>
              <w:t xml:space="preserve">Data scheme validation / check for syntax errors, column type and format errors in column names </w:t>
            </w:r>
          </w:p>
        </w:tc>
        <w:tc>
          <w:tcPr>
            <w:tcW w:w="628" w:type="pct"/>
            <w:vAlign w:val="center"/>
          </w:tcPr>
          <w:p w:rsidRPr="003F2B5F" w:rsidR="00C3604F" w:rsidP="00531D19" w:rsidRDefault="00C3604F" w14:paraId="3F61CD25" w14:textId="0F964C54">
            <w:pPr>
              <w:rPr>
                <w:rFonts w:cstheme="minorHAnsi"/>
              </w:rPr>
            </w:pPr>
            <w:r>
              <w:rPr>
                <w:noProof/>
              </w:rPr>
              <mc:AlternateContent>
                <mc:Choice Requires="wps">
                  <w:drawing>
                    <wp:anchor distT="0" distB="0" distL="114300" distR="114300" simplePos="0" relativeHeight="251658246" behindDoc="0" locked="0" layoutInCell="1" allowOverlap="1" wp14:anchorId="3C08DD44" wp14:editId="03398CB0">
                      <wp:simplePos x="0" y="0"/>
                      <wp:positionH relativeFrom="column">
                        <wp:posOffset>-22225</wp:posOffset>
                      </wp:positionH>
                      <wp:positionV relativeFrom="paragraph">
                        <wp:posOffset>47625</wp:posOffset>
                      </wp:positionV>
                      <wp:extent cx="159385" cy="159385"/>
                      <wp:effectExtent l="0" t="0" r="0" b="0"/>
                      <wp:wrapNone/>
                      <wp:docPr id="14" name="Oval 14"/>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14" style="position:absolute;margin-left:-1.75pt;margin-top:3.75pt;width:12.55pt;height:12.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75E3B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MedlitwA&#10;AAAGAQAADwAAAAAAAAAAAAAAAADZBAAAZHJzL2Rvd25yZXYueG1sUEsFBgAAAAAEAAQA8wAAAOIF&#10;AAAAAA==&#10;">
                      <v:stroke joinstyle="miter"/>
                    </v:oval>
                  </w:pict>
                </mc:Fallback>
              </mc:AlternateContent>
            </w:r>
          </w:p>
        </w:tc>
      </w:tr>
      <w:tr w:rsidRPr="003F2B5F" w:rsidR="00C3604F" w:rsidTr="00BD30BF" w14:paraId="5EC9FAF1" w14:textId="77777777">
        <w:trPr>
          <w:trHeight w:val="463"/>
          <w:jc w:val="center"/>
        </w:trPr>
        <w:tc>
          <w:tcPr>
            <w:tcW w:w="1748" w:type="pct"/>
            <w:vAlign w:val="center"/>
          </w:tcPr>
          <w:p w:rsidRPr="001408D2" w:rsidR="00C3604F" w:rsidP="00531D19" w:rsidRDefault="00C3604F" w14:paraId="7CF48998" w14:textId="487AE7C9">
            <w:pPr>
              <w:rPr>
                <w:rFonts w:cstheme="minorHAnsi"/>
              </w:rPr>
            </w:pPr>
            <w:r w:rsidRPr="001408D2">
              <w:rPr>
                <w:rFonts w:cstheme="minorHAnsi"/>
              </w:rPr>
              <w:t>Data type / format errors</w:t>
            </w:r>
          </w:p>
        </w:tc>
        <w:tc>
          <w:tcPr>
            <w:tcW w:w="2624" w:type="pct"/>
            <w:vMerge/>
          </w:tcPr>
          <w:p w:rsidRPr="00531D19" w:rsidR="00C3604F" w:rsidP="00531D19" w:rsidRDefault="00C3604F" w14:paraId="4C4F92CA" w14:textId="77777777">
            <w:pPr>
              <w:shd w:val="clear" w:color="auto" w:fill="FFFFFF"/>
              <w:spacing w:before="100" w:beforeAutospacing="1"/>
              <w:jc w:val="both"/>
              <w:rPr>
                <w:rFonts w:cstheme="minorHAnsi"/>
              </w:rPr>
            </w:pPr>
          </w:p>
        </w:tc>
        <w:tc>
          <w:tcPr>
            <w:tcW w:w="628" w:type="pct"/>
            <w:vAlign w:val="center"/>
          </w:tcPr>
          <w:p w:rsidR="00C3604F" w:rsidP="00531D19" w:rsidRDefault="00C3604F" w14:paraId="78EAB260" w14:textId="47A8A124">
            <w:pPr>
              <w:jc w:val="both"/>
              <w:rPr>
                <w:noProof/>
              </w:rPr>
            </w:pPr>
            <w:r>
              <w:rPr>
                <w:noProof/>
              </w:rPr>
              <mc:AlternateContent>
                <mc:Choice Requires="wps">
                  <w:drawing>
                    <wp:anchor distT="0" distB="0" distL="114300" distR="114300" simplePos="0" relativeHeight="251658247" behindDoc="0" locked="0" layoutInCell="1" allowOverlap="1" wp14:anchorId="3E048CF0" wp14:editId="0FB4FA9B">
                      <wp:simplePos x="0" y="0"/>
                      <wp:positionH relativeFrom="column">
                        <wp:posOffset>175260</wp:posOffset>
                      </wp:positionH>
                      <wp:positionV relativeFrom="paragraph">
                        <wp:posOffset>22860</wp:posOffset>
                      </wp:positionV>
                      <wp:extent cx="159385" cy="159385"/>
                      <wp:effectExtent l="0" t="0" r="0" b="0"/>
                      <wp:wrapNone/>
                      <wp:docPr id="15" name="Oval 15"/>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5" style="position:absolute;margin-left:13.8pt;margin-top:1.8pt;width:12.55pt;height:12.5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0326D3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">
                      <v:stroke joinstyle="miter"/>
                    </v:oval>
                  </w:pict>
                </mc:Fallback>
              </mc:AlternateContent>
            </w:r>
            <w:r>
              <w:rPr>
                <w:noProof/>
              </w:rPr>
              <mc:AlternateContent>
                <mc:Choice Requires="wps">
                  <w:drawing>
                    <wp:anchor distT="0" distB="0" distL="114300" distR="114300" simplePos="0" relativeHeight="251658248" behindDoc="0" locked="0" layoutInCell="1" allowOverlap="1" wp14:anchorId="39A42F66" wp14:editId="155A5113">
                      <wp:simplePos x="0" y="0"/>
                      <wp:positionH relativeFrom="column">
                        <wp:posOffset>-22225</wp:posOffset>
                      </wp:positionH>
                      <wp:positionV relativeFrom="paragraph">
                        <wp:posOffset>20320</wp:posOffset>
                      </wp:positionV>
                      <wp:extent cx="159385" cy="159385"/>
                      <wp:effectExtent l="0" t="0" r="0" b="0"/>
                      <wp:wrapNone/>
                      <wp:docPr id="20" name="Oval 20"/>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20" style="position:absolute;margin-left:-1.75pt;margin-top:1.6pt;width:12.55pt;height:12.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644396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B3w5R9wA&#10;AAAGAQAADwAAAAAAAAAAAAAAAADZBAAAZHJzL2Rvd25yZXYueG1sUEsFBgAAAAAEAAQA8wAAAOIF&#10;AAAAAA==&#10;">
                      <v:stroke joinstyle="miter"/>
                    </v:oval>
                  </w:pict>
                </mc:Fallback>
              </mc:AlternateContent>
            </w:r>
          </w:p>
        </w:tc>
      </w:tr>
      <w:tr w:rsidRPr="003F2B5F" w:rsidR="00C3604F" w:rsidTr="00BD30BF" w14:paraId="3E0BD16C" w14:textId="77777777">
        <w:trPr>
          <w:trHeight w:val="1228"/>
          <w:jc w:val="center"/>
        </w:trPr>
        <w:tc>
          <w:tcPr>
            <w:tcW w:w="1748" w:type="pct"/>
            <w:vAlign w:val="center"/>
          </w:tcPr>
          <w:p w:rsidRPr="001408D2" w:rsidR="00C3604F" w:rsidP="2FF5B029" w:rsidRDefault="00C3604F" w14:paraId="18966E6F" w14:textId="6F9AE574">
            <w:pPr>
              <w:pStyle w:val="NormalWeb"/>
              <w:shd w:val="clear" w:color="auto" w:fill="FFFFFF" w:themeFill="background1"/>
              <w:spacing w:before="0" w:beforeAutospacing="0" w:after="0" w:afterAutospacing="0"/>
              <w:contextualSpacing/>
              <w:rPr>
                <w:rFonts w:asciiTheme="minorHAnsi" w:hAnsiTheme="minorHAnsi" w:cstheme="minorBidi"/>
                <w:sz w:val="22"/>
                <w:szCs w:val="22"/>
              </w:rPr>
            </w:pPr>
            <w:r w:rsidRPr="2FF5B029">
              <w:rPr>
                <w:rFonts w:asciiTheme="minorHAnsi" w:hAnsiTheme="minorHAnsi" w:cstheme="minorBidi"/>
                <w:sz w:val="22"/>
                <w:szCs w:val="22"/>
              </w:rPr>
              <w:t>Missing values in non-nullable columns; categories not in the defined range for categorical variable</w:t>
            </w:r>
          </w:p>
        </w:tc>
        <w:tc>
          <w:tcPr>
            <w:tcW w:w="2624" w:type="pct"/>
            <w:vMerge/>
          </w:tcPr>
          <w:p w:rsidRPr="003F2B5F" w:rsidR="00C3604F" w:rsidP="00D86193" w:rsidRDefault="00C3604F" w14:paraId="747F2752" w14:textId="77777777">
            <w:pPr>
              <w:shd w:val="clear" w:color="auto" w:fill="FFFFFF"/>
              <w:spacing w:before="150"/>
              <w:jc w:val="both"/>
              <w:rPr>
                <w:rFonts w:eastAsia="Times New Roman" w:cstheme="minorHAnsi"/>
              </w:rPr>
            </w:pPr>
          </w:p>
        </w:tc>
        <w:tc>
          <w:tcPr>
            <w:tcW w:w="628" w:type="pct"/>
            <w:vAlign w:val="center"/>
          </w:tcPr>
          <w:p w:rsidRPr="001408D2" w:rsidR="00C3604F" w:rsidP="001408D2" w:rsidRDefault="005F6E29" w14:paraId="5E174701" w14:textId="2191700D">
            <w:pPr>
              <w:shd w:val="clear" w:color="auto" w:fill="FFFFFF"/>
              <w:spacing w:before="150"/>
              <w:jc w:val="both"/>
              <w:rPr>
                <w:rFonts w:eastAsia="Times New Roman" w:cstheme="minorHAnsi"/>
              </w:rPr>
            </w:pPr>
            <w:r>
              <w:rPr>
                <w:noProof/>
              </w:rPr>
              <mc:AlternateContent>
                <mc:Choice Requires="wps">
                  <w:drawing>
                    <wp:anchor distT="0" distB="0" distL="114300" distR="114300" simplePos="0" relativeHeight="251658254" behindDoc="0" locked="0" layoutInCell="1" allowOverlap="1" wp14:anchorId="0F4499B5" wp14:editId="13068F82">
                      <wp:simplePos x="0" y="0"/>
                      <wp:positionH relativeFrom="column">
                        <wp:posOffset>190500</wp:posOffset>
                      </wp:positionH>
                      <wp:positionV relativeFrom="paragraph">
                        <wp:posOffset>64770</wp:posOffset>
                      </wp:positionV>
                      <wp:extent cx="159385" cy="159385"/>
                      <wp:effectExtent l="0" t="0" r="0" b="0"/>
                      <wp:wrapNone/>
                      <wp:docPr id="4" name="Oval 4"/>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4" style="position:absolute;margin-left:15pt;margin-top:5.1pt;width:12.55pt;height:12.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4C4A05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">
                      <v:stroke joinstyle="miter"/>
                    </v:oval>
                  </w:pict>
                </mc:Fallback>
              </mc:AlternateContent>
            </w:r>
            <w:r w:rsidR="00C3604F">
              <w:rPr>
                <w:noProof/>
              </w:rPr>
              <mc:AlternateContent>
                <mc:Choice Requires="wps">
                  <w:drawing>
                    <wp:anchor distT="0" distB="0" distL="114300" distR="114300" simplePos="0" relativeHeight="251658245" behindDoc="0" locked="0" layoutInCell="1" allowOverlap="1" wp14:anchorId="46923AD5" wp14:editId="7DBC28D1">
                      <wp:simplePos x="0" y="0"/>
                      <wp:positionH relativeFrom="column">
                        <wp:posOffset>-26035</wp:posOffset>
                      </wp:positionH>
                      <wp:positionV relativeFrom="paragraph">
                        <wp:posOffset>66040</wp:posOffset>
                      </wp:positionV>
                      <wp:extent cx="159385" cy="159385"/>
                      <wp:effectExtent l="0" t="0" r="0" b="0"/>
                      <wp:wrapNone/>
                      <wp:docPr id="17" name="Oval 17"/>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7" style="position:absolute;margin-left:-2.05pt;margin-top:5.2pt;width:12.55pt;height:12.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5C4C0E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">
                      <v:stroke joinstyle="miter"/>
                    </v:oval>
                  </w:pict>
                </mc:Fallback>
              </mc:AlternateContent>
            </w:r>
          </w:p>
        </w:tc>
      </w:tr>
      <w:tr w:rsidRPr="003F2B5F" w:rsidR="00C3604F" w:rsidTr="00BD30BF" w14:paraId="3380C49C" w14:textId="77777777">
        <w:trPr>
          <w:trHeight w:val="706"/>
          <w:jc w:val="center"/>
        </w:trPr>
        <w:tc>
          <w:tcPr>
            <w:tcW w:w="1748" w:type="pct"/>
            <w:vAlign w:val="center"/>
          </w:tcPr>
          <w:p w:rsidRPr="001408D2" w:rsidR="00C3604F" w:rsidP="00D86193" w:rsidRDefault="00C3604F" w14:paraId="6AC08D67" w14:textId="03652936">
            <w:pPr>
              <w:rPr>
                <w:rFonts w:cstheme="minorHAnsi"/>
              </w:rPr>
            </w:pPr>
            <w:r w:rsidRPr="001408D2">
              <w:rPr>
                <w:rFonts w:cstheme="minorHAnsi"/>
              </w:rPr>
              <w:t>Duplicated Data</w:t>
            </w:r>
          </w:p>
        </w:tc>
        <w:tc>
          <w:tcPr>
            <w:tcW w:w="2624" w:type="pct"/>
            <w:vAlign w:val="center"/>
          </w:tcPr>
          <w:p w:rsidRPr="00CA7B03" w:rsidR="00C3604F" w:rsidP="00CA7B03" w:rsidRDefault="00C3604F" w14:paraId="77FD9DD4" w14:textId="79E5ADCD">
            <w:pPr>
              <w:rPr>
                <w:rFonts w:eastAsia="Times New Roman" w:cstheme="minorHAnsi"/>
              </w:rPr>
            </w:pPr>
            <w:r w:rsidRPr="00CA7B03">
              <w:rPr>
                <w:rFonts w:eastAsia="Times New Roman" w:cstheme="minorHAnsi"/>
              </w:rPr>
              <w:t>Check for duplicates in primary key columns on a table basis</w:t>
            </w:r>
          </w:p>
        </w:tc>
        <w:tc>
          <w:tcPr>
            <w:tcW w:w="628" w:type="pct"/>
            <w:vAlign w:val="center"/>
          </w:tcPr>
          <w:p w:rsidRPr="003F2B5F" w:rsidR="00C3604F" w:rsidP="00D86193" w:rsidRDefault="00565F93" w14:paraId="579CC00E" w14:textId="5DAE23EF">
            <w:pPr>
              <w:jc w:val="both"/>
              <w:rPr>
                <w:rFonts w:eastAsia="Times New Roman" w:cstheme="minorHAnsi"/>
              </w:rPr>
            </w:pPr>
            <w:r>
              <w:rPr>
                <w:noProof/>
              </w:rPr>
              <mc:AlternateContent>
                <mc:Choice Requires="wps">
                  <w:drawing>
                    <wp:anchor distT="0" distB="0" distL="114300" distR="114300" simplePos="0" relativeHeight="251658243" behindDoc="0" locked="0" layoutInCell="1" allowOverlap="1" wp14:anchorId="548BCE84" wp14:editId="3676DBC7">
                      <wp:simplePos x="0" y="0"/>
                      <wp:positionH relativeFrom="column">
                        <wp:posOffset>208280</wp:posOffset>
                      </wp:positionH>
                      <wp:positionV relativeFrom="paragraph">
                        <wp:posOffset>131445</wp:posOffset>
                      </wp:positionV>
                      <wp:extent cx="159385" cy="159385"/>
                      <wp:effectExtent l="0" t="0" r="0" b="0"/>
                      <wp:wrapNone/>
                      <wp:docPr id="18" name="Oval 18"/>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8" style="position:absolute;margin-left:16.4pt;margin-top:10.35pt;width:12.55pt;height:1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3F3A3A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">
                      <v:stroke joinstyle="miter"/>
                    </v:oval>
                  </w:pict>
                </mc:Fallback>
              </mc:AlternateContent>
            </w:r>
            <w:r>
              <w:rPr>
                <w:noProof/>
              </w:rPr>
              <mc:AlternateContent>
                <mc:Choice Requires="wps">
                  <w:drawing>
                    <wp:anchor distT="0" distB="0" distL="114300" distR="114300" simplePos="0" relativeHeight="251658258" behindDoc="0" locked="0" layoutInCell="1" allowOverlap="1" wp14:anchorId="1707B356" wp14:editId="08DA32E5">
                      <wp:simplePos x="0" y="0"/>
                      <wp:positionH relativeFrom="column">
                        <wp:posOffset>-3810</wp:posOffset>
                      </wp:positionH>
                      <wp:positionV relativeFrom="paragraph">
                        <wp:posOffset>136525</wp:posOffset>
                      </wp:positionV>
                      <wp:extent cx="159385" cy="159385"/>
                      <wp:effectExtent l="0" t="0" r="0" b="0"/>
                      <wp:wrapNone/>
                      <wp:docPr id="29" name="Oval 29"/>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29" style="position:absolute;margin-left:-.3pt;margin-top:10.75pt;width:12.55pt;height:12.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3D6AFB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">
                      <v:stroke joinstyle="miter"/>
                    </v:oval>
                  </w:pict>
                </mc:Fallback>
              </mc:AlternateContent>
            </w:r>
          </w:p>
        </w:tc>
      </w:tr>
      <w:tr w:rsidRPr="003F2B5F" w:rsidR="00C3604F" w:rsidTr="00BD30BF" w14:paraId="72BCB75D" w14:textId="77777777">
        <w:trPr>
          <w:trHeight w:val="634"/>
          <w:jc w:val="center"/>
        </w:trPr>
        <w:tc>
          <w:tcPr>
            <w:tcW w:w="1748" w:type="pct"/>
            <w:vAlign w:val="center"/>
          </w:tcPr>
          <w:p w:rsidRPr="001408D2" w:rsidR="00C3604F" w:rsidP="00613052" w:rsidRDefault="00C3604F" w14:paraId="1CCD2824" w14:textId="034C529E">
            <w:pPr>
              <w:rPr>
                <w:rFonts w:cstheme="minorHAnsi"/>
              </w:rPr>
            </w:pPr>
            <w:r w:rsidRPr="001408D2">
              <w:rPr>
                <w:rFonts w:cstheme="minorHAnsi"/>
              </w:rPr>
              <w:t>Unexplained pipeline failure</w:t>
            </w:r>
          </w:p>
        </w:tc>
        <w:tc>
          <w:tcPr>
            <w:tcW w:w="2624" w:type="pct"/>
            <w:vAlign w:val="center"/>
          </w:tcPr>
          <w:p w:rsidRPr="006C3EFC" w:rsidR="00C3604F" w:rsidP="00613052" w:rsidRDefault="00CD433C" w14:paraId="0589BE3B" w14:textId="6DCD3CF4">
            <w:pPr>
              <w:rPr>
                <w:rFonts w:eastAsia="Times New Roman" w:cstheme="minorHAnsi"/>
              </w:rPr>
            </w:pPr>
            <w:r>
              <w:rPr>
                <w:rFonts w:eastAsia="Times New Roman" w:cstheme="minorHAnsi"/>
              </w:rPr>
              <w:t xml:space="preserve">Investigate </w:t>
            </w:r>
            <w:r w:rsidR="00C04C35">
              <w:rPr>
                <w:rFonts w:eastAsia="Times New Roman" w:cstheme="minorHAnsi"/>
              </w:rPr>
              <w:t xml:space="preserve">pipeline execution </w:t>
            </w:r>
            <w:r>
              <w:rPr>
                <w:rFonts w:eastAsia="Times New Roman" w:cstheme="minorHAnsi"/>
              </w:rPr>
              <w:t>logs</w:t>
            </w:r>
          </w:p>
        </w:tc>
        <w:tc>
          <w:tcPr>
            <w:tcW w:w="628" w:type="pct"/>
            <w:vAlign w:val="center"/>
          </w:tcPr>
          <w:p w:rsidRPr="003F2B5F" w:rsidR="00C3604F" w:rsidP="00D86193" w:rsidRDefault="00C3604F" w14:paraId="10539D0D" w14:textId="061742CE">
            <w:pPr>
              <w:jc w:val="both"/>
              <w:rPr>
                <w:rFonts w:eastAsia="Times New Roman" w:cstheme="minorHAnsi"/>
              </w:rPr>
            </w:pPr>
            <w:r>
              <w:rPr>
                <w:noProof/>
              </w:rPr>
              <mc:AlternateContent>
                <mc:Choice Requires="wps">
                  <w:drawing>
                    <wp:anchor distT="0" distB="0" distL="114300" distR="114300" simplePos="0" relativeHeight="251658244" behindDoc="0" locked="0" layoutInCell="1" allowOverlap="1" wp14:anchorId="15985C71" wp14:editId="795AC1AE">
                      <wp:simplePos x="0" y="0"/>
                      <wp:positionH relativeFrom="column">
                        <wp:posOffset>-36195</wp:posOffset>
                      </wp:positionH>
                      <wp:positionV relativeFrom="paragraph">
                        <wp:posOffset>10160</wp:posOffset>
                      </wp:positionV>
                      <wp:extent cx="159385" cy="159385"/>
                      <wp:effectExtent l="0" t="0" r="0" b="0"/>
                      <wp:wrapNone/>
                      <wp:docPr id="19" name="Oval 19"/>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19" style="position:absolute;margin-left:-2.85pt;margin-top:.8pt;width:12.55pt;height:12.5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11072C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">
                      <v:stroke joinstyle="miter"/>
                    </v:oval>
                  </w:pict>
                </mc:Fallback>
              </mc:AlternateContent>
            </w:r>
          </w:p>
        </w:tc>
      </w:tr>
    </w:tbl>
    <w:p w:rsidR="002537E1" w:rsidP="00BC0538" w:rsidRDefault="002537E1" w14:paraId="753FEA40" w14:textId="300A9ACD">
      <w:pPr>
        <w:pStyle w:val="NormalWeb"/>
        <w:shd w:val="clear" w:color="auto" w:fill="FFFFFF"/>
        <w:spacing w:before="0" w:beforeAutospacing="0" w:after="240" w:afterAutospacing="0"/>
        <w:jc w:val="both"/>
        <w:rPr>
          <w:rFonts w:asciiTheme="minorHAnsi" w:hAnsiTheme="minorHAnsi" w:cstheme="minorHAnsi"/>
          <w:color w:val="FF0000"/>
          <w:sz w:val="22"/>
          <w:szCs w:val="22"/>
        </w:rPr>
      </w:pPr>
    </w:p>
    <w:p w:rsidR="0000265F" w:rsidP="31B96EEF" w:rsidRDefault="00703724" w14:paraId="2C964EF0" w14:textId="4B055C64">
      <w:pPr>
        <w:pStyle w:val="NormalWeb"/>
        <w:shd w:val="clear" w:color="auto" w:fill="FFFFFF" w:themeFill="background1"/>
        <w:spacing w:before="0" w:beforeAutospacing="0" w:after="240" w:afterAutospacing="0"/>
        <w:jc w:val="both"/>
        <w:rPr>
          <w:rFonts w:asciiTheme="minorHAnsi" w:hAnsiTheme="minorHAnsi" w:cstheme="minorBidi"/>
          <w:sz w:val="22"/>
          <w:szCs w:val="22"/>
        </w:rPr>
      </w:pPr>
      <w:r>
        <w:rPr>
          <w:rFonts w:asciiTheme="minorHAnsi" w:hAnsiTheme="minorHAnsi" w:cstheme="minorBidi"/>
          <w:sz w:val="22"/>
          <w:szCs w:val="22"/>
        </w:rPr>
        <w:t>It shall be noted that t</w:t>
      </w:r>
      <w:r w:rsidRPr="00CA42F3" w:rsidR="0000265F">
        <w:rPr>
          <w:rFonts w:asciiTheme="minorHAnsi" w:hAnsiTheme="minorHAnsi" w:cstheme="minorBidi"/>
          <w:sz w:val="22"/>
          <w:szCs w:val="22"/>
        </w:rPr>
        <w:t xml:space="preserve">he checks </w:t>
      </w:r>
      <w:r w:rsidR="0000265F">
        <w:rPr>
          <w:rFonts w:asciiTheme="minorHAnsi" w:hAnsiTheme="minorHAnsi" w:cstheme="minorBidi"/>
          <w:sz w:val="22"/>
          <w:szCs w:val="22"/>
        </w:rPr>
        <w:t xml:space="preserve">above </w:t>
      </w:r>
      <w:r>
        <w:rPr>
          <w:rFonts w:asciiTheme="minorHAnsi" w:hAnsiTheme="minorHAnsi" w:cstheme="minorBidi"/>
          <w:sz w:val="22"/>
          <w:szCs w:val="22"/>
        </w:rPr>
        <w:t xml:space="preserve">must </w:t>
      </w:r>
      <w:r w:rsidRPr="00CA42F3" w:rsidR="0000265F">
        <w:rPr>
          <w:rFonts w:asciiTheme="minorHAnsi" w:hAnsiTheme="minorHAnsi" w:cstheme="minorBidi"/>
          <w:sz w:val="22"/>
          <w:szCs w:val="22"/>
        </w:rPr>
        <w:t>be complemented during the model development phase by other meaningful tests tailored to the exercise at hand. In fact, one deliverable of the model development process is a</w:t>
      </w:r>
      <w:r w:rsidR="00AA0F08">
        <w:rPr>
          <w:rFonts w:asciiTheme="minorHAnsi" w:hAnsiTheme="minorHAnsi" w:cstheme="minorBidi"/>
          <w:sz w:val="22"/>
          <w:szCs w:val="22"/>
        </w:rPr>
        <w:t>n extended version of such</w:t>
      </w:r>
      <w:r w:rsidRPr="00CA42F3" w:rsidR="0000265F">
        <w:rPr>
          <w:rFonts w:asciiTheme="minorHAnsi" w:hAnsiTheme="minorHAnsi" w:cstheme="minorBidi"/>
          <w:sz w:val="22"/>
          <w:szCs w:val="22"/>
        </w:rPr>
        <w:t xml:space="preserve"> table, describing all necessary monitoring activities.</w:t>
      </w:r>
      <w:r w:rsidRPr="00CA42F3" w:rsidR="0000265F">
        <w:rPr>
          <w:rFonts w:asciiTheme="minorHAnsi" w:hAnsiTheme="minorHAnsi" w:cstheme="minorBidi"/>
          <w:sz w:val="22"/>
          <w:szCs w:val="22"/>
        </w:rPr>
        <w:annotationRef/>
      </w:r>
    </w:p>
    <w:p w:rsidRPr="00CA42F3" w:rsidR="00A50C88" w:rsidP="31B96EEF" w:rsidRDefault="00A50C88" w14:paraId="406DB585" w14:textId="296D6268">
      <w:pPr>
        <w:pStyle w:val="NormalWeb"/>
        <w:shd w:val="clear" w:color="auto" w:fill="FFFFFF" w:themeFill="background1"/>
        <w:spacing w:before="0" w:beforeAutospacing="0" w:after="240" w:afterAutospacing="0"/>
        <w:jc w:val="both"/>
        <w:rPr>
          <w:rFonts w:asciiTheme="minorHAnsi" w:hAnsiTheme="minorHAnsi" w:cstheme="minorBidi"/>
          <w:sz w:val="22"/>
          <w:szCs w:val="22"/>
        </w:rPr>
      </w:pPr>
    </w:p>
    <w:p w:rsidRPr="004A7865" w:rsidR="00B70AE4" w:rsidP="004A7865" w:rsidRDefault="00B70AE4" w14:paraId="49B1CF9E" w14:textId="70DDD1AA">
      <w:pPr>
        <w:pStyle w:val="NormalWeb"/>
        <w:shd w:val="clear" w:color="auto" w:fill="FFFFFF"/>
        <w:spacing w:before="0" w:beforeAutospacing="0" w:after="240" w:afterAutospacing="0"/>
        <w:jc w:val="center"/>
        <w:rPr>
          <w:rFonts w:asciiTheme="minorHAnsi" w:hAnsiTheme="minorHAnsi" w:cstheme="minorHAnsi"/>
          <w:b/>
          <w:bCs/>
          <w:sz w:val="22"/>
          <w:szCs w:val="22"/>
        </w:rPr>
      </w:pPr>
      <w:bookmarkStart w:name="_Ref108346399" w:id="27"/>
      <w:r w:rsidRPr="004A7865">
        <w:rPr>
          <w:rFonts w:asciiTheme="minorHAnsi" w:hAnsiTheme="minorHAnsi" w:cstheme="minorHAnsi"/>
          <w:b/>
          <w:bCs/>
          <w:sz w:val="22"/>
          <w:szCs w:val="22"/>
        </w:rPr>
        <w:t xml:space="preserve">Table </w:t>
      </w:r>
      <w:r w:rsidRPr="004A7865">
        <w:rPr>
          <w:rFonts w:asciiTheme="minorHAnsi" w:hAnsiTheme="minorHAnsi" w:cstheme="minorHAnsi"/>
          <w:b/>
          <w:bCs/>
          <w:sz w:val="22"/>
          <w:szCs w:val="22"/>
        </w:rPr>
        <w:fldChar w:fldCharType="begin"/>
      </w:r>
      <w:r w:rsidRPr="004A7865">
        <w:rPr>
          <w:rFonts w:asciiTheme="minorHAnsi" w:hAnsiTheme="minorHAnsi" w:cstheme="minorHAnsi"/>
          <w:b/>
          <w:bCs/>
          <w:sz w:val="22"/>
          <w:szCs w:val="22"/>
        </w:rPr>
        <w:instrText xml:space="preserve"> SEQ Table \* ARABIC </w:instrText>
      </w:r>
      <w:r w:rsidRPr="004A7865">
        <w:rPr>
          <w:rFonts w:asciiTheme="minorHAnsi" w:hAnsiTheme="minorHAnsi" w:cstheme="minorHAnsi"/>
          <w:b/>
          <w:bCs/>
          <w:sz w:val="22"/>
          <w:szCs w:val="22"/>
        </w:rPr>
        <w:fldChar w:fldCharType="separate"/>
      </w:r>
      <w:r w:rsidR="00394F20">
        <w:rPr>
          <w:rFonts w:asciiTheme="minorHAnsi" w:hAnsiTheme="minorHAnsi" w:cstheme="minorHAnsi"/>
          <w:b/>
          <w:bCs/>
          <w:noProof/>
          <w:sz w:val="22"/>
          <w:szCs w:val="22"/>
        </w:rPr>
        <w:t>2</w:t>
      </w:r>
      <w:r w:rsidRPr="004A7865">
        <w:rPr>
          <w:rFonts w:asciiTheme="minorHAnsi" w:hAnsiTheme="minorHAnsi" w:cstheme="minorHAnsi"/>
          <w:b/>
          <w:bCs/>
          <w:sz w:val="22"/>
          <w:szCs w:val="22"/>
        </w:rPr>
        <w:fldChar w:fldCharType="end"/>
      </w:r>
      <w:bookmarkEnd w:id="27"/>
      <w:r w:rsidRPr="004A7865">
        <w:rPr>
          <w:rFonts w:asciiTheme="minorHAnsi" w:hAnsiTheme="minorHAnsi" w:cstheme="minorHAnsi"/>
          <w:b/>
          <w:bCs/>
          <w:sz w:val="22"/>
          <w:szCs w:val="22"/>
        </w:rPr>
        <w:t>. Data Validation Checks</w:t>
      </w:r>
      <w:r w:rsidR="004A7865">
        <w:rPr>
          <w:rStyle w:val="FootnoteReference"/>
          <w:rFonts w:asciiTheme="minorHAnsi" w:hAnsiTheme="minorHAnsi" w:cstheme="minorHAnsi"/>
          <w:b/>
          <w:bCs/>
          <w:sz w:val="22"/>
          <w:szCs w:val="22"/>
        </w:rPr>
        <w:footnoteReference w:id="7"/>
      </w:r>
      <w:r w:rsidRPr="004A7865">
        <w:rPr>
          <w:rFonts w:asciiTheme="minorHAnsi" w:hAnsiTheme="minorHAnsi" w:cstheme="minorHAnsi"/>
          <w:b/>
          <w:bCs/>
          <w:sz w:val="22"/>
          <w:szCs w:val="22"/>
        </w:rPr>
        <w:t xml:space="preserve">  (exemplary)</w:t>
      </w:r>
    </w:p>
    <w:tbl>
      <w:tblPr>
        <w:tblStyle w:val="TableGrid"/>
        <w:tblW w:w="9355" w:type="dxa"/>
        <w:tblLook w:val="04A0" w:firstRow="1" w:lastRow="0" w:firstColumn="1" w:lastColumn="0" w:noHBand="0" w:noVBand="1"/>
      </w:tblPr>
      <w:tblGrid>
        <w:gridCol w:w="3232"/>
        <w:gridCol w:w="4953"/>
        <w:gridCol w:w="1170"/>
      </w:tblGrid>
      <w:tr w:rsidRPr="00CA0330" w:rsidR="002537E1" w:rsidTr="007A04EC" w14:paraId="44B081D6" w14:textId="77777777">
        <w:trPr>
          <w:trHeight w:val="418"/>
          <w:tblHeader/>
        </w:trPr>
        <w:tc>
          <w:tcPr>
            <w:tcW w:w="3232" w:type="dxa"/>
            <w:shd w:val="clear" w:color="auto" w:fill="2F5496" w:themeFill="accent1" w:themeFillShade="BF"/>
            <w:vAlign w:val="center"/>
          </w:tcPr>
          <w:p w:rsidRPr="00CA0330" w:rsidR="002537E1" w:rsidP="00D86193" w:rsidRDefault="002537E1" w14:paraId="6A0A8B36" w14:textId="77777777">
            <w:pPr>
              <w:jc w:val="center"/>
              <w:rPr>
                <w:rFonts w:cstheme="minorHAnsi"/>
                <w:b/>
                <w:bCs/>
                <w:color w:val="FFFFFF" w:themeColor="background1"/>
              </w:rPr>
            </w:pPr>
            <w:r w:rsidRPr="00CA0330">
              <w:rPr>
                <w:rFonts w:cstheme="minorHAnsi"/>
                <w:b/>
                <w:bCs/>
                <w:color w:val="FFFFFF" w:themeColor="background1"/>
              </w:rPr>
              <w:t>Issue</w:t>
            </w:r>
          </w:p>
        </w:tc>
        <w:tc>
          <w:tcPr>
            <w:tcW w:w="4953" w:type="dxa"/>
            <w:shd w:val="clear" w:color="auto" w:fill="2F5496" w:themeFill="accent1" w:themeFillShade="BF"/>
            <w:vAlign w:val="center"/>
          </w:tcPr>
          <w:p w:rsidRPr="00CA0330" w:rsidR="002537E1" w:rsidP="00D86193" w:rsidRDefault="000322AB" w14:paraId="318B7E18" w14:textId="2EC52CA2">
            <w:pPr>
              <w:jc w:val="center"/>
              <w:rPr>
                <w:rFonts w:cstheme="minorHAnsi"/>
                <w:b/>
                <w:bCs/>
                <w:color w:val="FFFFFF" w:themeColor="background1"/>
              </w:rPr>
            </w:pPr>
            <w:r w:rsidRPr="0001497F">
              <w:rPr>
                <w:rFonts w:cstheme="minorHAnsi"/>
                <w:b/>
                <w:bCs/>
                <w:color w:val="FFFFFF" w:themeColor="background1"/>
              </w:rPr>
              <w:t>Control Mechanism</w:t>
            </w:r>
          </w:p>
        </w:tc>
        <w:tc>
          <w:tcPr>
            <w:tcW w:w="1170" w:type="dxa"/>
            <w:shd w:val="clear" w:color="auto" w:fill="2F5496" w:themeFill="accent1" w:themeFillShade="BF"/>
            <w:vAlign w:val="center"/>
          </w:tcPr>
          <w:p w:rsidRPr="00CA0330" w:rsidR="002537E1" w:rsidP="00D86193" w:rsidRDefault="002537E1" w14:paraId="4F7132A3" w14:textId="77777777">
            <w:pPr>
              <w:jc w:val="center"/>
              <w:rPr>
                <w:rFonts w:cstheme="minorHAnsi"/>
                <w:b/>
                <w:bCs/>
                <w:color w:val="FFFFFF" w:themeColor="background1"/>
              </w:rPr>
            </w:pPr>
            <w:r w:rsidRPr="00CA0330">
              <w:rPr>
                <w:rFonts w:cstheme="minorHAnsi"/>
                <w:b/>
                <w:bCs/>
                <w:color w:val="FFFFFF" w:themeColor="background1"/>
              </w:rPr>
              <w:t>Criticality Level</w:t>
            </w:r>
          </w:p>
        </w:tc>
      </w:tr>
      <w:tr w:rsidRPr="003F2B5F" w:rsidR="002537E1" w:rsidTr="00D17EDA" w14:paraId="615B004A" w14:textId="77777777">
        <w:trPr>
          <w:trHeight w:val="1426"/>
        </w:trPr>
        <w:tc>
          <w:tcPr>
            <w:tcW w:w="3232" w:type="dxa"/>
            <w:vAlign w:val="center"/>
          </w:tcPr>
          <w:p w:rsidRPr="007974F4" w:rsidR="002537E1" w:rsidP="00D86193" w:rsidRDefault="00B65DFF" w14:paraId="266B6369" w14:textId="508C369D">
            <w:pPr>
              <w:rPr>
                <w:color w:val="FF0000"/>
              </w:rPr>
            </w:pPr>
            <w:r w:rsidRPr="5E072B14">
              <w:t>F</w:t>
            </w:r>
            <w:r w:rsidRPr="00B65DFF">
              <w:t>eature Drifts</w:t>
            </w:r>
          </w:p>
        </w:tc>
        <w:tc>
          <w:tcPr>
            <w:tcW w:w="4953" w:type="dxa"/>
          </w:tcPr>
          <w:p w:rsidRPr="00850548" w:rsidR="0091232B" w:rsidP="0091232B" w:rsidRDefault="00451DEB" w14:paraId="0B253589" w14:textId="042574F1">
            <w:pPr>
              <w:shd w:val="clear" w:color="auto" w:fill="FFFFFF"/>
              <w:spacing w:before="100" w:beforeAutospacing="1"/>
              <w:jc w:val="both"/>
              <w:rPr>
                <w:rFonts w:cstheme="minorHAnsi"/>
              </w:rPr>
            </w:pPr>
            <w:r>
              <w:rPr>
                <w:rFonts w:cstheme="minorHAnsi"/>
              </w:rPr>
              <w:t>M</w:t>
            </w:r>
            <w:r w:rsidRPr="00850548" w:rsidR="00B65DFF">
              <w:rPr>
                <w:rFonts w:cstheme="minorHAnsi"/>
              </w:rPr>
              <w:t xml:space="preserve">easuring distribution changes </w:t>
            </w:r>
            <w:r w:rsidRPr="00850548" w:rsidR="00CB1457">
              <w:rPr>
                <w:rFonts w:cstheme="minorHAnsi"/>
              </w:rPr>
              <w:t>b</w:t>
            </w:r>
            <w:r w:rsidRPr="00850548" w:rsidR="00CB1457">
              <w:t>etween current and reference</w:t>
            </w:r>
            <w:r w:rsidR="008B52F5">
              <w:t xml:space="preserve"> </w:t>
            </w:r>
            <w:r w:rsidRPr="00850548" w:rsidR="00CB1457">
              <w:rPr>
                <w:rFonts w:cstheme="minorHAnsi"/>
              </w:rPr>
              <w:t>d</w:t>
            </w:r>
            <w:r w:rsidRPr="00850548" w:rsidR="00CB1457">
              <w:t xml:space="preserve">ata set </w:t>
            </w:r>
            <w:r w:rsidRPr="00850548" w:rsidR="00B65DFF">
              <w:rPr>
                <w:rFonts w:cstheme="minorHAnsi"/>
              </w:rPr>
              <w:t>metrics</w:t>
            </w:r>
            <w:r>
              <w:rPr>
                <w:rFonts w:cstheme="minorHAnsi"/>
              </w:rPr>
              <w:t xml:space="preserve"> via distribution tests / heuristic comparison</w:t>
            </w:r>
            <w:r w:rsidRPr="00850548" w:rsidR="0091232B">
              <w:rPr>
                <w:rFonts w:cstheme="minorHAnsi"/>
              </w:rPr>
              <w:t>:</w:t>
            </w:r>
          </w:p>
          <w:p w:rsidRPr="00850548" w:rsidR="0091232B" w:rsidP="00975D74" w:rsidRDefault="0091232B" w14:paraId="5F256579" w14:textId="3681139F">
            <w:pPr>
              <w:numPr>
                <w:ilvl w:val="0"/>
                <w:numId w:val="10"/>
              </w:numPr>
              <w:shd w:val="clear" w:color="auto" w:fill="FFFFFF"/>
              <w:spacing w:before="100" w:beforeAutospacing="1"/>
              <w:jc w:val="both"/>
              <w:rPr>
                <w:rFonts w:cstheme="minorHAnsi"/>
              </w:rPr>
            </w:pPr>
            <w:r w:rsidRPr="00850548">
              <w:rPr>
                <w:rFonts w:cstheme="minorHAnsi"/>
                <w:b/>
                <w:bCs/>
              </w:rPr>
              <w:t xml:space="preserve">Basic statistical </w:t>
            </w:r>
            <w:r w:rsidRPr="00850548" w:rsidR="00143F06">
              <w:rPr>
                <w:rFonts w:cstheme="minorHAnsi"/>
                <w:b/>
                <w:bCs/>
              </w:rPr>
              <w:t>metrics</w:t>
            </w:r>
            <w:r w:rsidRPr="00850548" w:rsidR="00143F06">
              <w:rPr>
                <w:rFonts w:cstheme="minorHAnsi"/>
              </w:rPr>
              <w:t xml:space="preserve"> </w:t>
            </w:r>
            <w:r w:rsidRPr="00850548" w:rsidR="00CB4259">
              <w:rPr>
                <w:rFonts w:cstheme="minorHAnsi"/>
              </w:rPr>
              <w:t xml:space="preserve">such as </w:t>
            </w:r>
            <w:r w:rsidRPr="00850548">
              <w:rPr>
                <w:rFonts w:cstheme="minorHAnsi"/>
              </w:rPr>
              <w:t xml:space="preserve">mean/average value, </w:t>
            </w:r>
            <w:r w:rsidR="002041E0">
              <w:rPr>
                <w:rFonts w:cstheme="minorHAnsi"/>
              </w:rPr>
              <w:t xml:space="preserve">share of missing values, </w:t>
            </w:r>
            <w:r w:rsidRPr="00850548">
              <w:rPr>
                <w:rFonts w:cstheme="minorHAnsi"/>
              </w:rPr>
              <w:t>standard deviation, min. and max. values comparison, correlation</w:t>
            </w:r>
          </w:p>
          <w:p w:rsidRPr="00850548" w:rsidR="0091232B" w:rsidP="00975D74" w:rsidRDefault="004A70D6" w14:paraId="38B2BCFB" w14:textId="43AFA58C">
            <w:pPr>
              <w:numPr>
                <w:ilvl w:val="0"/>
                <w:numId w:val="10"/>
              </w:numPr>
              <w:shd w:val="clear" w:color="auto" w:fill="FFFFFF"/>
              <w:spacing w:before="100" w:beforeAutospacing="1"/>
              <w:jc w:val="both"/>
              <w:rPr>
                <w:rFonts w:cstheme="minorHAnsi"/>
              </w:rPr>
            </w:pPr>
            <w:r w:rsidRPr="00850548">
              <w:rPr>
                <w:rFonts w:cstheme="minorHAnsi"/>
                <w:b/>
                <w:bCs/>
              </w:rPr>
              <w:t>C</w:t>
            </w:r>
            <w:r w:rsidRPr="00850548" w:rsidR="0091232B">
              <w:rPr>
                <w:rFonts w:cstheme="minorHAnsi"/>
                <w:b/>
                <w:bCs/>
              </w:rPr>
              <w:t>ontinuous</w:t>
            </w:r>
            <w:r w:rsidRPr="00850548" w:rsidR="0091232B">
              <w:rPr>
                <w:rFonts w:cstheme="minorHAnsi"/>
              </w:rPr>
              <w:t xml:space="preserve"> features</w:t>
            </w:r>
            <w:r w:rsidRPr="00850548">
              <w:rPr>
                <w:rFonts w:cstheme="minorHAnsi"/>
              </w:rPr>
              <w:t xml:space="preserve">: </w:t>
            </w:r>
            <w:r w:rsidRPr="00850548" w:rsidR="0091232B">
              <w:rPr>
                <w:rFonts w:cstheme="minorHAnsi"/>
              </w:rPr>
              <w:t xml:space="preserve">divergence and distance tests </w:t>
            </w:r>
            <w:r w:rsidRPr="00850548">
              <w:rPr>
                <w:rFonts w:cstheme="minorHAnsi"/>
              </w:rPr>
              <w:t xml:space="preserve">(e.g. </w:t>
            </w:r>
            <w:hyperlink w:tgtFrame="_blank" w:history="1" r:id="rId18">
              <w:r w:rsidRPr="00850548" w:rsidR="0091232B">
                <w:rPr>
                  <w:rStyle w:val="Heading3Char"/>
                  <w:rFonts w:asciiTheme="minorHAnsi" w:hAnsiTheme="minorHAnsi" w:cstheme="minorHAnsi"/>
                  <w:color w:val="auto"/>
                  <w:sz w:val="22"/>
                  <w:szCs w:val="22"/>
                </w:rPr>
                <w:t>Kullback–Leibler divergence</w:t>
              </w:r>
            </w:hyperlink>
            <w:r w:rsidRPr="00850548" w:rsidR="0091232B">
              <w:rPr>
                <w:rFonts w:cstheme="minorHAnsi"/>
              </w:rPr>
              <w:t>, </w:t>
            </w:r>
            <w:hyperlink w:tgtFrame="_blank" w:history="1" r:id="rId19">
              <w:r w:rsidRPr="00850548" w:rsidR="0091232B">
                <w:rPr>
                  <w:rStyle w:val="Heading3Char"/>
                  <w:rFonts w:asciiTheme="minorHAnsi" w:hAnsiTheme="minorHAnsi" w:cstheme="minorHAnsi"/>
                  <w:color w:val="auto"/>
                  <w:sz w:val="22"/>
                  <w:szCs w:val="22"/>
                </w:rPr>
                <w:t>Kolmogorov-Smirnov statistics</w:t>
              </w:r>
            </w:hyperlink>
            <w:r w:rsidRPr="00850548" w:rsidR="0091232B">
              <w:rPr>
                <w:rFonts w:cstheme="minorHAnsi"/>
              </w:rPr>
              <w:t>, Population Stability Index (PSI), </w:t>
            </w:r>
            <w:hyperlink w:tgtFrame="_blank" w:history="1" r:id="rId20">
              <w:r w:rsidRPr="00850548" w:rsidR="0091232B">
                <w:rPr>
                  <w:rStyle w:val="Heading3Char"/>
                  <w:rFonts w:asciiTheme="minorHAnsi" w:hAnsiTheme="minorHAnsi" w:cstheme="minorHAnsi"/>
                  <w:color w:val="auto"/>
                  <w:sz w:val="22"/>
                  <w:szCs w:val="22"/>
                </w:rPr>
                <w:t>Hellinger distance</w:t>
              </w:r>
            </w:hyperlink>
            <w:r w:rsidRPr="00850548" w:rsidR="0091232B">
              <w:rPr>
                <w:rFonts w:cstheme="minorHAnsi"/>
              </w:rPr>
              <w:t xml:space="preserve">, </w:t>
            </w:r>
            <w:r w:rsidRPr="00850548" w:rsidR="00485354">
              <w:rPr>
                <w:rFonts w:cstheme="minorHAnsi"/>
              </w:rPr>
              <w:t>etc</w:t>
            </w:r>
            <w:r w:rsidRPr="00850548" w:rsidR="0091232B">
              <w:rPr>
                <w:rFonts w:cstheme="minorHAnsi"/>
              </w:rPr>
              <w:t>.</w:t>
            </w:r>
            <w:r w:rsidRPr="00850548" w:rsidR="0041458F">
              <w:rPr>
                <w:rFonts w:cstheme="minorHAnsi"/>
              </w:rPr>
              <w:t>)</w:t>
            </w:r>
          </w:p>
          <w:p w:rsidRPr="00485354" w:rsidR="002537E1" w:rsidP="00975D74" w:rsidRDefault="7809CE08" w14:paraId="00D183B2" w14:textId="75EE57C6">
            <w:pPr>
              <w:numPr>
                <w:ilvl w:val="0"/>
                <w:numId w:val="10"/>
              </w:numPr>
              <w:shd w:val="clear" w:color="auto" w:fill="FFFFFF" w:themeFill="background1"/>
              <w:spacing w:before="100" w:beforeAutospacing="1"/>
              <w:jc w:val="both"/>
              <w:rPr>
                <w:color w:val="FF0000"/>
              </w:rPr>
            </w:pPr>
            <w:r w:rsidRPr="50CEFD59">
              <w:rPr>
                <w:b/>
                <w:bCs/>
              </w:rPr>
              <w:t>C</w:t>
            </w:r>
            <w:r w:rsidRPr="50CEFD59" w:rsidR="32CA4B14">
              <w:rPr>
                <w:b/>
                <w:bCs/>
              </w:rPr>
              <w:t>ategorical</w:t>
            </w:r>
            <w:r w:rsidRPr="50CEFD59" w:rsidR="32CA4B14">
              <w:t xml:space="preserve"> features</w:t>
            </w:r>
            <w:r w:rsidRPr="50CEFD59">
              <w:t xml:space="preserve">: </w:t>
            </w:r>
            <w:hyperlink r:id="rId21">
              <w:r w:rsidRPr="50CEFD59" w:rsidR="32CA4B14">
                <w:rPr>
                  <w:rStyle w:val="Heading3Char"/>
                  <w:rFonts w:asciiTheme="minorHAnsi" w:hAnsiTheme="minorHAnsi" w:cstheme="minorBidi"/>
                  <w:color w:val="auto"/>
                  <w:sz w:val="22"/>
                  <w:szCs w:val="22"/>
                </w:rPr>
                <w:t>chi-squared test</w:t>
              </w:r>
            </w:hyperlink>
            <w:r w:rsidRPr="50CEFD59" w:rsidR="32CA4B14">
              <w:t>, </w:t>
            </w:r>
            <w:hyperlink r:id="rId22">
              <w:r w:rsidRPr="50CEFD59" w:rsidR="32CA4B14">
                <w:rPr>
                  <w:rStyle w:val="Heading3Char"/>
                  <w:rFonts w:asciiTheme="minorHAnsi" w:hAnsiTheme="minorHAnsi" w:cstheme="minorBidi"/>
                  <w:color w:val="auto"/>
                  <w:sz w:val="22"/>
                  <w:szCs w:val="22"/>
                </w:rPr>
                <w:t>entropy</w:t>
              </w:r>
            </w:hyperlink>
            <w:r w:rsidRPr="50CEFD59" w:rsidR="32CA4B14">
              <w:t>, the cardinality or frequency of the feature</w:t>
            </w:r>
            <w:r w:rsidR="00325F52">
              <w:t xml:space="preserve"> category</w:t>
            </w:r>
          </w:p>
        </w:tc>
        <w:tc>
          <w:tcPr>
            <w:tcW w:w="1170" w:type="dxa"/>
            <w:vAlign w:val="center"/>
          </w:tcPr>
          <w:p w:rsidR="002537E1" w:rsidP="00D86193" w:rsidRDefault="002537E1" w14:paraId="00B60142" w14:textId="77777777">
            <w:pPr>
              <w:jc w:val="both"/>
              <w:rPr>
                <w:noProof/>
              </w:rPr>
            </w:pPr>
            <w:r>
              <w:rPr>
                <w:noProof/>
              </w:rPr>
              <mc:AlternateContent>
                <mc:Choice Requires="wps">
                  <w:drawing>
                    <wp:anchor distT="0" distB="0" distL="114300" distR="114300" simplePos="0" relativeHeight="251658240" behindDoc="0" locked="0" layoutInCell="1" allowOverlap="1" wp14:anchorId="18AF79F8" wp14:editId="1EE6CDB4">
                      <wp:simplePos x="0" y="0"/>
                      <wp:positionH relativeFrom="column">
                        <wp:posOffset>175260</wp:posOffset>
                      </wp:positionH>
                      <wp:positionV relativeFrom="paragraph">
                        <wp:posOffset>22860</wp:posOffset>
                      </wp:positionV>
                      <wp:extent cx="159385" cy="159385"/>
                      <wp:effectExtent l="0" t="0" r="0" b="0"/>
                      <wp:wrapNone/>
                      <wp:docPr id="23" name="Oval 23"/>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23" style="position:absolute;margin-left:13.8pt;margin-top:1.8pt;width:12.55pt;height:1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342617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">
                      <v:stroke joinstyle="miter"/>
                    </v:oval>
                  </w:pict>
                </mc:Fallback>
              </mc:AlternateContent>
            </w:r>
            <w:r>
              <w:rPr>
                <w:noProof/>
              </w:rPr>
              <mc:AlternateContent>
                <mc:Choice Requires="wps">
                  <w:drawing>
                    <wp:anchor distT="0" distB="0" distL="114300" distR="114300" simplePos="0" relativeHeight="251658241" behindDoc="0" locked="0" layoutInCell="1" allowOverlap="1" wp14:anchorId="176E251F" wp14:editId="7792C89C">
                      <wp:simplePos x="0" y="0"/>
                      <wp:positionH relativeFrom="column">
                        <wp:posOffset>-22225</wp:posOffset>
                      </wp:positionH>
                      <wp:positionV relativeFrom="paragraph">
                        <wp:posOffset>20320</wp:posOffset>
                      </wp:positionV>
                      <wp:extent cx="159385" cy="159385"/>
                      <wp:effectExtent l="0" t="0" r="0" b="0"/>
                      <wp:wrapNone/>
                      <wp:docPr id="24" name="Oval 24"/>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24" style="position:absolute;margin-left:-1.75pt;margin-top:1.6pt;width:12.55pt;height:1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4DF195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B3w5R9wA&#10;AAAGAQAADwAAAAAAAAAAAAAAAADZBAAAZHJzL2Rvd25yZXYueG1sUEsFBgAAAAAEAAQA8wAAAOIF&#10;AAAAAA==&#10;">
                      <v:stroke joinstyle="miter"/>
                    </v:oval>
                  </w:pict>
                </mc:Fallback>
              </mc:AlternateContent>
            </w:r>
          </w:p>
        </w:tc>
      </w:tr>
    </w:tbl>
    <w:p w:rsidR="00B90F13" w:rsidP="008B52F5" w:rsidRDefault="00B90F13" w14:paraId="17745468" w14:textId="542E550A">
      <w:pPr>
        <w:outlineLvl w:val="2"/>
        <w:rPr>
          <w:b/>
          <w:bCs/>
          <w:sz w:val="24"/>
          <w:szCs w:val="24"/>
        </w:rPr>
      </w:pPr>
    </w:p>
    <w:p w:rsidRPr="008B52F5" w:rsidR="002F0789" w:rsidP="008B52F5" w:rsidRDefault="002F0789" w14:paraId="3AECE0DA" w14:textId="77777777">
      <w:pPr>
        <w:outlineLvl w:val="2"/>
        <w:rPr>
          <w:b/>
          <w:bCs/>
          <w:sz w:val="24"/>
          <w:szCs w:val="24"/>
        </w:rPr>
      </w:pPr>
    </w:p>
    <w:p w:rsidR="004F6F79" w:rsidP="00975D74" w:rsidRDefault="3F040E4A" w14:paraId="63C3F932" w14:textId="34484936">
      <w:pPr>
        <w:pStyle w:val="ListParagraph"/>
        <w:numPr>
          <w:ilvl w:val="2"/>
          <w:numId w:val="7"/>
        </w:numPr>
        <w:ind w:left="720"/>
        <w:outlineLvl w:val="2"/>
        <w:rPr>
          <w:b/>
          <w:bCs/>
          <w:sz w:val="24"/>
          <w:szCs w:val="24"/>
        </w:rPr>
      </w:pPr>
      <w:bookmarkStart w:name="_Toc1940111600" w:id="29"/>
      <w:bookmarkStart w:name="_Toc108173403" w:id="30"/>
      <w:commentRangeStart w:id="31"/>
      <w:commentRangeStart w:id="32"/>
      <w:r w:rsidRPr="3FF93CA9">
        <w:rPr>
          <w:b/>
          <w:bCs/>
          <w:sz w:val="24"/>
          <w:szCs w:val="24"/>
        </w:rPr>
        <w:t>Design</w:t>
      </w:r>
      <w:r w:rsidRPr="3FF93CA9" w:rsidR="4B735688">
        <w:rPr>
          <w:b/>
          <w:bCs/>
          <w:sz w:val="24"/>
          <w:szCs w:val="24"/>
        </w:rPr>
        <w:t xml:space="preserve"> Considerations</w:t>
      </w:r>
      <w:bookmarkEnd w:id="29"/>
      <w:commentRangeEnd w:id="31"/>
      <w:r>
        <w:rPr>
          <w:rStyle w:val="CommentReference"/>
        </w:rPr>
        <w:commentReference w:id="31"/>
      </w:r>
      <w:bookmarkEnd w:id="30"/>
      <w:commentRangeEnd w:id="32"/>
      <w:r w:rsidR="00CC2449">
        <w:rPr>
          <w:rStyle w:val="CommentReference"/>
          <w:lang w:val="de-DE"/>
        </w:rPr>
        <w:commentReference w:id="32"/>
      </w:r>
    </w:p>
    <w:p w:rsidRPr="00FC69D3" w:rsidR="006861A3" w:rsidP="00252043" w:rsidRDefault="001B2837" w14:paraId="673DF852" w14:textId="7443D392">
      <w:pPr>
        <w:shd w:val="clear" w:color="auto" w:fill="FFFFFF"/>
        <w:spacing w:before="150" w:after="0" w:line="240" w:lineRule="auto"/>
        <w:jc w:val="both"/>
        <w:rPr>
          <w:rFonts w:cstheme="minorHAnsi"/>
          <w:b/>
          <w:bCs/>
        </w:rPr>
      </w:pPr>
      <w:r w:rsidRPr="00FC69D3">
        <w:rPr>
          <w:rFonts w:cstheme="minorHAnsi"/>
        </w:rPr>
        <w:t xml:space="preserve">While </w:t>
      </w:r>
      <w:r w:rsidRPr="00FC69D3" w:rsidR="00560C73">
        <w:rPr>
          <w:rFonts w:cstheme="minorHAnsi"/>
        </w:rPr>
        <w:t xml:space="preserve">a </w:t>
      </w:r>
      <w:r w:rsidRPr="00FC69D3">
        <w:rPr>
          <w:rFonts w:cstheme="minorHAnsi"/>
        </w:rPr>
        <w:t>part of control mechanisms</w:t>
      </w:r>
      <w:r w:rsidRPr="00FC69D3" w:rsidR="00560C73">
        <w:rPr>
          <w:rFonts w:cstheme="minorHAnsi"/>
        </w:rPr>
        <w:t xml:space="preserve">, which were described in previous </w:t>
      </w:r>
      <w:r w:rsidRPr="00FC69D3" w:rsidR="006861A3">
        <w:rPr>
          <w:rFonts w:cstheme="minorHAnsi"/>
        </w:rPr>
        <w:t xml:space="preserve">article, </w:t>
      </w:r>
      <w:r w:rsidRPr="00FC69D3" w:rsidR="00A9466D">
        <w:rPr>
          <w:rFonts w:cstheme="minorHAnsi"/>
        </w:rPr>
        <w:t>may seem</w:t>
      </w:r>
      <w:r w:rsidRPr="00FC69D3">
        <w:rPr>
          <w:rFonts w:cstheme="minorHAnsi"/>
        </w:rPr>
        <w:t xml:space="preserve"> fully deterministic, </w:t>
      </w:r>
      <w:r w:rsidRPr="00FC69D3" w:rsidR="00A9466D">
        <w:rPr>
          <w:rFonts w:cstheme="minorHAnsi"/>
        </w:rPr>
        <w:t xml:space="preserve">in fact all of them require </w:t>
      </w:r>
      <w:r w:rsidRPr="00FC69D3" w:rsidR="006861A3">
        <w:rPr>
          <w:rFonts w:cstheme="minorHAnsi"/>
        </w:rPr>
        <w:t>further</w:t>
      </w:r>
      <w:r w:rsidRPr="00FC69D3">
        <w:rPr>
          <w:rFonts w:cstheme="minorHAnsi"/>
        </w:rPr>
        <w:t xml:space="preserve"> parametrization</w:t>
      </w:r>
      <w:r w:rsidRPr="00FC69D3" w:rsidR="006861A3">
        <w:rPr>
          <w:rFonts w:cstheme="minorHAnsi"/>
        </w:rPr>
        <w:t>.</w:t>
      </w:r>
      <w:r w:rsidRPr="00FC69D3" w:rsidR="00A9466D">
        <w:rPr>
          <w:rFonts w:cstheme="minorHAnsi"/>
        </w:rPr>
        <w:t xml:space="preserve"> In particular, one needs to ask himself</w:t>
      </w:r>
      <w:del w:author="Olga KAPRANOVA" w:date="2022-07-09T13:50:00Z" w:id="35">
        <w:r w:rsidRPr="00FC69D3" w:rsidDel="0080136A" w:rsidR="00A9466D">
          <w:rPr>
            <w:rFonts w:cstheme="minorHAnsi"/>
          </w:rPr>
          <w:delText xml:space="preserve"> </w:delText>
        </w:r>
      </w:del>
      <w:r w:rsidRPr="00FC69D3" w:rsidR="00A9466D">
        <w:rPr>
          <w:rFonts w:cstheme="minorHAnsi"/>
          <w:b/>
          <w:bCs/>
        </w:rPr>
        <w:t>:</w:t>
      </w:r>
    </w:p>
    <w:p w:rsidRPr="00164AD0" w:rsidR="00164AD0" w:rsidP="00975D74" w:rsidRDefault="00164AD0" w14:paraId="5F8FDB35" w14:textId="0CCA9276">
      <w:pPr>
        <w:pStyle w:val="ListParagraph"/>
        <w:numPr>
          <w:ilvl w:val="0"/>
          <w:numId w:val="15"/>
        </w:numPr>
        <w:shd w:val="clear" w:color="auto" w:fill="FFFFFF"/>
        <w:spacing w:before="150" w:after="0" w:line="240" w:lineRule="auto"/>
        <w:jc w:val="both"/>
        <w:rPr>
          <w:rFonts w:cstheme="minorHAnsi"/>
        </w:rPr>
      </w:pPr>
      <w:r w:rsidRPr="00164AD0">
        <w:rPr>
          <w:rFonts w:cstheme="minorHAnsi"/>
          <w:b/>
          <w:bCs/>
        </w:rPr>
        <w:t>How frequently</w:t>
      </w:r>
      <w:r>
        <w:rPr>
          <w:rFonts w:cstheme="minorHAnsi"/>
        </w:rPr>
        <w:t xml:space="preserve"> will I monitor selected </w:t>
      </w:r>
      <w:r w:rsidR="00F86994">
        <w:rPr>
          <w:rFonts w:cstheme="minorHAnsi"/>
        </w:rPr>
        <w:t>metrics</w:t>
      </w:r>
      <w:r>
        <w:rPr>
          <w:rFonts w:cstheme="minorHAnsi"/>
        </w:rPr>
        <w:t>?</w:t>
      </w:r>
    </w:p>
    <w:p w:rsidRPr="003E1AE1" w:rsidR="00A9466D" w:rsidP="00975D74" w:rsidRDefault="00FB62F9" w14:paraId="59FE182E" w14:textId="5647764A">
      <w:pPr>
        <w:pStyle w:val="ListParagraph"/>
        <w:numPr>
          <w:ilvl w:val="0"/>
          <w:numId w:val="15"/>
        </w:numPr>
        <w:shd w:val="clear" w:color="auto" w:fill="FFFFFF" w:themeFill="background1"/>
        <w:spacing w:before="150" w:after="0" w:line="240" w:lineRule="auto"/>
        <w:jc w:val="both"/>
      </w:pPr>
      <w:r w:rsidRPr="79C36950">
        <w:t>On which</w:t>
      </w:r>
      <w:r w:rsidRPr="79C36950">
        <w:rPr>
          <w:b/>
        </w:rPr>
        <w:t xml:space="preserve"> time horizon / data</w:t>
      </w:r>
      <w:r w:rsidRPr="79C36950">
        <w:t xml:space="preserve"> do I calculate </w:t>
      </w:r>
      <w:r w:rsidRPr="79C36950" w:rsidR="00583133">
        <w:t xml:space="preserve">the </w:t>
      </w:r>
      <w:r w:rsidRPr="79C36950">
        <w:rPr>
          <w:b/>
        </w:rPr>
        <w:t>most recent</w:t>
      </w:r>
      <w:r w:rsidRPr="79C36950">
        <w:t xml:space="preserve"> </w:t>
      </w:r>
      <w:r w:rsidRPr="79C36950" w:rsidR="00146F6F">
        <w:t xml:space="preserve">value of </w:t>
      </w:r>
      <w:r w:rsidRPr="79C36950">
        <w:t xml:space="preserve">monitoring </w:t>
      </w:r>
      <w:r w:rsidR="000847F0">
        <w:t>metric</w:t>
      </w:r>
      <w:r w:rsidRPr="79C36950">
        <w:t>?</w:t>
      </w:r>
    </w:p>
    <w:p w:rsidR="00583133" w:rsidP="00975D74" w:rsidRDefault="00583133" w14:paraId="3444F074" w14:textId="0E91EA60">
      <w:pPr>
        <w:pStyle w:val="ListParagraph"/>
        <w:numPr>
          <w:ilvl w:val="0"/>
          <w:numId w:val="15"/>
        </w:numPr>
        <w:shd w:val="clear" w:color="auto" w:fill="FFFFFF"/>
        <w:spacing w:before="150" w:after="0" w:line="240" w:lineRule="auto"/>
        <w:jc w:val="both"/>
        <w:rPr>
          <w:rFonts w:cstheme="minorHAnsi"/>
        </w:rPr>
      </w:pPr>
      <w:r w:rsidRPr="00F762A7">
        <w:rPr>
          <w:rFonts w:cstheme="minorHAnsi"/>
        </w:rPr>
        <w:t>On which</w:t>
      </w:r>
      <w:r w:rsidRPr="00F762A7">
        <w:rPr>
          <w:rFonts w:cstheme="minorHAnsi"/>
          <w:b/>
          <w:bCs/>
        </w:rPr>
        <w:t xml:space="preserve"> time horizon / data</w:t>
      </w:r>
      <w:r w:rsidRPr="00F762A7">
        <w:rPr>
          <w:rFonts w:cstheme="minorHAnsi"/>
        </w:rPr>
        <w:t xml:space="preserve"> do I calculate the </w:t>
      </w:r>
      <w:r w:rsidRPr="00F762A7">
        <w:rPr>
          <w:rFonts w:cstheme="minorHAnsi"/>
          <w:b/>
          <w:bCs/>
        </w:rPr>
        <w:t>benchmark</w:t>
      </w:r>
      <w:r w:rsidRPr="00F762A7">
        <w:rPr>
          <w:rFonts w:cstheme="minorHAnsi"/>
        </w:rPr>
        <w:t xml:space="preserve"> </w:t>
      </w:r>
      <w:r w:rsidRPr="00F762A7" w:rsidR="00146F6F">
        <w:rPr>
          <w:rFonts w:cstheme="minorHAnsi"/>
        </w:rPr>
        <w:t xml:space="preserve">value of </w:t>
      </w:r>
      <w:r w:rsidRPr="00F762A7">
        <w:rPr>
          <w:rFonts w:cstheme="minorHAnsi"/>
        </w:rPr>
        <w:t xml:space="preserve">monitoring </w:t>
      </w:r>
      <w:r w:rsidR="000847F0">
        <w:rPr>
          <w:rFonts w:cstheme="minorHAnsi"/>
        </w:rPr>
        <w:t>metric</w:t>
      </w:r>
      <w:r w:rsidRPr="00F762A7">
        <w:rPr>
          <w:rFonts w:cstheme="minorHAnsi"/>
        </w:rPr>
        <w:t>?</w:t>
      </w:r>
    </w:p>
    <w:p w:rsidRPr="00F762A7" w:rsidR="005870F5" w:rsidP="00975D74" w:rsidRDefault="005870F5" w14:paraId="738513A5" w14:textId="1D4755B4">
      <w:pPr>
        <w:pStyle w:val="ListParagraph"/>
        <w:numPr>
          <w:ilvl w:val="0"/>
          <w:numId w:val="15"/>
        </w:numPr>
        <w:shd w:val="clear" w:color="auto" w:fill="FFFFFF"/>
        <w:spacing w:before="150" w:after="0" w:line="240" w:lineRule="auto"/>
        <w:jc w:val="both"/>
        <w:rPr>
          <w:rFonts w:cstheme="minorHAnsi"/>
        </w:rPr>
      </w:pPr>
      <w:r>
        <w:rPr>
          <w:rFonts w:cstheme="minorHAnsi"/>
        </w:rPr>
        <w:t xml:space="preserve">Are the data sets </w:t>
      </w:r>
      <w:r w:rsidR="006F146F">
        <w:rPr>
          <w:rFonts w:cstheme="minorHAnsi"/>
        </w:rPr>
        <w:t xml:space="preserve">used for calculating metrics </w:t>
      </w:r>
      <w:r w:rsidRPr="00261468" w:rsidR="006F146F">
        <w:rPr>
          <w:rFonts w:cstheme="minorHAnsi"/>
          <w:b/>
          <w:bCs/>
        </w:rPr>
        <w:t>comparable by design</w:t>
      </w:r>
      <w:r w:rsidR="00E1168D">
        <w:rPr>
          <w:rStyle w:val="FootnoteReference"/>
          <w:rFonts w:cstheme="minorHAnsi"/>
        </w:rPr>
        <w:footnoteReference w:id="8"/>
      </w:r>
      <w:r w:rsidR="00E1168D">
        <w:rPr>
          <w:rFonts w:cstheme="minorHAnsi"/>
        </w:rPr>
        <w:t xml:space="preserve">? </w:t>
      </w:r>
    </w:p>
    <w:p w:rsidRPr="00F762A7" w:rsidR="006861A3" w:rsidP="00975D74" w:rsidRDefault="00146F6F" w14:paraId="07498BE2" w14:textId="17675F25">
      <w:pPr>
        <w:pStyle w:val="ListParagraph"/>
        <w:numPr>
          <w:ilvl w:val="0"/>
          <w:numId w:val="15"/>
        </w:numPr>
        <w:shd w:val="clear" w:color="auto" w:fill="FFFFFF"/>
        <w:spacing w:before="150" w:after="0" w:line="240" w:lineRule="auto"/>
        <w:jc w:val="both"/>
        <w:rPr>
          <w:rFonts w:cstheme="minorHAnsi"/>
        </w:rPr>
      </w:pPr>
      <w:r w:rsidRPr="00F762A7">
        <w:rPr>
          <w:rFonts w:cstheme="minorHAnsi"/>
          <w:b/>
          <w:bCs/>
        </w:rPr>
        <w:t>How do I compare</w:t>
      </w:r>
      <w:r w:rsidRPr="00F762A7">
        <w:rPr>
          <w:rFonts w:cstheme="minorHAnsi"/>
        </w:rPr>
        <w:t xml:space="preserve"> most recent value of monitoring </w:t>
      </w:r>
      <w:r w:rsidR="000847F0">
        <w:rPr>
          <w:rFonts w:cstheme="minorHAnsi"/>
        </w:rPr>
        <w:t>metric</w:t>
      </w:r>
      <w:r w:rsidRPr="00F762A7">
        <w:rPr>
          <w:rFonts w:cstheme="minorHAnsi"/>
        </w:rPr>
        <w:t xml:space="preserve"> with </w:t>
      </w:r>
      <w:r w:rsidRPr="00F762A7" w:rsidR="008010C6">
        <w:rPr>
          <w:rFonts w:cstheme="minorHAnsi"/>
        </w:rPr>
        <w:t>the benchmark one?</w:t>
      </w:r>
    </w:p>
    <w:p w:rsidR="006861A3" w:rsidP="00252043" w:rsidRDefault="00E91F25" w14:paraId="1B55ED72" w14:textId="0D6394AF">
      <w:pPr>
        <w:shd w:val="clear" w:color="auto" w:fill="FFFFFF"/>
        <w:spacing w:before="150" w:after="0" w:line="240" w:lineRule="auto"/>
        <w:jc w:val="both"/>
        <w:rPr>
          <w:rFonts w:cstheme="minorHAnsi"/>
        </w:rPr>
      </w:pPr>
      <w:r w:rsidRPr="009C372E">
        <w:rPr>
          <w:rFonts w:cstheme="minorHAnsi"/>
        </w:rPr>
        <w:t>Above considerations aim to complete the</w:t>
      </w:r>
      <w:r w:rsidRPr="009C372E">
        <w:rPr>
          <w:rFonts w:cstheme="minorHAnsi"/>
          <w:b/>
          <w:bCs/>
        </w:rPr>
        <w:t xml:space="preserve"> design </w:t>
      </w:r>
      <w:r w:rsidRPr="009C372E">
        <w:rPr>
          <w:rFonts w:cstheme="minorHAnsi"/>
        </w:rPr>
        <w:t>of monitoring system from</w:t>
      </w:r>
      <w:r w:rsidRPr="009C372E">
        <w:rPr>
          <w:rFonts w:cstheme="minorHAnsi"/>
          <w:b/>
          <w:bCs/>
        </w:rPr>
        <w:t xml:space="preserve"> methodological </w:t>
      </w:r>
      <w:r w:rsidRPr="009C372E">
        <w:rPr>
          <w:rFonts w:cstheme="minorHAnsi"/>
        </w:rPr>
        <w:t xml:space="preserve">point of view and </w:t>
      </w:r>
      <w:r w:rsidRPr="009C372E" w:rsidR="009C372E">
        <w:rPr>
          <w:rFonts w:cstheme="minorHAnsi"/>
        </w:rPr>
        <w:t xml:space="preserve">shall be addressed </w:t>
      </w:r>
      <w:r w:rsidRPr="009C372E" w:rsidR="009C372E">
        <w:rPr>
          <w:rFonts w:cstheme="minorHAnsi"/>
          <w:b/>
          <w:bCs/>
        </w:rPr>
        <w:t>holistically</w:t>
      </w:r>
      <w:r w:rsidRPr="009C372E" w:rsidR="009C372E">
        <w:rPr>
          <w:rFonts w:cstheme="minorHAnsi"/>
        </w:rPr>
        <w:t xml:space="preserve">, as a choice in one category </w:t>
      </w:r>
      <w:r w:rsidR="000B4151">
        <w:rPr>
          <w:rFonts w:cstheme="minorHAnsi"/>
        </w:rPr>
        <w:t>may</w:t>
      </w:r>
      <w:r w:rsidRPr="009C372E" w:rsidR="009C372E">
        <w:rPr>
          <w:rFonts w:cstheme="minorHAnsi"/>
        </w:rPr>
        <w:t xml:space="preserve"> materially impact the others.</w:t>
      </w:r>
      <w:r w:rsidR="009C372E">
        <w:rPr>
          <w:rFonts w:cstheme="minorHAnsi"/>
        </w:rPr>
        <w:t xml:space="preserve"> Nevertheless, in forthcoming part of the chapter we are </w:t>
      </w:r>
      <w:r w:rsidR="009451B7">
        <w:rPr>
          <w:rFonts w:cstheme="minorHAnsi"/>
        </w:rPr>
        <w:t xml:space="preserve">covering each of these points with dedicated </w:t>
      </w:r>
      <w:r w:rsidR="000B4151">
        <w:rPr>
          <w:rFonts w:cstheme="minorHAnsi"/>
        </w:rPr>
        <w:t>recommendations.</w:t>
      </w:r>
    </w:p>
    <w:p w:rsidRPr="00DD4DDA" w:rsidR="006F146F" w:rsidP="00252043" w:rsidRDefault="006F146F" w14:paraId="4E642115" w14:textId="77777777">
      <w:pPr>
        <w:shd w:val="clear" w:color="auto" w:fill="FFFFFF"/>
        <w:spacing w:before="150" w:after="0" w:line="240" w:lineRule="auto"/>
        <w:jc w:val="both"/>
        <w:rPr>
          <w:rFonts w:cstheme="minorHAnsi"/>
        </w:rPr>
      </w:pPr>
    </w:p>
    <w:p w:rsidRPr="00173603" w:rsidR="00873137" w:rsidP="00975D74" w:rsidRDefault="00873137" w14:paraId="0CC180BF" w14:textId="0B5776A1">
      <w:pPr>
        <w:pStyle w:val="ListParagraph"/>
        <w:numPr>
          <w:ilvl w:val="3"/>
          <w:numId w:val="7"/>
        </w:numPr>
        <w:shd w:val="clear" w:color="auto" w:fill="FFFFFF"/>
        <w:spacing w:before="150" w:after="0" w:line="240" w:lineRule="auto"/>
        <w:ind w:left="900" w:hanging="900"/>
        <w:jc w:val="both"/>
        <w:outlineLvl w:val="3"/>
        <w:rPr>
          <w:rFonts w:cstheme="minorHAnsi"/>
          <w:b/>
          <w:bCs/>
          <w:sz w:val="24"/>
          <w:szCs w:val="24"/>
        </w:rPr>
      </w:pPr>
      <w:r w:rsidRPr="00873137">
        <w:rPr>
          <w:rFonts w:cstheme="minorHAnsi"/>
          <w:b/>
          <w:bCs/>
          <w:sz w:val="24"/>
          <w:szCs w:val="24"/>
        </w:rPr>
        <w:t>Frequency</w:t>
      </w:r>
    </w:p>
    <w:p w:rsidR="00B740DC" w:rsidP="00252043" w:rsidRDefault="00E339CC" w14:paraId="2AA495C2" w14:textId="64D5BCE6">
      <w:pPr>
        <w:shd w:val="clear" w:color="auto" w:fill="FFFFFF"/>
        <w:spacing w:before="150" w:after="0" w:line="240" w:lineRule="auto"/>
        <w:jc w:val="both"/>
        <w:rPr>
          <w:rFonts w:cstheme="minorHAnsi"/>
        </w:rPr>
      </w:pPr>
      <w:r w:rsidRPr="000975CA">
        <w:rPr>
          <w:rFonts w:cstheme="minorHAnsi"/>
        </w:rPr>
        <w:t xml:space="preserve">The </w:t>
      </w:r>
      <w:r w:rsidRPr="00847FDA">
        <w:rPr>
          <w:rFonts w:cstheme="minorHAnsi"/>
          <w:b/>
          <w:bCs/>
        </w:rPr>
        <w:t xml:space="preserve">frequency of </w:t>
      </w:r>
      <w:r w:rsidRPr="00847FDA" w:rsidR="00A21DC6">
        <w:rPr>
          <w:rFonts w:cstheme="minorHAnsi"/>
          <w:b/>
          <w:bCs/>
        </w:rPr>
        <w:t xml:space="preserve">input data </w:t>
      </w:r>
      <w:r w:rsidRPr="00847FDA">
        <w:rPr>
          <w:rFonts w:cstheme="minorHAnsi"/>
          <w:b/>
          <w:bCs/>
        </w:rPr>
        <w:t>monitoring</w:t>
      </w:r>
      <w:r w:rsidRPr="000975CA">
        <w:rPr>
          <w:rFonts w:cstheme="minorHAnsi"/>
        </w:rPr>
        <w:t xml:space="preserve"> may be considered a function of </w:t>
      </w:r>
      <w:r w:rsidRPr="00792A76" w:rsidR="00792A76">
        <w:rPr>
          <w:rFonts w:cstheme="minorHAnsi"/>
          <w:b/>
          <w:bCs/>
        </w:rPr>
        <w:t>t</w:t>
      </w:r>
      <w:r w:rsidR="00F81A71">
        <w:rPr>
          <w:rFonts w:cstheme="minorHAnsi"/>
          <w:b/>
          <w:bCs/>
        </w:rPr>
        <w:t>hree</w:t>
      </w:r>
      <w:r w:rsidRPr="00792A76">
        <w:rPr>
          <w:rFonts w:cstheme="minorHAnsi"/>
          <w:b/>
          <w:bCs/>
        </w:rPr>
        <w:t xml:space="preserve"> parameters</w:t>
      </w:r>
      <w:r w:rsidRPr="000975CA">
        <w:rPr>
          <w:rFonts w:cstheme="minorHAnsi"/>
        </w:rPr>
        <w:t>:</w:t>
      </w:r>
    </w:p>
    <w:p w:rsidR="00380F99" w:rsidP="00252043" w:rsidRDefault="00380F99" w14:paraId="76BC9E71" w14:textId="77777777">
      <w:pPr>
        <w:shd w:val="clear" w:color="auto" w:fill="FFFFFF"/>
        <w:spacing w:before="150" w:after="0" w:line="240" w:lineRule="auto"/>
        <w:jc w:val="both"/>
        <w:rPr>
          <w:rFonts w:cstheme="minorHAnsi"/>
        </w:rPr>
      </w:pPr>
    </w:p>
    <w:p w:rsidR="00380F99" w:rsidP="7AE2BD6C" w:rsidRDefault="00380F99" w14:paraId="78219B4A" w14:textId="3F77A375">
      <w:pPr>
        <w:shd w:val="clear" w:color="auto" w:fill="FFFFFF" w:themeFill="background1"/>
        <w:spacing w:before="150" w:after="0" w:line="240" w:lineRule="auto"/>
        <w:jc w:val="both"/>
      </w:pPr>
      <w:r>
        <w:rPr>
          <w:rFonts w:cstheme="minorHAnsi"/>
          <w:noProof/>
        </w:rPr>
        <w:drawing>
          <wp:inline distT="0" distB="0" distL="0" distR="0" wp14:anchorId="6BC6A016" wp14:editId="0D207D52">
            <wp:extent cx="5972810" cy="2510790"/>
            <wp:effectExtent l="38100" t="0" r="2794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Pr="001B7053" w:rsidR="004E1B33" w:rsidP="1AF31A1D" w:rsidRDefault="00B740DC" w14:paraId="1E2F94A4" w14:textId="24727F0F">
      <w:pPr>
        <w:shd w:val="clear" w:color="auto" w:fill="FFFFFF" w:themeFill="background1"/>
        <w:tabs>
          <w:tab w:val="left" w:pos="450"/>
        </w:tabs>
        <w:spacing w:before="150" w:after="0" w:line="240" w:lineRule="auto"/>
        <w:jc w:val="both"/>
        <w:rPr>
          <w:lang w:val="ru-RU"/>
        </w:rPr>
      </w:pPr>
      <w:r>
        <w:rPr>
          <w:rFonts w:cstheme="minorHAnsi"/>
          <w:noProof/>
        </w:rPr>
        <w:drawing>
          <wp:inline distT="0" distB="0" distL="0" distR="0" wp14:anchorId="084659A9" wp14:editId="2D68A2BD">
            <wp:extent cx="5989320" cy="3230880"/>
            <wp:effectExtent l="38100" t="0" r="114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Pr="00A15096" w:rsidR="00001CB2" w:rsidP="00303BB1" w:rsidRDefault="00F81A71" w14:paraId="6AC94D31" w14:textId="34961586">
      <w:pPr>
        <w:shd w:val="clear" w:color="auto" w:fill="FFFFFF" w:themeFill="background1"/>
        <w:spacing w:before="150" w:after="0" w:line="240" w:lineRule="auto"/>
        <w:jc w:val="both"/>
        <w:rPr>
          <w:rFonts w:cstheme="minorHAnsi"/>
        </w:rPr>
      </w:pPr>
      <w:r w:rsidRPr="00A15096">
        <w:rPr>
          <w:rFonts w:cstheme="minorHAnsi"/>
          <w:noProof/>
        </w:rPr>
        <w:drawing>
          <wp:inline distT="0" distB="0" distL="0" distR="0" wp14:anchorId="3FF5B140" wp14:editId="0E8E6854">
            <wp:extent cx="5972810" cy="2156460"/>
            <wp:effectExtent l="38100" t="0" r="2794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Pr="00A15096" w:rsidR="00240CD3" w:rsidP="00975D74" w:rsidRDefault="00425F1E" w14:paraId="32D592A3" w14:textId="012685AF">
      <w:pPr>
        <w:pStyle w:val="ListParagraph"/>
        <w:numPr>
          <w:ilvl w:val="3"/>
          <w:numId w:val="7"/>
        </w:numPr>
        <w:shd w:val="clear" w:color="auto" w:fill="FFFFFF"/>
        <w:spacing w:before="150" w:after="0" w:line="240" w:lineRule="auto"/>
        <w:ind w:left="900" w:hanging="900"/>
        <w:jc w:val="both"/>
        <w:outlineLvl w:val="3"/>
        <w:rPr>
          <w:rFonts w:cstheme="minorHAnsi"/>
          <w:b/>
          <w:bCs/>
          <w:sz w:val="24"/>
          <w:szCs w:val="24"/>
        </w:rPr>
      </w:pPr>
      <w:bookmarkStart w:name="_Ref108172565" w:id="36"/>
      <w:r w:rsidRPr="00A15096">
        <w:rPr>
          <w:rFonts w:cstheme="minorHAnsi"/>
          <w:b/>
          <w:bCs/>
          <w:sz w:val="24"/>
          <w:szCs w:val="24"/>
          <w:lang w:val="sr-Latn-RS"/>
        </w:rPr>
        <w:t>Horizons</w:t>
      </w:r>
      <w:bookmarkEnd w:id="36"/>
    </w:p>
    <w:p w:rsidR="00425F1E" w:rsidP="48C3E367" w:rsidRDefault="00425F1E" w14:paraId="3DE33489" w14:textId="7B47DC6D">
      <w:pPr>
        <w:pStyle w:val="ListParagraph"/>
        <w:shd w:val="clear" w:color="auto" w:fill="FFFFFF" w:themeFill="background1"/>
        <w:spacing w:before="150" w:after="0" w:line="240" w:lineRule="auto"/>
        <w:ind w:left="900"/>
        <w:jc w:val="both"/>
        <w:outlineLvl w:val="3"/>
        <w:rPr>
          <w:b/>
          <w:color w:val="FF0000"/>
          <w:sz w:val="24"/>
          <w:szCs w:val="24"/>
          <w:lang w:val="sr-Latn-RS"/>
        </w:rPr>
      </w:pPr>
    </w:p>
    <w:p w:rsidR="00BE0BB3" w:rsidP="48C3E367" w:rsidRDefault="00CA7190" w14:paraId="281A5A34" w14:textId="175929CA">
      <w:pPr>
        <w:shd w:val="clear" w:color="auto" w:fill="FFFFFF" w:themeFill="background1"/>
        <w:spacing w:before="150" w:after="0" w:line="240" w:lineRule="auto"/>
        <w:jc w:val="both"/>
      </w:pPr>
      <w:r w:rsidRPr="48C3E367">
        <w:t xml:space="preserve">Once more clarity on desired frequency of monitoring is acquired, </w:t>
      </w:r>
      <w:r w:rsidRPr="48C3E367" w:rsidR="00C36110">
        <w:t xml:space="preserve">the design of monitoring regime continues with selecting a proper </w:t>
      </w:r>
      <w:r w:rsidRPr="48C3E367" w:rsidR="00C36110">
        <w:rPr>
          <w:b/>
        </w:rPr>
        <w:t>evaluation and benchmark horizons</w:t>
      </w:r>
      <w:r w:rsidRPr="48C3E367" w:rsidR="00C36110">
        <w:t xml:space="preserve"> for </w:t>
      </w:r>
      <w:r w:rsidRPr="48C3E367" w:rsidR="00433114">
        <w:t>metrics</w:t>
      </w:r>
      <w:r w:rsidRPr="48C3E367" w:rsidR="00C36110">
        <w:t xml:space="preserve"> under question.</w:t>
      </w:r>
      <w:r w:rsidRPr="48C3E367" w:rsidR="00EC1FBB">
        <w:t xml:space="preserve"> Alternatively, it might be understood as selecting </w:t>
      </w:r>
      <w:r w:rsidRPr="48C3E367" w:rsidR="00164356">
        <w:t xml:space="preserve">the </w:t>
      </w:r>
      <w:r w:rsidRPr="48C3E367" w:rsidR="00A15096">
        <w:rPr>
          <w:b/>
        </w:rPr>
        <w:t>underlying data basis</w:t>
      </w:r>
      <w:r w:rsidRPr="48C3E367" w:rsidR="00164356">
        <w:t xml:space="preserve"> for respective </w:t>
      </w:r>
      <w:r w:rsidRPr="48C3E367" w:rsidR="00433114">
        <w:t xml:space="preserve">metrics </w:t>
      </w:r>
      <w:r w:rsidRPr="48C3E367" w:rsidR="00A15096">
        <w:t>calculation.</w:t>
      </w:r>
    </w:p>
    <w:p w:rsidR="0010278D" w:rsidP="0010278D" w:rsidRDefault="00BE0BB3" w14:paraId="2C8D4460" w14:textId="3D67CABB">
      <w:pPr>
        <w:shd w:val="clear" w:color="auto" w:fill="FFFFFF"/>
        <w:spacing w:before="150" w:after="0" w:line="240" w:lineRule="auto"/>
        <w:jc w:val="both"/>
        <w:rPr>
          <w:rFonts w:cstheme="minorHAnsi"/>
          <w:color w:val="FF0000"/>
        </w:rPr>
      </w:pPr>
      <w:r>
        <w:rPr>
          <w:rFonts w:cstheme="minorHAnsi"/>
        </w:rPr>
        <w:t xml:space="preserve">Such </w:t>
      </w:r>
      <w:r w:rsidR="00EB450E">
        <w:rPr>
          <w:rFonts w:cstheme="minorHAnsi"/>
        </w:rPr>
        <w:t>choice</w:t>
      </w:r>
      <w:r w:rsidRPr="00F342DC" w:rsidR="0010278D">
        <w:rPr>
          <w:rFonts w:cstheme="minorHAnsi"/>
        </w:rPr>
        <w:t xml:space="preserve"> remains under discretion of the model </w:t>
      </w:r>
      <w:r w:rsidRPr="00EB450E" w:rsidR="0010278D">
        <w:rPr>
          <w:rFonts w:cstheme="minorHAnsi"/>
        </w:rPr>
        <w:t xml:space="preserve">developer and vastly depend on </w:t>
      </w:r>
      <w:r w:rsidRPr="00EB450E" w:rsidR="0010278D">
        <w:rPr>
          <w:rFonts w:cstheme="minorHAnsi"/>
          <w:b/>
          <w:bCs/>
        </w:rPr>
        <w:t>properties of underlying data generating process</w:t>
      </w:r>
      <w:r w:rsidRPr="00EB450E" w:rsidR="0010278D">
        <w:rPr>
          <w:rFonts w:cstheme="minorHAnsi"/>
        </w:rPr>
        <w:t xml:space="preserve"> (stability, degree of seasonality, etc.)</w:t>
      </w:r>
      <w:r w:rsidR="002F2304">
        <w:rPr>
          <w:rFonts w:cstheme="minorHAnsi"/>
        </w:rPr>
        <w:t>, as well as target variable definition</w:t>
      </w:r>
      <w:r w:rsidRPr="00EB450E" w:rsidR="0010278D">
        <w:rPr>
          <w:rFonts w:cstheme="minorHAnsi"/>
        </w:rPr>
        <w:t xml:space="preserve">. As a general recommendation, it is </w:t>
      </w:r>
      <w:r w:rsidRPr="00EB450E" w:rsidR="0010278D">
        <w:rPr>
          <w:rFonts w:cstheme="minorHAnsi"/>
          <w:b/>
          <w:bCs/>
        </w:rPr>
        <w:t xml:space="preserve">advised to </w:t>
      </w:r>
      <w:r w:rsidRPr="00EB450E" w:rsidR="0010278D">
        <w:rPr>
          <w:rFonts w:cstheme="minorHAnsi"/>
        </w:rPr>
        <w:t xml:space="preserve">investigate </w:t>
      </w:r>
      <w:r w:rsidRPr="00EB450E" w:rsidR="0010278D">
        <w:rPr>
          <w:rFonts w:cstheme="minorHAnsi"/>
          <w:b/>
          <w:bCs/>
        </w:rPr>
        <w:t>historical behavior</w:t>
      </w:r>
      <w:r w:rsidRPr="00EB450E" w:rsidR="0010278D">
        <w:rPr>
          <w:rFonts w:cstheme="minorHAnsi"/>
        </w:rPr>
        <w:t xml:space="preserve"> of selected metric</w:t>
      </w:r>
      <w:r w:rsidR="00EB450E">
        <w:rPr>
          <w:rFonts w:cstheme="minorHAnsi"/>
        </w:rPr>
        <w:t>s</w:t>
      </w:r>
      <w:r w:rsidRPr="00EB450E" w:rsidR="0010278D">
        <w:rPr>
          <w:rFonts w:cstheme="minorHAnsi"/>
        </w:rPr>
        <w:t xml:space="preserve"> on </w:t>
      </w:r>
      <w:r w:rsidRPr="00EB450E" w:rsidR="0010278D">
        <w:rPr>
          <w:rFonts w:cstheme="minorHAnsi"/>
          <w:b/>
          <w:bCs/>
        </w:rPr>
        <w:t xml:space="preserve">development </w:t>
      </w:r>
      <w:r w:rsidR="00EB450E">
        <w:rPr>
          <w:rFonts w:cstheme="minorHAnsi"/>
          <w:b/>
          <w:bCs/>
        </w:rPr>
        <w:t xml:space="preserve">and more recent </w:t>
      </w:r>
      <w:r w:rsidRPr="00EB450E" w:rsidR="0010278D">
        <w:rPr>
          <w:rFonts w:cstheme="minorHAnsi"/>
          <w:b/>
          <w:bCs/>
        </w:rPr>
        <w:t>sample</w:t>
      </w:r>
      <w:r w:rsidR="00EB450E">
        <w:rPr>
          <w:rFonts w:cstheme="minorHAnsi"/>
          <w:b/>
          <w:bCs/>
        </w:rPr>
        <w:t>s</w:t>
      </w:r>
      <w:r w:rsidRPr="00EB450E" w:rsidR="0010278D">
        <w:rPr>
          <w:rFonts w:cstheme="minorHAnsi"/>
        </w:rPr>
        <w:t xml:space="preserve"> and use this analysis to inform the </w:t>
      </w:r>
      <w:r w:rsidRPr="00EB450E" w:rsidR="00EB450E">
        <w:rPr>
          <w:rFonts w:cstheme="minorHAnsi"/>
        </w:rPr>
        <w:t>decision on both horizons</w:t>
      </w:r>
      <w:r w:rsidRPr="00EB450E" w:rsidR="0010278D">
        <w:rPr>
          <w:rFonts w:cstheme="minorHAnsi"/>
        </w:rPr>
        <w:t>.</w:t>
      </w:r>
    </w:p>
    <w:p w:rsidRPr="00D21778" w:rsidR="00317E80" w:rsidP="00317E80" w:rsidRDefault="00EB450E" w14:paraId="5B6EA1D9" w14:textId="76620EB2">
      <w:pPr>
        <w:pStyle w:val="ListParagraph"/>
        <w:shd w:val="clear" w:color="auto" w:fill="FFFFFF"/>
        <w:spacing w:before="150" w:after="0" w:line="240" w:lineRule="auto"/>
        <w:ind w:left="0"/>
        <w:jc w:val="both"/>
        <w:outlineLvl w:val="3"/>
        <w:rPr>
          <w:rFonts w:cstheme="minorHAnsi"/>
          <w:color w:val="FF0000"/>
        </w:rPr>
      </w:pPr>
      <w:r>
        <w:rPr>
          <w:rFonts w:cstheme="minorHAnsi"/>
        </w:rPr>
        <w:t>An important consideration to keep in mind</w:t>
      </w:r>
      <w:r w:rsidR="00D01D60">
        <w:rPr>
          <w:rFonts w:cstheme="minorHAnsi"/>
        </w:rPr>
        <w:t xml:space="preserve"> at this point is the </w:t>
      </w:r>
      <w:r w:rsidRPr="00D01D60" w:rsidR="00D01D60">
        <w:rPr>
          <w:rFonts w:cstheme="minorHAnsi"/>
          <w:b/>
          <w:bCs/>
        </w:rPr>
        <w:t>variety of data drift</w:t>
      </w:r>
      <w:r w:rsidR="00D01D60">
        <w:rPr>
          <w:rFonts w:cstheme="minorHAnsi"/>
          <w:b/>
          <w:bCs/>
        </w:rPr>
        <w:t xml:space="preserve"> types</w:t>
      </w:r>
      <w:r w:rsidR="00D01D60">
        <w:rPr>
          <w:rFonts w:cstheme="minorHAnsi"/>
        </w:rPr>
        <w:t xml:space="preserve">, which might be present in the data, as illustrated in </w:t>
      </w:r>
      <w:r w:rsidRPr="00937AD9" w:rsidR="00937AD9">
        <w:rPr>
          <w:rFonts w:cstheme="minorHAnsi"/>
        </w:rPr>
        <w:fldChar w:fldCharType="begin"/>
      </w:r>
      <w:r w:rsidRPr="00937AD9" w:rsidR="00937AD9">
        <w:rPr>
          <w:rFonts w:cstheme="minorHAnsi"/>
        </w:rPr>
        <w:instrText xml:space="preserve"> REF _Ref108346883 \h  \* MERGEFORMAT </w:instrText>
      </w:r>
      <w:r w:rsidRPr="00937AD9" w:rsidR="00937AD9">
        <w:rPr>
          <w:rFonts w:cstheme="minorHAnsi"/>
        </w:rPr>
      </w:r>
      <w:r w:rsidRPr="00937AD9" w:rsidR="00937AD9">
        <w:rPr>
          <w:rFonts w:cstheme="minorHAnsi"/>
        </w:rPr>
        <w:fldChar w:fldCharType="separate"/>
      </w:r>
      <w:r w:rsidRPr="00937AD9" w:rsidR="00937AD9">
        <w:rPr>
          <w:rFonts w:eastAsia="Times New Roman" w:cstheme="minorHAnsi"/>
        </w:rPr>
        <w:t>Figure 3</w:t>
      </w:r>
      <w:r w:rsidRPr="00937AD9" w:rsidR="00937AD9">
        <w:rPr>
          <w:rFonts w:cstheme="minorHAnsi"/>
        </w:rPr>
        <w:fldChar w:fldCharType="end"/>
      </w:r>
      <w:r w:rsidR="00937AD9">
        <w:rPr>
          <w:rFonts w:cstheme="minorHAnsi"/>
        </w:rPr>
        <w:t xml:space="preserve"> </w:t>
      </w:r>
      <w:r w:rsidR="00D01D60">
        <w:rPr>
          <w:rFonts w:cstheme="minorHAnsi"/>
        </w:rPr>
        <w:t>below.</w:t>
      </w:r>
    </w:p>
    <w:p w:rsidRPr="00CA7190" w:rsidR="00CA7190" w:rsidP="00317E80" w:rsidRDefault="00CA7190" w14:paraId="225E0B6D" w14:textId="1E369304">
      <w:pPr>
        <w:pStyle w:val="ListParagraph"/>
        <w:shd w:val="clear" w:color="auto" w:fill="FFFFFF"/>
        <w:spacing w:before="150" w:after="0" w:line="240" w:lineRule="auto"/>
        <w:ind w:left="0"/>
        <w:jc w:val="both"/>
        <w:outlineLvl w:val="3"/>
        <w:rPr>
          <w:rFonts w:cstheme="minorHAnsi"/>
        </w:rPr>
      </w:pPr>
    </w:p>
    <w:p w:rsidRPr="00317E80" w:rsidR="00BB01C8" w:rsidP="00BB01C8" w:rsidRDefault="00BB01C8" w14:paraId="2E1E3854" w14:textId="77777777">
      <w:pPr>
        <w:pStyle w:val="NormalWeb"/>
        <w:shd w:val="clear" w:color="auto" w:fill="FFFFFF"/>
        <w:spacing w:before="0" w:beforeAutospacing="0" w:after="0" w:afterAutospacing="0"/>
        <w:contextualSpacing/>
        <w:jc w:val="both"/>
        <w:rPr>
          <w:rFonts w:asciiTheme="minorHAnsi" w:hAnsiTheme="minorHAnsi" w:cstheme="minorHAnsi"/>
          <w:color w:val="FF0000"/>
          <w:sz w:val="22"/>
          <w:szCs w:val="22"/>
        </w:rPr>
      </w:pPr>
    </w:p>
    <w:p w:rsidRPr="00937AD9" w:rsidR="00937AD9" w:rsidP="00937AD9" w:rsidRDefault="00937AD9" w14:paraId="6F4C82A6" w14:textId="41A2CE3B">
      <w:pPr>
        <w:pStyle w:val="Caption"/>
        <w:keepNext/>
        <w:jc w:val="center"/>
        <w:rPr>
          <w:rFonts w:eastAsia="Times New Roman" w:cstheme="minorHAnsi"/>
          <w:b/>
          <w:bCs/>
          <w:i w:val="0"/>
          <w:iCs w:val="0"/>
          <w:color w:val="auto"/>
          <w:sz w:val="22"/>
          <w:szCs w:val="22"/>
        </w:rPr>
      </w:pPr>
      <w:bookmarkStart w:name="_Ref108346883" w:id="37"/>
      <w:r w:rsidRPr="00937AD9">
        <w:rPr>
          <w:rFonts w:eastAsia="Times New Roman" w:cstheme="minorHAnsi"/>
          <w:b/>
          <w:bCs/>
          <w:i w:val="0"/>
          <w:iCs w:val="0"/>
          <w:color w:val="auto"/>
          <w:sz w:val="22"/>
          <w:szCs w:val="22"/>
        </w:rPr>
        <w:t xml:space="preserve">Figure </w:t>
      </w:r>
      <w:r w:rsidRPr="00937AD9">
        <w:rPr>
          <w:rFonts w:eastAsia="Times New Roman" w:cstheme="minorHAnsi"/>
          <w:b/>
          <w:bCs/>
          <w:i w:val="0"/>
          <w:iCs w:val="0"/>
          <w:color w:val="auto"/>
          <w:sz w:val="22"/>
          <w:szCs w:val="22"/>
        </w:rPr>
        <w:fldChar w:fldCharType="begin"/>
      </w:r>
      <w:r w:rsidRPr="00937AD9">
        <w:rPr>
          <w:rFonts w:eastAsia="Times New Roman" w:cstheme="minorHAnsi"/>
          <w:b/>
          <w:bCs/>
          <w:i w:val="0"/>
          <w:iCs w:val="0"/>
          <w:color w:val="auto"/>
          <w:sz w:val="22"/>
          <w:szCs w:val="22"/>
        </w:rPr>
        <w:instrText xml:space="preserve"> SEQ Figure \* ARABIC </w:instrText>
      </w:r>
      <w:r w:rsidRPr="00937AD9">
        <w:rPr>
          <w:rFonts w:eastAsia="Times New Roman" w:cstheme="minorHAnsi"/>
          <w:b/>
          <w:bCs/>
          <w:i w:val="0"/>
          <w:iCs w:val="0"/>
          <w:color w:val="auto"/>
          <w:sz w:val="22"/>
          <w:szCs w:val="22"/>
        </w:rPr>
        <w:fldChar w:fldCharType="separate"/>
      </w:r>
      <w:r w:rsidRPr="00937AD9">
        <w:rPr>
          <w:rFonts w:eastAsia="Times New Roman" w:cstheme="minorHAnsi"/>
          <w:b/>
          <w:bCs/>
          <w:i w:val="0"/>
          <w:iCs w:val="0"/>
          <w:color w:val="auto"/>
          <w:sz w:val="22"/>
          <w:szCs w:val="22"/>
        </w:rPr>
        <w:t>3</w:t>
      </w:r>
      <w:r w:rsidRPr="00937AD9">
        <w:rPr>
          <w:rFonts w:eastAsia="Times New Roman" w:cstheme="minorHAnsi"/>
          <w:b/>
          <w:bCs/>
          <w:i w:val="0"/>
          <w:iCs w:val="0"/>
          <w:color w:val="auto"/>
          <w:sz w:val="22"/>
          <w:szCs w:val="22"/>
        </w:rPr>
        <w:fldChar w:fldCharType="end"/>
      </w:r>
      <w:bookmarkEnd w:id="37"/>
      <w:r w:rsidRPr="00937AD9">
        <w:rPr>
          <w:rFonts w:eastAsia="Times New Roman" w:cstheme="minorHAnsi"/>
          <w:b/>
          <w:bCs/>
          <w:i w:val="0"/>
          <w:iCs w:val="0"/>
          <w:color w:val="auto"/>
          <w:sz w:val="22"/>
          <w:szCs w:val="22"/>
        </w:rPr>
        <w:t>. Types of Data / Concept Drift</w:t>
      </w:r>
      <w:r w:rsidRPr="006D2C33">
        <w:rPr>
          <w:rStyle w:val="FootnoteReference"/>
          <w:rFonts w:cstheme="minorHAnsi"/>
          <w:i w:val="0"/>
          <w:iCs w:val="0"/>
          <w:sz w:val="22"/>
          <w:szCs w:val="22"/>
        </w:rPr>
        <w:footnoteReference w:id="9"/>
      </w:r>
    </w:p>
    <w:p w:rsidRPr="00F34C09" w:rsidR="00972917" w:rsidP="00AD0039" w:rsidRDefault="00BB01C8" w14:paraId="3B9456AE" w14:textId="3E607B3E">
      <w:pPr>
        <w:pStyle w:val="NormalWeb"/>
        <w:shd w:val="clear" w:color="auto" w:fill="FFFFFF"/>
        <w:spacing w:before="0" w:beforeAutospacing="0" w:after="0" w:afterAutospacing="0"/>
        <w:contextualSpacing/>
        <w:jc w:val="center"/>
        <w:rPr>
          <w:rFonts w:asciiTheme="minorHAnsi" w:hAnsiTheme="minorHAnsi" w:cstheme="minorHAnsi"/>
          <w:color w:val="FF0000"/>
          <w:sz w:val="22"/>
          <w:szCs w:val="22"/>
        </w:rPr>
      </w:pPr>
      <w:r>
        <w:rPr>
          <w:noProof/>
        </w:rPr>
        <w:drawing>
          <wp:inline distT="0" distB="0" distL="0" distR="0" wp14:anchorId="24B03A10" wp14:editId="0624DFDD">
            <wp:extent cx="4737309" cy="2468880"/>
            <wp:effectExtent l="0" t="0" r="6350" b="7620"/>
            <wp:docPr id="8" name="Picture 8" descr="Four types of concept drift according to severity and speed of changes, and noisy bli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types of concept drift according to severity and speed of changes, and noisy blip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55712" cy="2478471"/>
                    </a:xfrm>
                    <a:prstGeom prst="rect">
                      <a:avLst/>
                    </a:prstGeom>
                    <a:noFill/>
                    <a:ln>
                      <a:noFill/>
                    </a:ln>
                  </pic:spPr>
                </pic:pic>
              </a:graphicData>
            </a:graphic>
          </wp:inline>
        </w:drawing>
      </w:r>
    </w:p>
    <w:p w:rsidR="007D2A47" w:rsidP="007D2A47" w:rsidRDefault="007D2A47" w14:paraId="299C81FA" w14:textId="77777777">
      <w:pPr>
        <w:shd w:val="clear" w:color="auto" w:fill="FFFFFF"/>
        <w:spacing w:before="150" w:after="0" w:line="240" w:lineRule="auto"/>
        <w:jc w:val="both"/>
        <w:outlineLvl w:val="3"/>
        <w:rPr>
          <w:rFonts w:cstheme="minorHAnsi"/>
        </w:rPr>
      </w:pPr>
    </w:p>
    <w:p w:rsidRPr="007D2A47" w:rsidR="007D2A47" w:rsidP="322A40C7" w:rsidRDefault="007D2A47" w14:paraId="1CBF8711" w14:textId="6B50CF35">
      <w:pPr>
        <w:shd w:val="clear" w:color="auto" w:fill="FFFFFF" w:themeFill="background1"/>
        <w:spacing w:before="150" w:after="0" w:line="240" w:lineRule="auto"/>
        <w:jc w:val="both"/>
        <w:outlineLvl w:val="3"/>
      </w:pPr>
      <w:r w:rsidRPr="322A40C7">
        <w:t xml:space="preserve">Observing or anticipating any type of those changes will further provide guidance for the model developer to decide on </w:t>
      </w:r>
      <w:r w:rsidRPr="322A40C7">
        <w:rPr>
          <w:b/>
        </w:rPr>
        <w:t>combinations of recent / benchmark periods</w:t>
      </w:r>
      <w:r w:rsidRPr="322A40C7">
        <w:t xml:space="preserve"> to be compared within the monitoring.</w:t>
      </w:r>
      <w:r w:rsidRPr="322A40C7">
        <w:rPr>
          <w:color w:val="FF0000"/>
        </w:rPr>
        <w:t xml:space="preserve"> </w:t>
      </w:r>
      <w:r w:rsidRPr="322A40C7">
        <w:t xml:space="preserve">While it is not strictly necessary for monitoring system to watch out for </w:t>
      </w:r>
      <w:r w:rsidRPr="322A40C7" w:rsidR="00A95D96">
        <w:t>all</w:t>
      </w:r>
      <w:r w:rsidRPr="322A40C7">
        <w:t xml:space="preserve"> below defined data drifts, it is advised to account for, at least, several of them.</w:t>
      </w:r>
    </w:p>
    <w:p w:rsidRPr="00240CD3" w:rsidR="007D2A47" w:rsidP="00425F1E" w:rsidRDefault="007D2A47" w14:paraId="24AB5FFA" w14:textId="77777777">
      <w:pPr>
        <w:pStyle w:val="ListParagraph"/>
        <w:shd w:val="clear" w:color="auto" w:fill="FFFFFF"/>
        <w:spacing w:before="150" w:after="0" w:line="240" w:lineRule="auto"/>
        <w:ind w:left="900"/>
        <w:jc w:val="both"/>
        <w:outlineLvl w:val="3"/>
        <w:rPr>
          <w:rFonts w:cstheme="minorHAnsi"/>
          <w:b/>
          <w:bCs/>
          <w:color w:val="FF0000"/>
          <w:sz w:val="24"/>
          <w:szCs w:val="24"/>
        </w:rPr>
      </w:pPr>
    </w:p>
    <w:p w:rsidRPr="00873137" w:rsidR="003B5387" w:rsidP="00975D74" w:rsidRDefault="000B5657" w14:paraId="25D2FE78" w14:textId="00E380EC">
      <w:pPr>
        <w:pStyle w:val="ListParagraph"/>
        <w:numPr>
          <w:ilvl w:val="3"/>
          <w:numId w:val="7"/>
        </w:numPr>
        <w:shd w:val="clear" w:color="auto" w:fill="FFFFFF"/>
        <w:spacing w:before="150" w:after="0" w:line="240" w:lineRule="auto"/>
        <w:ind w:left="900" w:hanging="900"/>
        <w:jc w:val="both"/>
        <w:outlineLvl w:val="3"/>
        <w:rPr>
          <w:rFonts w:cstheme="minorHAnsi"/>
          <w:b/>
          <w:bCs/>
          <w:sz w:val="24"/>
          <w:szCs w:val="24"/>
        </w:rPr>
      </w:pPr>
      <w:bookmarkStart w:name="_Ref108171405" w:id="39"/>
      <w:r>
        <w:rPr>
          <w:rFonts w:cstheme="minorHAnsi"/>
          <w:b/>
          <w:bCs/>
          <w:sz w:val="24"/>
          <w:szCs w:val="24"/>
          <w:lang w:val="sr-Latn-RS"/>
        </w:rPr>
        <w:t xml:space="preserve">Benchmarks </w:t>
      </w:r>
      <w:r>
        <w:rPr>
          <w:rFonts w:cstheme="minorHAnsi"/>
          <w:b/>
          <w:bCs/>
          <w:sz w:val="24"/>
          <w:szCs w:val="24"/>
        </w:rPr>
        <w:t>&amp; Critical Values</w:t>
      </w:r>
      <w:bookmarkEnd w:id="39"/>
    </w:p>
    <w:p w:rsidRPr="00013A1C" w:rsidR="00516087" w:rsidP="5E072B14" w:rsidRDefault="00516087" w14:paraId="3CA5E01F" w14:textId="3AA866E6">
      <w:pPr>
        <w:shd w:val="clear" w:color="auto" w:fill="FFFFFF" w:themeFill="background1"/>
        <w:spacing w:before="150" w:after="0" w:line="240" w:lineRule="auto"/>
        <w:jc w:val="both"/>
      </w:pPr>
      <w:r w:rsidRPr="5E072B14">
        <w:t xml:space="preserve">At this point in time the </w:t>
      </w:r>
      <w:r w:rsidRPr="5E072B14" w:rsidR="002D6CCB">
        <w:t>monitoring methodology</w:t>
      </w:r>
      <w:r w:rsidRPr="5E072B14">
        <w:t xml:space="preserve"> </w:t>
      </w:r>
      <w:r w:rsidRPr="5E072B14" w:rsidR="002D382B">
        <w:t xml:space="preserve">is vastly finalized, with only one point remaining </w:t>
      </w:r>
      <w:r w:rsidRPr="5E072B14" w:rsidR="00572BB1">
        <w:t>to be clarified, namely:</w:t>
      </w:r>
      <w:r w:rsidRPr="5E072B14" w:rsidR="00545A48">
        <w:t xml:space="preserve"> </w:t>
      </w:r>
      <w:r w:rsidRPr="5E072B14" w:rsidR="00AA17BC">
        <w:t>having a pair of KPI values from the recent observation period and a benchmark one</w:t>
      </w:r>
      <w:r w:rsidRPr="5E072B14" w:rsidR="002261C9">
        <w:t>, how do</w:t>
      </w:r>
      <w:r w:rsidRPr="5E072B14" w:rsidR="00013A1C">
        <w:t xml:space="preserve">es one conclude on </w:t>
      </w:r>
      <w:r w:rsidRPr="5E072B14" w:rsidR="00013A1C">
        <w:rPr>
          <w:b/>
        </w:rPr>
        <w:t>materiality of changes</w:t>
      </w:r>
      <w:r w:rsidRPr="5E072B14" w:rsidR="00013A1C">
        <w:t xml:space="preserve">? </w:t>
      </w:r>
    </w:p>
    <w:p w:rsidRPr="008B21A5" w:rsidR="008B21A5" w:rsidP="00252043" w:rsidRDefault="0076002B" w14:paraId="0CDBD04F" w14:textId="096F86E3">
      <w:pPr>
        <w:shd w:val="clear" w:color="auto" w:fill="FFFFFF"/>
        <w:spacing w:before="150" w:after="0" w:line="240" w:lineRule="auto"/>
        <w:jc w:val="both"/>
        <w:rPr>
          <w:rFonts w:cstheme="minorHAnsi"/>
        </w:rPr>
      </w:pPr>
      <w:r w:rsidRPr="008B21A5">
        <w:rPr>
          <w:rFonts w:cstheme="minorHAnsi"/>
        </w:rPr>
        <w:t>To</w:t>
      </w:r>
      <w:r w:rsidRPr="008B21A5" w:rsidR="008B21A5">
        <w:rPr>
          <w:rFonts w:cstheme="minorHAnsi"/>
        </w:rPr>
        <w:t xml:space="preserve"> answer those questions again a multitude of factors shall be considered:</w:t>
      </w:r>
    </w:p>
    <w:p w:rsidRPr="00DF0439" w:rsidR="003213F9" w:rsidP="00975D74" w:rsidRDefault="003213F9" w14:paraId="5471F4C7" w14:textId="64B60443">
      <w:pPr>
        <w:pStyle w:val="ListParagraph"/>
        <w:numPr>
          <w:ilvl w:val="0"/>
          <w:numId w:val="16"/>
        </w:numPr>
        <w:shd w:val="clear" w:color="auto" w:fill="FFFFFF"/>
        <w:spacing w:before="150" w:after="0" w:line="240" w:lineRule="auto"/>
        <w:jc w:val="both"/>
        <w:rPr>
          <w:rFonts w:cstheme="minorHAnsi"/>
        </w:rPr>
      </w:pPr>
      <w:r w:rsidRPr="00DF0439">
        <w:rPr>
          <w:rFonts w:cstheme="minorHAnsi"/>
          <w:b/>
          <w:bCs/>
        </w:rPr>
        <w:t>Behavior of selected metric in history</w:t>
      </w:r>
      <w:r w:rsidRPr="00DF0439">
        <w:rPr>
          <w:rFonts w:cstheme="minorHAnsi"/>
        </w:rPr>
        <w:t xml:space="preserve">, preferrable a back-simulation of KPI on several </w:t>
      </w:r>
      <w:r w:rsidRPr="00DF0439" w:rsidR="00DF0439">
        <w:rPr>
          <w:rFonts w:cstheme="minorHAnsi"/>
        </w:rPr>
        <w:t>overlapping / non-overlapping “monitoring horizons” is to be performed</w:t>
      </w:r>
    </w:p>
    <w:p w:rsidR="00A273B5" w:rsidP="00975D74" w:rsidRDefault="00DF0439" w14:paraId="3A9408B4" w14:textId="6D9F76DA">
      <w:pPr>
        <w:pStyle w:val="ListParagraph"/>
        <w:numPr>
          <w:ilvl w:val="0"/>
          <w:numId w:val="16"/>
        </w:numPr>
        <w:shd w:val="clear" w:color="auto" w:fill="FFFFFF"/>
        <w:spacing w:before="150" w:after="0" w:line="240" w:lineRule="auto"/>
        <w:jc w:val="both"/>
        <w:rPr>
          <w:rFonts w:cstheme="minorHAnsi"/>
        </w:rPr>
      </w:pPr>
      <w:r w:rsidRPr="00DF0439">
        <w:rPr>
          <w:rFonts w:cstheme="minorHAnsi"/>
          <w:b/>
          <w:bCs/>
        </w:rPr>
        <w:t>A</w:t>
      </w:r>
      <w:r w:rsidRPr="00DF0439" w:rsidR="00F342DC">
        <w:rPr>
          <w:rFonts w:cstheme="minorHAnsi"/>
          <w:b/>
          <w:bCs/>
        </w:rPr>
        <w:t xml:space="preserve">cademic </w:t>
      </w:r>
      <w:r w:rsidRPr="00DF0439">
        <w:rPr>
          <w:rFonts w:cstheme="minorHAnsi"/>
          <w:b/>
          <w:bCs/>
        </w:rPr>
        <w:t xml:space="preserve">suggestions </w:t>
      </w:r>
      <w:r w:rsidRPr="00DF0439">
        <w:rPr>
          <w:rFonts w:cstheme="minorHAnsi"/>
        </w:rPr>
        <w:t>for interpretation and threshold values of selected KPIs</w:t>
      </w:r>
    </w:p>
    <w:p w:rsidRPr="00DF0439" w:rsidR="00B6521D" w:rsidP="00975D74" w:rsidRDefault="00B6521D" w14:paraId="199F7F49" w14:textId="2F7F6C3C">
      <w:pPr>
        <w:pStyle w:val="ListParagraph"/>
        <w:numPr>
          <w:ilvl w:val="0"/>
          <w:numId w:val="16"/>
        </w:numPr>
        <w:shd w:val="clear" w:color="auto" w:fill="FFFFFF"/>
        <w:spacing w:before="150" w:after="0" w:line="240" w:lineRule="auto"/>
        <w:jc w:val="both"/>
        <w:rPr>
          <w:rFonts w:cstheme="minorHAnsi"/>
        </w:rPr>
      </w:pPr>
      <w:r>
        <w:rPr>
          <w:rFonts w:cstheme="minorHAnsi"/>
          <w:b/>
          <w:bCs/>
        </w:rPr>
        <w:t xml:space="preserve">Degree of model robustness </w:t>
      </w:r>
      <w:r w:rsidRPr="00B6521D">
        <w:rPr>
          <w:rFonts w:cstheme="minorHAnsi"/>
        </w:rPr>
        <w:t>towards changes in underlying data</w:t>
      </w:r>
    </w:p>
    <w:p w:rsidR="00A1700E" w:rsidP="009A79D5" w:rsidRDefault="00A1700E" w14:paraId="49C5CC1D" w14:textId="77777777">
      <w:pPr>
        <w:pStyle w:val="NormalWeb"/>
        <w:shd w:val="clear" w:color="auto" w:fill="FFFFFF"/>
        <w:spacing w:before="0" w:beforeAutospacing="0" w:after="240" w:afterAutospacing="0"/>
        <w:jc w:val="both"/>
        <w:rPr>
          <w:rFonts w:asciiTheme="minorHAnsi" w:hAnsiTheme="minorHAnsi" w:eastAsiaTheme="minorHAnsi" w:cstheme="minorHAnsi"/>
          <w:color w:val="FF0000"/>
          <w:sz w:val="22"/>
          <w:szCs w:val="22"/>
          <w:lang w:val="sr-Latn-RS"/>
        </w:rPr>
      </w:pPr>
    </w:p>
    <w:p w:rsidRPr="00545A48" w:rsidR="009956FC" w:rsidP="19D68F5F" w:rsidRDefault="00A1700E" w14:paraId="36B76CF3" w14:textId="6301B830">
      <w:pPr>
        <w:pStyle w:val="NormalWeb"/>
        <w:shd w:val="clear" w:color="auto" w:fill="FFFFFF" w:themeFill="background1"/>
        <w:spacing w:before="0" w:beforeAutospacing="0" w:after="240" w:afterAutospacing="0"/>
        <w:jc w:val="both"/>
        <w:rPr>
          <w:rFonts w:asciiTheme="minorHAnsi" w:hAnsiTheme="minorHAnsi" w:eastAsiaTheme="minorEastAsia" w:cstheme="minorBidi"/>
          <w:sz w:val="22"/>
          <w:szCs w:val="22"/>
        </w:rPr>
      </w:pPr>
      <w:r w:rsidRPr="19D68F5F">
        <w:rPr>
          <w:rFonts w:asciiTheme="minorHAnsi" w:hAnsiTheme="minorHAnsi" w:eastAsiaTheme="minorEastAsia" w:cstheme="minorBidi"/>
          <w:sz w:val="22"/>
          <w:szCs w:val="22"/>
          <w:lang w:val="sr-Latn-RS"/>
        </w:rPr>
        <w:t xml:space="preserve">The general recommendation is to specify, </w:t>
      </w:r>
      <w:r w:rsidRPr="19D68F5F">
        <w:rPr>
          <w:rFonts w:asciiTheme="minorHAnsi" w:hAnsiTheme="minorHAnsi" w:eastAsiaTheme="minorEastAsia" w:cstheme="minorBidi"/>
          <w:b/>
          <w:bCs/>
          <w:sz w:val="22"/>
          <w:szCs w:val="22"/>
          <w:lang w:val="sr-Latn-RS"/>
        </w:rPr>
        <w:t xml:space="preserve">at least, two </w:t>
      </w:r>
      <w:r w:rsidRPr="19D68F5F" w:rsidR="00545A48">
        <w:rPr>
          <w:rFonts w:asciiTheme="minorHAnsi" w:hAnsiTheme="minorHAnsi" w:eastAsiaTheme="minorEastAsia" w:cstheme="minorBidi"/>
          <w:b/>
          <w:bCs/>
          <w:sz w:val="22"/>
          <w:szCs w:val="22"/>
          <w:lang w:val="sr-Latn-RS"/>
        </w:rPr>
        <w:t>types of monitoring outcome</w:t>
      </w:r>
      <w:r w:rsidRPr="19D68F5F" w:rsidR="00545A48">
        <w:rPr>
          <w:rFonts w:asciiTheme="minorHAnsi" w:hAnsiTheme="minorHAnsi" w:eastAsiaTheme="minorEastAsia" w:cstheme="minorBidi"/>
          <w:sz w:val="22"/>
          <w:szCs w:val="22"/>
          <w:lang w:val="sr-Latn-RS"/>
        </w:rPr>
        <w:t xml:space="preserve"> („green“ and „red“), which would further on guide the further actions to be taken („continue monitoring“ and „take action“ respectively). However, if a certain </w:t>
      </w:r>
      <w:r w:rsidRPr="19D68F5F" w:rsidR="00545A48">
        <w:rPr>
          <w:rFonts w:asciiTheme="minorHAnsi" w:hAnsiTheme="minorHAnsi" w:eastAsiaTheme="minorEastAsia" w:cstheme="minorBidi"/>
          <w:b/>
          <w:bCs/>
          <w:sz w:val="22"/>
          <w:szCs w:val="22"/>
          <w:lang w:val="sr-Latn-RS"/>
        </w:rPr>
        <w:t>differentiation of actions</w:t>
      </w:r>
      <w:r w:rsidRPr="19D68F5F" w:rsidR="00545A48">
        <w:rPr>
          <w:rFonts w:asciiTheme="minorHAnsi" w:hAnsiTheme="minorHAnsi" w:eastAsiaTheme="minorEastAsia" w:cstheme="minorBidi"/>
          <w:sz w:val="22"/>
          <w:szCs w:val="22"/>
          <w:lang w:val="sr-Latn-RS"/>
        </w:rPr>
        <w:t xml:space="preserve"> makes sense, an additional assessment outcome („yellow“ or „amber“) might be in</w:t>
      </w:r>
      <w:r w:rsidRPr="19D68F5F" w:rsidR="00AD0039">
        <w:rPr>
          <w:rFonts w:asciiTheme="minorHAnsi" w:hAnsiTheme="minorHAnsi" w:eastAsiaTheme="minorEastAsia" w:cstheme="minorBidi"/>
          <w:sz w:val="22"/>
          <w:szCs w:val="22"/>
          <w:lang w:val="sr-Latn-RS"/>
        </w:rPr>
        <w:t>troduced</w:t>
      </w:r>
      <w:r w:rsidRPr="19D68F5F" w:rsidR="00545A48">
        <w:rPr>
          <w:rFonts w:asciiTheme="minorHAnsi" w:hAnsiTheme="minorHAnsi" w:eastAsiaTheme="minorEastAsia" w:cstheme="minorBidi"/>
          <w:sz w:val="22"/>
          <w:szCs w:val="22"/>
          <w:lang w:val="sr-Latn-RS"/>
        </w:rPr>
        <w:t>.</w:t>
      </w:r>
    </w:p>
    <w:p w:rsidR="00F762A7" w:rsidP="19D68F5F" w:rsidRDefault="00F762A7" w14:paraId="367B7001" w14:textId="3684814B">
      <w:pPr>
        <w:pStyle w:val="NormalWeb"/>
        <w:shd w:val="clear" w:color="auto" w:fill="FFFFFF" w:themeFill="background1"/>
        <w:spacing w:before="0" w:beforeAutospacing="0" w:after="240" w:afterAutospacing="0"/>
        <w:jc w:val="both"/>
        <w:rPr>
          <w:lang w:val="sr-Latn-RS"/>
        </w:rPr>
      </w:pPr>
    </w:p>
    <w:p w:rsidRPr="00847056" w:rsidR="00F762A7" w:rsidP="00E5591D" w:rsidRDefault="2013CCEC" w14:paraId="3DD16961" w14:textId="33866A9F">
      <w:pPr>
        <w:pStyle w:val="ListParagraph"/>
        <w:numPr>
          <w:ilvl w:val="2"/>
          <w:numId w:val="7"/>
        </w:numPr>
        <w:ind w:left="720"/>
        <w:outlineLvl w:val="2"/>
        <w:rPr>
          <w:b/>
          <w:bCs/>
          <w:sz w:val="24"/>
          <w:szCs w:val="24"/>
        </w:rPr>
      </w:pPr>
      <w:bookmarkStart w:name="_Toc526626878" w:id="40"/>
      <w:bookmarkStart w:name="_Toc108173404" w:id="41"/>
      <w:r w:rsidRPr="00847056">
        <w:rPr>
          <w:b/>
          <w:bCs/>
          <w:sz w:val="24"/>
          <w:szCs w:val="24"/>
        </w:rPr>
        <w:t>Data integrity and data drift – case study</w:t>
      </w:r>
      <w:bookmarkEnd w:id="40"/>
      <w:bookmarkEnd w:id="41"/>
    </w:p>
    <w:p w:rsidR="19D68F5F" w:rsidP="00CF3CD0" w:rsidRDefault="580E21EE" w14:paraId="14040519" w14:textId="51D27FFF">
      <w:pPr>
        <w:jc w:val="both"/>
      </w:pPr>
      <w:bookmarkStart w:name="_Toc1416603518" w:id="42"/>
      <w:r>
        <w:t xml:space="preserve">The goal of this case study is to show an example of problems that can </w:t>
      </w:r>
      <w:r w:rsidR="5676C5D7">
        <w:t>be encountered</w:t>
      </w:r>
      <w:r>
        <w:t xml:space="preserve"> during the production run of </w:t>
      </w:r>
      <w:r w:rsidR="5676C5D7">
        <w:t xml:space="preserve">analytical </w:t>
      </w:r>
      <w:r>
        <w:t xml:space="preserve">models. </w:t>
      </w:r>
    </w:p>
    <w:p w:rsidR="19D68F5F" w:rsidP="00CF3CD0" w:rsidRDefault="580E21EE" w14:paraId="6B703485" w14:textId="565C44AF">
      <w:pPr>
        <w:jc w:val="both"/>
      </w:pPr>
      <w:r>
        <w:t xml:space="preserve">As can be seen from </w:t>
      </w:r>
      <w:r w:rsidRPr="00AB259B" w:rsidR="00AA10A6">
        <w:fldChar w:fldCharType="begin"/>
      </w:r>
      <w:r w:rsidRPr="00AB259B" w:rsidR="00AA10A6">
        <w:instrText xml:space="preserve"> REF _Ref108346392 \h </w:instrText>
      </w:r>
      <w:r w:rsidRPr="00AB259B" w:rsidR="008C29F4">
        <w:instrText xml:space="preserve"> \* MERGEFORMAT </w:instrText>
      </w:r>
      <w:r w:rsidRPr="00AB259B" w:rsidR="00AA10A6">
        <w:fldChar w:fldCharType="separate"/>
      </w:r>
      <w:r w:rsidRPr="00AB259B" w:rsidR="00AA10A6">
        <w:rPr>
          <w:rFonts w:eastAsia="Times New Roman"/>
        </w:rPr>
        <w:t xml:space="preserve">Table </w:t>
      </w:r>
      <w:r w:rsidRPr="00AB259B" w:rsidR="00AA10A6">
        <w:rPr>
          <w:rFonts w:eastAsia="Times New Roman"/>
          <w:noProof/>
        </w:rPr>
        <w:t>1</w:t>
      </w:r>
      <w:r w:rsidRPr="00AB259B" w:rsidR="00AA10A6">
        <w:fldChar w:fldCharType="end"/>
      </w:r>
      <w:r w:rsidRPr="00AB259B" w:rsidR="00AA10A6">
        <w:t xml:space="preserve"> and </w:t>
      </w:r>
      <w:r w:rsidRPr="00AB259B" w:rsidR="008C29F4">
        <w:fldChar w:fldCharType="begin"/>
      </w:r>
      <w:r w:rsidRPr="00AB259B" w:rsidR="008C29F4">
        <w:instrText xml:space="preserve"> REF _Ref108346399 \h </w:instrText>
      </w:r>
      <w:r w:rsidRPr="00AB259B" w:rsidR="00AB259B">
        <w:instrText xml:space="preserve"> \* MERGEFORMAT </w:instrText>
      </w:r>
      <w:r w:rsidRPr="00AB259B" w:rsidR="008C29F4">
        <w:fldChar w:fldCharType="separate"/>
      </w:r>
      <w:r w:rsidRPr="00AB259B" w:rsidR="008C29F4">
        <w:rPr>
          <w:rFonts w:cstheme="minorHAnsi"/>
        </w:rPr>
        <w:t xml:space="preserve">Table </w:t>
      </w:r>
      <w:r w:rsidRPr="00AB259B" w:rsidR="008C29F4">
        <w:rPr>
          <w:rFonts w:cstheme="minorHAnsi"/>
          <w:noProof/>
        </w:rPr>
        <w:t>2</w:t>
      </w:r>
      <w:r w:rsidRPr="00AB259B" w:rsidR="008C29F4">
        <w:fldChar w:fldCharType="end"/>
      </w:r>
      <w:r w:rsidR="008C29F4">
        <w:t xml:space="preserve"> </w:t>
      </w:r>
      <w:r>
        <w:t xml:space="preserve">above, data integrity and data validation checks are the first </w:t>
      </w:r>
      <w:r w:rsidR="5676C5D7">
        <w:t xml:space="preserve">line of defense </w:t>
      </w:r>
      <w:r>
        <w:t xml:space="preserve">that should </w:t>
      </w:r>
      <w:r w:rsidR="5676C5D7">
        <w:t>be executed to</w:t>
      </w:r>
      <w:r>
        <w:t xml:space="preserve"> confirm desirable results. </w:t>
      </w:r>
      <w:bookmarkStart w:name="_Toc866977897" w:id="43"/>
      <w:bookmarkEnd w:id="42"/>
      <w:r>
        <w:t xml:space="preserve">For this reason, this case study will </w:t>
      </w:r>
      <w:r w:rsidR="5676C5D7">
        <w:t>demonstrate</w:t>
      </w:r>
      <w:r>
        <w:t xml:space="preserve"> these checks in action on an artificial data set from Kaggle. The working environment used for creating this example was Databricks platform and all the code can be found on this </w:t>
      </w:r>
      <w:hyperlink r:id="rId39">
        <w:r w:rsidRPr="25AAFFB0" w:rsidR="1A9D0A58">
          <w:rPr>
            <w:rStyle w:val="Hyperlink"/>
          </w:rPr>
          <w:t>link</w:t>
        </w:r>
      </w:hyperlink>
      <w:r>
        <w:t>.</w:t>
      </w:r>
      <w:bookmarkEnd w:id="43"/>
    </w:p>
    <w:p w:rsidR="19D68F5F" w:rsidP="00CF3CD0" w:rsidRDefault="580E21EE" w14:paraId="50E2A7A2" w14:textId="2732B9A6">
      <w:pPr>
        <w:jc w:val="both"/>
      </w:pPr>
      <w:bookmarkStart w:name="_Toc379459976" w:id="44"/>
      <w:r>
        <w:t xml:space="preserve">The first check </w:t>
      </w:r>
      <w:r w:rsidR="00F249F2">
        <w:t xml:space="preserve">to </w:t>
      </w:r>
      <w:r>
        <w:t xml:space="preserve">be done when preparing </w:t>
      </w:r>
      <w:r w:rsidR="006D4AE2">
        <w:t>for</w:t>
      </w:r>
      <w:r>
        <w:t xml:space="preserve"> </w:t>
      </w:r>
      <w:r w:rsidR="006D4AE2">
        <w:t xml:space="preserve">productive </w:t>
      </w:r>
      <w:r>
        <w:t xml:space="preserve">run </w:t>
      </w:r>
      <w:r w:rsidR="006D4AE2">
        <w:t xml:space="preserve">of </w:t>
      </w:r>
      <w:r>
        <w:t xml:space="preserve">the model is to confirm the presence of all relevant data </w:t>
      </w:r>
      <w:r w:rsidR="002675DF">
        <w:t>at</w:t>
      </w:r>
      <w:r>
        <w:t xml:space="preserve"> locations that they are expected to be in. </w:t>
      </w:r>
      <w:bookmarkEnd w:id="44"/>
    </w:p>
    <w:tbl>
      <w:tblPr>
        <w:tblStyle w:val="TableGrid"/>
        <w:tblW w:w="5000" w:type="pct"/>
        <w:jc w:val="center"/>
        <w:tblLook w:val="04A0" w:firstRow="1" w:lastRow="0" w:firstColumn="1" w:lastColumn="0" w:noHBand="0" w:noVBand="1"/>
      </w:tblPr>
      <w:tblGrid>
        <w:gridCol w:w="3285"/>
        <w:gridCol w:w="4931"/>
        <w:gridCol w:w="1180"/>
      </w:tblGrid>
      <w:tr w:rsidRPr="00CA0330" w:rsidR="00185573" w:rsidTr="0053271C" w14:paraId="1530472B" w14:textId="77777777">
        <w:trPr>
          <w:trHeight w:val="418"/>
          <w:tblHeader/>
          <w:jc w:val="center"/>
        </w:trPr>
        <w:tc>
          <w:tcPr>
            <w:tcW w:w="1748" w:type="pct"/>
            <w:shd w:val="clear" w:color="auto" w:fill="2F5496" w:themeFill="accent1" w:themeFillShade="BF"/>
            <w:vAlign w:val="center"/>
          </w:tcPr>
          <w:p w:rsidRPr="00CA0330" w:rsidR="00185573" w:rsidP="00111E84" w:rsidRDefault="00185573" w14:paraId="6D8ECFC0" w14:textId="77777777">
            <w:pPr>
              <w:rPr>
                <w:rFonts w:cstheme="minorHAnsi"/>
                <w:b/>
                <w:bCs/>
                <w:color w:val="FFFFFF" w:themeColor="background1"/>
              </w:rPr>
            </w:pPr>
            <w:r w:rsidRPr="0001497F">
              <w:rPr>
                <w:rFonts w:cstheme="minorHAnsi"/>
                <w:b/>
                <w:bCs/>
                <w:color w:val="FFFFFF" w:themeColor="background1"/>
              </w:rPr>
              <w:t>Issue</w:t>
            </w:r>
          </w:p>
        </w:tc>
        <w:tc>
          <w:tcPr>
            <w:tcW w:w="2624" w:type="pct"/>
            <w:shd w:val="clear" w:color="auto" w:fill="2F5496" w:themeFill="accent1" w:themeFillShade="BF"/>
            <w:vAlign w:val="center"/>
          </w:tcPr>
          <w:p w:rsidRPr="00E513AE" w:rsidR="00185573" w:rsidP="00111E84" w:rsidRDefault="00185573" w14:paraId="1AC4F702" w14:textId="77777777">
            <w:pPr>
              <w:rPr>
                <w:rFonts w:cstheme="minorHAnsi"/>
                <w:b/>
                <w:bCs/>
                <w:color w:val="FF0000"/>
              </w:rPr>
            </w:pPr>
            <w:r w:rsidRPr="0001497F">
              <w:rPr>
                <w:rFonts w:cstheme="minorHAnsi"/>
                <w:b/>
                <w:bCs/>
                <w:color w:val="FFFFFF" w:themeColor="background1"/>
              </w:rPr>
              <w:t>Control Mechanism</w:t>
            </w:r>
          </w:p>
        </w:tc>
        <w:tc>
          <w:tcPr>
            <w:tcW w:w="628" w:type="pct"/>
            <w:shd w:val="clear" w:color="auto" w:fill="2F5496" w:themeFill="accent1" w:themeFillShade="BF"/>
            <w:vAlign w:val="center"/>
          </w:tcPr>
          <w:p w:rsidRPr="00CA0330" w:rsidR="00185573" w:rsidP="00111E84" w:rsidRDefault="00185573" w14:paraId="1144BDC1" w14:textId="77777777">
            <w:pPr>
              <w:rPr>
                <w:rFonts w:cstheme="minorHAnsi"/>
                <w:b/>
                <w:bCs/>
                <w:color w:val="FFFFFF" w:themeColor="background1"/>
              </w:rPr>
            </w:pPr>
            <w:r w:rsidRPr="00CA0330">
              <w:rPr>
                <w:rFonts w:cstheme="minorHAnsi"/>
                <w:b/>
                <w:bCs/>
                <w:color w:val="FFFFFF" w:themeColor="background1"/>
              </w:rPr>
              <w:t>Criticality Level</w:t>
            </w:r>
          </w:p>
        </w:tc>
      </w:tr>
      <w:tr w:rsidRPr="003F2B5F" w:rsidR="00185573" w:rsidTr="0053271C" w14:paraId="626A16B4" w14:textId="77777777">
        <w:trPr>
          <w:trHeight w:val="1201"/>
          <w:jc w:val="center"/>
        </w:trPr>
        <w:tc>
          <w:tcPr>
            <w:tcW w:w="1748" w:type="pct"/>
            <w:vAlign w:val="center"/>
          </w:tcPr>
          <w:p w:rsidRPr="001408D2" w:rsidR="00185573" w:rsidP="00111E84" w:rsidRDefault="00185573" w14:paraId="7826FCFB" w14:textId="77777777">
            <w:pPr>
              <w:rPr>
                <w:rFonts w:eastAsiaTheme="majorEastAsia" w:cstheme="minorHAnsi"/>
                <w:color w:val="FF0000"/>
              </w:rPr>
            </w:pPr>
            <w:r w:rsidRPr="001408D2">
              <w:rPr>
                <w:rFonts w:cstheme="minorHAnsi"/>
              </w:rPr>
              <w:t>Data is unavailable at expected location</w:t>
            </w:r>
            <w:r w:rsidRPr="001408D2">
              <w:rPr>
                <w:rStyle w:val="Heading4Char"/>
                <w:rFonts w:asciiTheme="minorHAnsi" w:hAnsiTheme="minorHAnsi" w:cstheme="minorHAnsi"/>
                <w:i w:val="0"/>
                <w:iCs w:val="0"/>
                <w:color w:val="auto"/>
              </w:rPr>
              <w:t xml:space="preserve"> (e.g. due to data loss / corruption at the source)</w:t>
            </w:r>
          </w:p>
        </w:tc>
        <w:tc>
          <w:tcPr>
            <w:tcW w:w="2624" w:type="pct"/>
            <w:vAlign w:val="center"/>
          </w:tcPr>
          <w:p w:rsidRPr="005B5512" w:rsidR="00185573" w:rsidP="00111E84" w:rsidRDefault="00185573" w14:paraId="0AC42A83" w14:textId="77777777">
            <w:pPr>
              <w:rPr>
                <w:rFonts w:cstheme="minorHAnsi"/>
              </w:rPr>
            </w:pPr>
            <w:r w:rsidRPr="005B5512">
              <w:t xml:space="preserve">Check for presence (yes/no) and format (e.g. .csv, .parquet) of </w:t>
            </w:r>
            <w:r w:rsidRPr="005B5512">
              <w:rPr>
                <w:rFonts w:cstheme="minorHAnsi"/>
              </w:rPr>
              <w:t>data files</w:t>
            </w:r>
          </w:p>
        </w:tc>
        <w:tc>
          <w:tcPr>
            <w:tcW w:w="628" w:type="pct"/>
            <w:vAlign w:val="center"/>
          </w:tcPr>
          <w:p w:rsidRPr="003F2B5F" w:rsidR="00185573" w:rsidP="00111E84" w:rsidRDefault="00185573" w14:paraId="229FAAD9" w14:textId="6CEB2E6F">
            <w:pPr>
              <w:rPr>
                <w:rFonts w:cstheme="minorHAnsi"/>
              </w:rPr>
            </w:pPr>
            <w:r>
              <w:rPr>
                <w:noProof/>
              </w:rPr>
              <mc:AlternateContent>
                <mc:Choice Requires="wps">
                  <w:drawing>
                    <wp:inline distT="0" distB="0" distL="114300" distR="114300" wp14:anchorId="1A74DE56" wp14:editId="3638A46E">
                      <wp:extent cx="159385" cy="159385"/>
                      <wp:effectExtent l="0" t="0" r="0" b="0"/>
                      <wp:docPr id="1294457012" name="Oval 25"/>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25" style="width:12.55pt;height:12.55pt;visibility:visible;mso-wrap-style:square;mso-left-percent:-10001;mso-top-percent:-10001;mso-position-horizontal:absolute;mso-position-horizontal-relative:char;mso-position-vertical:absolute;mso-position-vertical-relative:line;mso-left-percent:-10001;mso-top-percent:-10001;v-text-anchor:middle" o:spid="_x0000_s1026" fillcolor="#ff7c80" stroked="f" strokeweight="1pt" w14:anchorId="73AAAA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">
                      <v:stroke joinstyle="miter"/>
                      <w10:anchorlock/>
                    </v:oval>
                  </w:pict>
                </mc:Fallback>
              </mc:AlternateContent>
            </w:r>
          </w:p>
        </w:tc>
      </w:tr>
    </w:tbl>
    <w:p w:rsidR="002407CA" w:rsidP="00111E84" w:rsidRDefault="002407CA" w14:paraId="0CA19F78" w14:textId="77777777"/>
    <w:p w:rsidR="002407CA" w:rsidP="00CF3CD0" w:rsidRDefault="00E64B87" w14:paraId="3B9225E1" w14:textId="1BB06FAE">
      <w:pPr>
        <w:jc w:val="both"/>
      </w:pPr>
      <w:r>
        <w:t>Such check</w:t>
      </w:r>
      <w:r w:rsidR="007F1814">
        <w:t>s</w:t>
      </w:r>
      <w:r>
        <w:t xml:space="preserve"> </w:t>
      </w:r>
      <w:r w:rsidR="00B337EF">
        <w:t>should</w:t>
      </w:r>
      <w:r>
        <w:t xml:space="preserve"> be fully automated </w:t>
      </w:r>
      <w:r w:rsidR="00A56CB7">
        <w:t xml:space="preserve">and included </w:t>
      </w:r>
      <w:r w:rsidR="00F15E60">
        <w:t xml:space="preserve">as a separate step in production pipeline, </w:t>
      </w:r>
      <w:r w:rsidR="00D161EA">
        <w:t xml:space="preserve">so that an alert is raised </w:t>
      </w:r>
      <w:r w:rsidR="00D82D05">
        <w:t>immediately,</w:t>
      </w:r>
      <w:r w:rsidR="00D161EA">
        <w:t xml:space="preserve"> and</w:t>
      </w:r>
      <w:r w:rsidR="00185573">
        <w:t xml:space="preserve"> </w:t>
      </w:r>
      <w:r w:rsidR="00462F72">
        <w:t xml:space="preserve">a </w:t>
      </w:r>
      <w:r w:rsidR="00185573">
        <w:t>notif</w:t>
      </w:r>
      <w:r w:rsidR="00D161EA">
        <w:t>ication</w:t>
      </w:r>
      <w:r w:rsidR="00185573">
        <w:t xml:space="preserve"> </w:t>
      </w:r>
      <w:r w:rsidR="00D161EA">
        <w:t xml:space="preserve">is provided to </w:t>
      </w:r>
      <w:r w:rsidR="00185573">
        <w:t xml:space="preserve">ML Ops </w:t>
      </w:r>
      <w:r w:rsidR="00D161EA">
        <w:t xml:space="preserve">to act upon </w:t>
      </w:r>
      <w:r w:rsidR="00185573">
        <w:t xml:space="preserve">this problem. Human intervention is then needed </w:t>
      </w:r>
      <w:r w:rsidR="00480EF7">
        <w:t xml:space="preserve">to </w:t>
      </w:r>
      <w:r w:rsidR="00185573">
        <w:t>check where exactly the problem occurred</w:t>
      </w:r>
      <w:r w:rsidRPr="00000CFE" w:rsidR="00000CFE">
        <w:t xml:space="preserve"> </w:t>
      </w:r>
      <w:r w:rsidR="00000CFE">
        <w:t>and to further fix this</w:t>
      </w:r>
      <w:r w:rsidR="00185573">
        <w:t>.</w:t>
      </w:r>
    </w:p>
    <w:p w:rsidR="00893B1A" w:rsidP="00CF3CD0" w:rsidRDefault="580E21EE" w14:paraId="0F63E913" w14:textId="27A6406B">
      <w:pPr>
        <w:jc w:val="both"/>
      </w:pPr>
      <w:bookmarkStart w:name="_Toc1302391115" w:id="45"/>
      <w:r>
        <w:t xml:space="preserve">After </w:t>
      </w:r>
      <w:r w:rsidR="00603B9C">
        <w:t xml:space="preserve">successful completion of this </w:t>
      </w:r>
      <w:r w:rsidR="007D5638">
        <w:t>step</w:t>
      </w:r>
      <w:r>
        <w:t xml:space="preserve">, we proceed with checking the content of the data itself. This would include checking </w:t>
      </w:r>
      <w:r w:rsidR="00547317">
        <w:t>if</w:t>
      </w:r>
      <w:r w:rsidR="00893B1A">
        <w:t>:</w:t>
      </w:r>
    </w:p>
    <w:p w:rsidR="00EC57BC" w:rsidP="00CF3CD0" w:rsidRDefault="580E21EE" w14:paraId="6F0474A7" w14:textId="30021826">
      <w:pPr>
        <w:pStyle w:val="ListParagraph"/>
        <w:numPr>
          <w:ilvl w:val="0"/>
          <w:numId w:val="47"/>
        </w:numPr>
      </w:pPr>
      <w:r>
        <w:t>schema is consistent with what the model is expecting</w:t>
      </w:r>
    </w:p>
    <w:p w:rsidR="00EC57BC" w:rsidP="00CF3CD0" w:rsidRDefault="580E21EE" w14:paraId="1CC9218D" w14:textId="5223D930">
      <w:pPr>
        <w:pStyle w:val="ListParagraph"/>
        <w:numPr>
          <w:ilvl w:val="0"/>
          <w:numId w:val="47"/>
        </w:numPr>
      </w:pPr>
      <w:r>
        <w:t>missing values in columns exceed previously agreed thresholds</w:t>
      </w:r>
    </w:p>
    <w:p w:rsidR="00494F92" w:rsidP="00CF3CD0" w:rsidRDefault="580E21EE" w14:paraId="6561E974" w14:textId="539D8293">
      <w:pPr>
        <w:pStyle w:val="ListParagraph"/>
        <w:numPr>
          <w:ilvl w:val="0"/>
          <w:numId w:val="47"/>
        </w:numPr>
      </w:pPr>
      <w:r>
        <w:t>duplicate rows</w:t>
      </w:r>
      <w:r w:rsidR="00547317">
        <w:t xml:space="preserve"> are present</w:t>
      </w:r>
    </w:p>
    <w:p w:rsidRPr="00AB259B" w:rsidR="00494F92" w:rsidP="00494F92" w:rsidRDefault="008A3024" w14:paraId="5B2EB395" w14:textId="581D3CF4">
      <w:pPr>
        <w:pStyle w:val="ListParagraph"/>
        <w:numPr>
          <w:ilvl w:val="0"/>
          <w:numId w:val="47"/>
        </w:numPr>
        <w:rPr>
          <w:rFonts w:cstheme="minorHAnsi"/>
        </w:rPr>
      </w:pPr>
      <w:r w:rsidRPr="00494F92">
        <w:rPr>
          <w:rFonts w:cstheme="minorHAnsi"/>
        </w:rPr>
        <w:t xml:space="preserve">other checks listed in </w:t>
      </w:r>
      <w:r w:rsidRPr="00AB259B" w:rsidR="00AB259B">
        <w:rPr>
          <w:rFonts w:cstheme="minorHAnsi"/>
        </w:rPr>
        <w:fldChar w:fldCharType="begin"/>
      </w:r>
      <w:r w:rsidRPr="00AB259B" w:rsidR="00AB259B">
        <w:rPr>
          <w:rFonts w:cstheme="minorHAnsi"/>
        </w:rPr>
        <w:instrText xml:space="preserve"> REF _Ref108346392 \h  \* MERGEFORMAT </w:instrText>
      </w:r>
      <w:r w:rsidRPr="00AB259B" w:rsidR="00AB259B">
        <w:rPr>
          <w:rFonts w:cstheme="minorHAnsi"/>
        </w:rPr>
      </w:r>
      <w:r w:rsidRPr="00AB259B" w:rsidR="00AB259B">
        <w:rPr>
          <w:rFonts w:cstheme="minorHAnsi"/>
        </w:rPr>
        <w:fldChar w:fldCharType="separate"/>
      </w:r>
      <w:r w:rsidRPr="00AB259B" w:rsidR="00AB259B">
        <w:rPr>
          <w:rFonts w:eastAsia="Times New Roman"/>
        </w:rPr>
        <w:t xml:space="preserve">Table </w:t>
      </w:r>
      <w:r w:rsidRPr="00AB259B" w:rsidR="00AB259B">
        <w:rPr>
          <w:rFonts w:eastAsia="Times New Roman"/>
          <w:noProof/>
        </w:rPr>
        <w:t>1</w:t>
      </w:r>
      <w:r w:rsidRPr="00AB259B" w:rsidR="00AB259B">
        <w:rPr>
          <w:rFonts w:cstheme="minorHAnsi"/>
        </w:rPr>
        <w:fldChar w:fldCharType="end"/>
      </w:r>
      <w:r w:rsidRPr="00AB259B" w:rsidR="00494F92">
        <w:rPr>
          <w:rFonts w:cstheme="minorHAnsi"/>
        </w:rPr>
        <w:fldChar w:fldCharType="begin"/>
      </w:r>
      <w:r w:rsidRPr="00AB259B" w:rsidR="00494F92">
        <w:rPr>
          <w:rFonts w:cstheme="minorHAnsi"/>
        </w:rPr>
        <w:instrText xml:space="preserve"> REF Table_1 \h  \* MERGEFORMAT </w:instrText>
      </w:r>
      <w:r w:rsidRPr="00AB259B" w:rsidR="00494F92">
        <w:rPr>
          <w:rFonts w:cstheme="minorHAnsi"/>
        </w:rPr>
      </w:r>
      <w:r w:rsidRPr="00AB259B" w:rsidR="00494F92">
        <w:rPr>
          <w:rFonts w:cstheme="minorHAnsi"/>
        </w:rPr>
        <w:fldChar w:fldCharType="separate"/>
      </w:r>
    </w:p>
    <w:p w:rsidRPr="00494F92" w:rsidR="19D68F5F" w:rsidP="00494F92" w:rsidRDefault="00494F92" w14:paraId="7DE3F9F6" w14:textId="507352D9">
      <w:pPr>
        <w:pStyle w:val="ListParagraph"/>
        <w:ind w:left="990"/>
        <w:rPr>
          <w:rFonts w:cstheme="minorHAnsi"/>
        </w:rPr>
      </w:pPr>
      <w:r w:rsidRPr="00AB259B">
        <w:rPr>
          <w:rFonts w:cstheme="minorHAnsi"/>
        </w:rPr>
        <w:fldChar w:fldCharType="end"/>
      </w:r>
      <w:bookmarkEnd w:id="45"/>
    </w:p>
    <w:p w:rsidR="00675463" w:rsidP="00494F92" w:rsidRDefault="19D68F5F" w14:paraId="393739E0" w14:textId="0C455884">
      <w:pPr>
        <w:jc w:val="both"/>
      </w:pPr>
      <w:r>
        <w:t>Confirming if data corresponds to the expected schema is done inherently through Apache Spark</w:t>
      </w:r>
      <w:r w:rsidR="00DE4328">
        <w:t xml:space="preserve"> - a</w:t>
      </w:r>
      <w:r>
        <w:t xml:space="preserve">fter passing the expected schema </w:t>
      </w:r>
      <w:r w:rsidR="00631488">
        <w:t xml:space="preserve">for </w:t>
      </w:r>
      <w:r>
        <w:t xml:space="preserve">Spark </w:t>
      </w:r>
      <w:r w:rsidR="00631488">
        <w:t xml:space="preserve">to create a </w:t>
      </w:r>
      <w:r>
        <w:t>data frame, Spark automatically checks if the data is aligned with the provided schema. This way, we avoid problems that could arise from "feeding” incorrect data types to the model and breaking the prediction pipeline execution</w:t>
      </w:r>
      <w:r w:rsidR="00494F92">
        <w:t xml:space="preserve"> out-of-the-box</w:t>
      </w:r>
      <w:r>
        <w:t>.</w:t>
      </w:r>
      <w:r w:rsidR="00494F92">
        <w:t xml:space="preserve"> At the same time, it can also be done through various data validation libraries prior to initialization of the data load.</w:t>
      </w:r>
    </w:p>
    <w:p w:rsidR="00497CBC" w:rsidP="19D68F5F" w:rsidRDefault="19D68F5F" w14:paraId="0A4DEC56" w14:textId="77777777">
      <w:pPr>
        <w:jc w:val="both"/>
      </w:pPr>
      <w:r>
        <w:t xml:space="preserve"> </w:t>
      </w:r>
    </w:p>
    <w:tbl>
      <w:tblPr>
        <w:tblStyle w:val="TableGrid"/>
        <w:tblW w:w="5000" w:type="pct"/>
        <w:jc w:val="center"/>
        <w:tblLook w:val="04A0" w:firstRow="1" w:lastRow="0" w:firstColumn="1" w:lastColumn="0" w:noHBand="0" w:noVBand="1"/>
      </w:tblPr>
      <w:tblGrid>
        <w:gridCol w:w="3285"/>
        <w:gridCol w:w="4931"/>
        <w:gridCol w:w="1180"/>
      </w:tblGrid>
      <w:tr w:rsidRPr="00CA0330" w:rsidR="00497CBC" w:rsidTr="00724D59" w14:paraId="70021866" w14:textId="77777777">
        <w:trPr>
          <w:trHeight w:val="418"/>
          <w:tblHeader/>
          <w:jc w:val="center"/>
        </w:trPr>
        <w:tc>
          <w:tcPr>
            <w:tcW w:w="1748" w:type="pct"/>
            <w:shd w:val="clear" w:color="auto" w:fill="2F5496" w:themeFill="accent1" w:themeFillShade="BF"/>
            <w:vAlign w:val="center"/>
          </w:tcPr>
          <w:p w:rsidRPr="00CA0330" w:rsidR="00497CBC" w:rsidP="00724D59" w:rsidRDefault="00497CBC" w14:paraId="6A705856" w14:textId="77777777">
            <w:pPr>
              <w:jc w:val="center"/>
              <w:rPr>
                <w:rFonts w:cstheme="minorHAnsi"/>
                <w:b/>
                <w:bCs/>
                <w:color w:val="FFFFFF" w:themeColor="background1"/>
              </w:rPr>
            </w:pPr>
            <w:r w:rsidRPr="0001497F">
              <w:rPr>
                <w:rFonts w:cstheme="minorHAnsi"/>
                <w:b/>
                <w:bCs/>
                <w:color w:val="FFFFFF" w:themeColor="background1"/>
              </w:rPr>
              <w:t>Issue</w:t>
            </w:r>
          </w:p>
        </w:tc>
        <w:tc>
          <w:tcPr>
            <w:tcW w:w="2624" w:type="pct"/>
            <w:shd w:val="clear" w:color="auto" w:fill="2F5496" w:themeFill="accent1" w:themeFillShade="BF"/>
            <w:vAlign w:val="center"/>
          </w:tcPr>
          <w:p w:rsidRPr="00E513AE" w:rsidR="00497CBC" w:rsidP="00724D59" w:rsidRDefault="00497CBC" w14:paraId="72F9C4D0" w14:textId="77777777">
            <w:pPr>
              <w:jc w:val="center"/>
              <w:rPr>
                <w:rFonts w:cstheme="minorHAnsi"/>
                <w:b/>
                <w:bCs/>
                <w:color w:val="FF0000"/>
              </w:rPr>
            </w:pPr>
            <w:r w:rsidRPr="0001497F">
              <w:rPr>
                <w:rFonts w:cstheme="minorHAnsi"/>
                <w:b/>
                <w:bCs/>
                <w:color w:val="FFFFFF" w:themeColor="background1"/>
              </w:rPr>
              <w:t>Control Mechanism</w:t>
            </w:r>
          </w:p>
        </w:tc>
        <w:tc>
          <w:tcPr>
            <w:tcW w:w="628" w:type="pct"/>
            <w:shd w:val="clear" w:color="auto" w:fill="2F5496" w:themeFill="accent1" w:themeFillShade="BF"/>
            <w:vAlign w:val="center"/>
          </w:tcPr>
          <w:p w:rsidRPr="00CA0330" w:rsidR="00497CBC" w:rsidP="00724D59" w:rsidRDefault="00497CBC" w14:paraId="73005D24" w14:textId="77777777">
            <w:pPr>
              <w:jc w:val="center"/>
              <w:rPr>
                <w:rFonts w:cstheme="minorHAnsi"/>
                <w:b/>
                <w:bCs/>
                <w:color w:val="FFFFFF" w:themeColor="background1"/>
              </w:rPr>
            </w:pPr>
            <w:r w:rsidRPr="00CA0330">
              <w:rPr>
                <w:rFonts w:cstheme="minorHAnsi"/>
                <w:b/>
                <w:bCs/>
                <w:color w:val="FFFFFF" w:themeColor="background1"/>
              </w:rPr>
              <w:t>Criticality Level</w:t>
            </w:r>
          </w:p>
        </w:tc>
      </w:tr>
      <w:tr w:rsidRPr="003F2B5F" w:rsidR="00497CBC" w:rsidTr="00724D59" w14:paraId="01D821D4" w14:textId="77777777">
        <w:trPr>
          <w:jc w:val="center"/>
        </w:trPr>
        <w:tc>
          <w:tcPr>
            <w:tcW w:w="1748" w:type="pct"/>
            <w:vAlign w:val="center"/>
          </w:tcPr>
          <w:p w:rsidRPr="001408D2" w:rsidR="00497CBC" w:rsidP="00724D59" w:rsidRDefault="00497CBC" w14:paraId="1B6EF7AB" w14:textId="77777777">
            <w:pPr>
              <w:rPr>
                <w:rFonts w:cstheme="minorHAnsi"/>
              </w:rPr>
            </w:pPr>
            <w:r w:rsidRPr="001408D2">
              <w:rPr>
                <w:rFonts w:cstheme="minorHAnsi"/>
              </w:rPr>
              <w:t>Schema errors / changes (feature names)</w:t>
            </w:r>
          </w:p>
        </w:tc>
        <w:tc>
          <w:tcPr>
            <w:tcW w:w="2624" w:type="pct"/>
            <w:vMerge w:val="restart"/>
            <w:vAlign w:val="center"/>
          </w:tcPr>
          <w:p w:rsidRPr="00531D19" w:rsidR="00497CBC" w:rsidP="00724D59" w:rsidRDefault="00497CBC" w14:paraId="0B202348" w14:textId="77777777">
            <w:pPr>
              <w:shd w:val="clear" w:color="auto" w:fill="FFFFFF"/>
              <w:spacing w:before="100" w:beforeAutospacing="1"/>
              <w:rPr>
                <w:rFonts w:cstheme="minorHAnsi"/>
              </w:rPr>
            </w:pPr>
            <w:r w:rsidRPr="00531D19">
              <w:rPr>
                <w:rFonts w:cstheme="minorHAnsi"/>
              </w:rPr>
              <w:t xml:space="preserve">Data scheme validation / check for syntax errors, column type and format errors in column names </w:t>
            </w:r>
          </w:p>
        </w:tc>
        <w:tc>
          <w:tcPr>
            <w:tcW w:w="628" w:type="pct"/>
            <w:vAlign w:val="center"/>
          </w:tcPr>
          <w:p w:rsidRPr="003F2B5F" w:rsidR="00497CBC" w:rsidP="00724D59" w:rsidRDefault="00497CBC" w14:paraId="6AF6318F" w14:textId="1D1C9643">
            <w:pPr>
              <w:rPr>
                <w:rFonts w:cstheme="minorHAnsi"/>
              </w:rPr>
            </w:pPr>
            <w:r>
              <w:rPr>
                <w:noProof/>
              </w:rPr>
              <mc:AlternateContent>
                <mc:Choice Requires="wps">
                  <w:drawing>
                    <wp:anchor distT="0" distB="0" distL="114300" distR="114300" simplePos="0" relativeHeight="251658255" behindDoc="0" locked="0" layoutInCell="1" allowOverlap="1" wp14:anchorId="278AD99D" wp14:editId="14CB1BE1">
                      <wp:simplePos x="0" y="0"/>
                      <wp:positionH relativeFrom="column">
                        <wp:posOffset>-22225</wp:posOffset>
                      </wp:positionH>
                      <wp:positionV relativeFrom="paragraph">
                        <wp:posOffset>47625</wp:posOffset>
                      </wp:positionV>
                      <wp:extent cx="159385" cy="159385"/>
                      <wp:effectExtent l="0" t="0" r="0" b="0"/>
                      <wp:wrapNone/>
                      <wp:docPr id="7" name="Oval 7"/>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7" style="position:absolute;margin-left:-1.75pt;margin-top:3.75pt;width:12.55pt;height:12.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290B40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MedlitwA&#10;AAAGAQAADwAAAAAAAAAAAAAAAADZBAAAZHJzL2Rvd25yZXYueG1sUEsFBgAAAAAEAAQA8wAAAOIF&#10;AAAAAA==&#10;">
                      <v:stroke joinstyle="miter"/>
                    </v:oval>
                  </w:pict>
                </mc:Fallback>
              </mc:AlternateContent>
            </w:r>
          </w:p>
        </w:tc>
      </w:tr>
      <w:tr w:rsidRPr="003F2B5F" w:rsidR="00497CBC" w:rsidTr="00724D59" w14:paraId="086BB852" w14:textId="77777777">
        <w:trPr>
          <w:trHeight w:val="607"/>
          <w:jc w:val="center"/>
        </w:trPr>
        <w:tc>
          <w:tcPr>
            <w:tcW w:w="1748" w:type="pct"/>
            <w:vAlign w:val="center"/>
          </w:tcPr>
          <w:p w:rsidRPr="001408D2" w:rsidR="00497CBC" w:rsidP="00724D59" w:rsidRDefault="00497CBC" w14:paraId="5B9684A0" w14:textId="77777777">
            <w:pPr>
              <w:rPr>
                <w:rFonts w:cstheme="minorHAnsi"/>
              </w:rPr>
            </w:pPr>
            <w:r w:rsidRPr="001408D2">
              <w:rPr>
                <w:rFonts w:cstheme="minorHAnsi"/>
              </w:rPr>
              <w:t>Data type / format errors</w:t>
            </w:r>
          </w:p>
        </w:tc>
        <w:tc>
          <w:tcPr>
            <w:tcW w:w="2624" w:type="pct"/>
            <w:vMerge/>
          </w:tcPr>
          <w:p w:rsidRPr="00531D19" w:rsidR="00497CBC" w:rsidP="00724D59" w:rsidRDefault="00497CBC" w14:paraId="386ADA53" w14:textId="77777777">
            <w:pPr>
              <w:shd w:val="clear" w:color="auto" w:fill="FFFFFF"/>
              <w:spacing w:before="100" w:beforeAutospacing="1"/>
              <w:jc w:val="both"/>
              <w:rPr>
                <w:rFonts w:cstheme="minorHAnsi"/>
              </w:rPr>
            </w:pPr>
          </w:p>
        </w:tc>
        <w:tc>
          <w:tcPr>
            <w:tcW w:w="628" w:type="pct"/>
            <w:vAlign w:val="center"/>
          </w:tcPr>
          <w:p w:rsidR="00497CBC" w:rsidP="00724D59" w:rsidRDefault="00497CBC" w14:paraId="764677B8" w14:textId="260D0114">
            <w:pPr>
              <w:jc w:val="both"/>
              <w:rPr>
                <w:noProof/>
              </w:rPr>
            </w:pPr>
            <w:r>
              <w:rPr>
                <w:noProof/>
              </w:rPr>
              <mc:AlternateContent>
                <mc:Choice Requires="wps">
                  <w:drawing>
                    <wp:anchor distT="0" distB="0" distL="114300" distR="114300" simplePos="0" relativeHeight="251658256" behindDoc="0" locked="0" layoutInCell="1" allowOverlap="1" wp14:anchorId="4EF930EC" wp14:editId="48D6B1B0">
                      <wp:simplePos x="0" y="0"/>
                      <wp:positionH relativeFrom="column">
                        <wp:posOffset>175260</wp:posOffset>
                      </wp:positionH>
                      <wp:positionV relativeFrom="paragraph">
                        <wp:posOffset>22860</wp:posOffset>
                      </wp:positionV>
                      <wp:extent cx="159385" cy="159385"/>
                      <wp:effectExtent l="0" t="0" r="0" b="0"/>
                      <wp:wrapNone/>
                      <wp:docPr id="12" name="Oval 12"/>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2" style="position:absolute;margin-left:13.8pt;margin-top:1.8pt;width:12.55pt;height:12.5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13B313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">
                      <v:stroke joinstyle="miter"/>
                    </v:oval>
                  </w:pict>
                </mc:Fallback>
              </mc:AlternateContent>
            </w:r>
            <w:r>
              <w:rPr>
                <w:noProof/>
              </w:rPr>
              <mc:AlternateContent>
                <mc:Choice Requires="wps">
                  <w:drawing>
                    <wp:anchor distT="0" distB="0" distL="114300" distR="114300" simplePos="0" relativeHeight="251658257" behindDoc="0" locked="0" layoutInCell="1" allowOverlap="1" wp14:anchorId="6F6B929D" wp14:editId="0CE47D89">
                      <wp:simplePos x="0" y="0"/>
                      <wp:positionH relativeFrom="column">
                        <wp:posOffset>-22225</wp:posOffset>
                      </wp:positionH>
                      <wp:positionV relativeFrom="paragraph">
                        <wp:posOffset>20320</wp:posOffset>
                      </wp:positionV>
                      <wp:extent cx="159385" cy="159385"/>
                      <wp:effectExtent l="0" t="0" r="0" b="0"/>
                      <wp:wrapNone/>
                      <wp:docPr id="13" name="Oval 13"/>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3" style="position:absolute;margin-left:-1.75pt;margin-top:1.6pt;width:12.55pt;height:12.5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5F739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B3w5R9wA&#10;AAAGAQAADwAAAAAAAAAAAAAAAADZBAAAZHJzL2Rvd25yZXYueG1sUEsFBgAAAAAEAAQA8wAAAOIF&#10;AAAAAA==&#10;">
                      <v:stroke joinstyle="miter"/>
                    </v:oval>
                  </w:pict>
                </mc:Fallback>
              </mc:AlternateContent>
            </w:r>
          </w:p>
        </w:tc>
      </w:tr>
    </w:tbl>
    <w:p w:rsidR="00DA5EAC" w:rsidP="19D68F5F" w:rsidRDefault="00DA5EAC" w14:paraId="35553E14" w14:textId="77777777">
      <w:pPr>
        <w:jc w:val="both"/>
      </w:pPr>
    </w:p>
    <w:p w:rsidR="19D68F5F" w:rsidP="19D68F5F" w:rsidRDefault="009C0D78" w14:paraId="597239B6" w14:textId="5652E982">
      <w:pPr>
        <w:jc w:val="both"/>
      </w:pPr>
      <w:r>
        <w:t xml:space="preserve">An </w:t>
      </w:r>
      <w:r w:rsidR="19D68F5F">
        <w:t>example</w:t>
      </w:r>
      <w:r>
        <w:t xml:space="preserve"> of schema inconsistency would be </w:t>
      </w:r>
      <w:r w:rsidR="19D68F5F">
        <w:t>if the model expects the ’balance’ column to be an Integer and imported data stores it as a String for some reason. This would cause</w:t>
      </w:r>
      <w:r w:rsidR="00A838C6">
        <w:t xml:space="preserve"> the </w:t>
      </w:r>
      <w:r w:rsidR="19D68F5F">
        <w:t xml:space="preserve">pipeline to break immediately or at some later point in time. </w:t>
      </w:r>
      <w:r w:rsidR="009245C2">
        <w:t>At the same time,</w:t>
      </w:r>
      <w:r w:rsidR="19D68F5F">
        <w:t xml:space="preserve"> if we are enforcing schemas from the beginning, we could investigate problems earlier or even set up automated solutions for some of them.</w:t>
      </w:r>
    </w:p>
    <w:p w:rsidR="00DC31C8" w:rsidP="19D68F5F" w:rsidRDefault="19D68F5F" w14:paraId="12167EF6" w14:textId="5FBE0992">
      <w:pPr>
        <w:jc w:val="both"/>
      </w:pPr>
      <w:r w:rsidRPr="2C935981">
        <w:t xml:space="preserve">Apart from </w:t>
      </w:r>
      <w:r w:rsidR="008232D2">
        <w:t xml:space="preserve">more technical </w:t>
      </w:r>
      <w:r w:rsidRPr="2C935981">
        <w:t xml:space="preserve">integrity checks </w:t>
      </w:r>
      <w:r w:rsidR="008232D2">
        <w:t>(i.e.</w:t>
      </w:r>
      <w:r w:rsidR="00460FB9">
        <w:t>,</w:t>
      </w:r>
      <w:r w:rsidR="008232D2">
        <w:t xml:space="preserve"> the ones </w:t>
      </w:r>
      <w:r w:rsidRPr="2C935981">
        <w:t xml:space="preserve">which are necessary for </w:t>
      </w:r>
      <w:r w:rsidR="00142CAF">
        <w:t xml:space="preserve">the model pipeline to </w:t>
      </w:r>
      <w:r w:rsidRPr="2C935981">
        <w:t>successful</w:t>
      </w:r>
      <w:r w:rsidR="00B33B1D">
        <w:t>ly execute</w:t>
      </w:r>
      <w:r w:rsidR="008232D2">
        <w:t>)</w:t>
      </w:r>
      <w:r w:rsidRPr="2C935981">
        <w:t xml:space="preserve"> we need to check for consistency of the provided data as well.</w:t>
      </w:r>
    </w:p>
    <w:p w:rsidR="00DC31C8" w:rsidP="19D68F5F" w:rsidRDefault="00DC31C8" w14:paraId="2BE3A41C" w14:textId="543FDDC0">
      <w:pPr>
        <w:jc w:val="both"/>
      </w:pPr>
    </w:p>
    <w:tbl>
      <w:tblPr>
        <w:tblStyle w:val="TableGrid"/>
        <w:tblW w:w="9355" w:type="dxa"/>
        <w:tblLook w:val="04A0" w:firstRow="1" w:lastRow="0" w:firstColumn="1" w:lastColumn="0" w:noHBand="0" w:noVBand="1"/>
      </w:tblPr>
      <w:tblGrid>
        <w:gridCol w:w="3232"/>
        <w:gridCol w:w="4953"/>
        <w:gridCol w:w="1170"/>
      </w:tblGrid>
      <w:tr w:rsidRPr="00CA0330" w:rsidR="00DC31C8" w:rsidTr="00724D59" w14:paraId="437B3277" w14:textId="77777777">
        <w:trPr>
          <w:trHeight w:val="418"/>
          <w:tblHeader/>
        </w:trPr>
        <w:tc>
          <w:tcPr>
            <w:tcW w:w="3232" w:type="dxa"/>
            <w:shd w:val="clear" w:color="auto" w:fill="2F5496" w:themeFill="accent1" w:themeFillShade="BF"/>
            <w:vAlign w:val="center"/>
          </w:tcPr>
          <w:p w:rsidRPr="00CA0330" w:rsidR="00DC31C8" w:rsidP="00724D59" w:rsidRDefault="00DC31C8" w14:paraId="04A77F06" w14:textId="77777777">
            <w:pPr>
              <w:jc w:val="center"/>
              <w:rPr>
                <w:rFonts w:cstheme="minorHAnsi"/>
                <w:b/>
                <w:bCs/>
                <w:color w:val="FFFFFF" w:themeColor="background1"/>
              </w:rPr>
            </w:pPr>
            <w:r w:rsidRPr="00CA0330">
              <w:rPr>
                <w:rFonts w:cstheme="minorHAnsi"/>
                <w:b/>
                <w:bCs/>
                <w:color w:val="FFFFFF" w:themeColor="background1"/>
              </w:rPr>
              <w:t>Issue</w:t>
            </w:r>
          </w:p>
        </w:tc>
        <w:tc>
          <w:tcPr>
            <w:tcW w:w="4953" w:type="dxa"/>
            <w:shd w:val="clear" w:color="auto" w:fill="2F5496" w:themeFill="accent1" w:themeFillShade="BF"/>
            <w:vAlign w:val="center"/>
          </w:tcPr>
          <w:p w:rsidRPr="00CA0330" w:rsidR="00DC31C8" w:rsidP="00724D59" w:rsidRDefault="00DC31C8" w14:paraId="28C0B8C3" w14:textId="77777777">
            <w:pPr>
              <w:jc w:val="center"/>
              <w:rPr>
                <w:rFonts w:cstheme="minorHAnsi"/>
                <w:b/>
                <w:bCs/>
                <w:color w:val="FFFFFF" w:themeColor="background1"/>
              </w:rPr>
            </w:pPr>
            <w:r w:rsidRPr="0001497F">
              <w:rPr>
                <w:rFonts w:cstheme="minorHAnsi"/>
                <w:b/>
                <w:bCs/>
                <w:color w:val="FFFFFF" w:themeColor="background1"/>
              </w:rPr>
              <w:t>Control Mechanism</w:t>
            </w:r>
          </w:p>
        </w:tc>
        <w:tc>
          <w:tcPr>
            <w:tcW w:w="1170" w:type="dxa"/>
            <w:shd w:val="clear" w:color="auto" w:fill="2F5496" w:themeFill="accent1" w:themeFillShade="BF"/>
            <w:vAlign w:val="center"/>
          </w:tcPr>
          <w:p w:rsidRPr="00CA0330" w:rsidR="00DC31C8" w:rsidP="00724D59" w:rsidRDefault="00DC31C8" w14:paraId="047CD16F" w14:textId="77777777">
            <w:pPr>
              <w:jc w:val="center"/>
              <w:rPr>
                <w:rFonts w:cstheme="minorHAnsi"/>
                <w:b/>
                <w:bCs/>
                <w:color w:val="FFFFFF" w:themeColor="background1"/>
              </w:rPr>
            </w:pPr>
            <w:r w:rsidRPr="00CA0330">
              <w:rPr>
                <w:rFonts w:cstheme="minorHAnsi"/>
                <w:b/>
                <w:bCs/>
                <w:color w:val="FFFFFF" w:themeColor="background1"/>
              </w:rPr>
              <w:t>Criticality Level</w:t>
            </w:r>
          </w:p>
        </w:tc>
      </w:tr>
      <w:tr w:rsidRPr="003F2B5F" w:rsidR="00DC31C8" w:rsidTr="00724D59" w14:paraId="22FEEC9F" w14:textId="77777777">
        <w:trPr>
          <w:trHeight w:val="976"/>
        </w:trPr>
        <w:tc>
          <w:tcPr>
            <w:tcW w:w="3232" w:type="dxa"/>
            <w:vAlign w:val="center"/>
          </w:tcPr>
          <w:p w:rsidRPr="007974F4" w:rsidR="00DC31C8" w:rsidP="00724D59" w:rsidRDefault="00DC31C8" w14:paraId="684BE056" w14:textId="77777777">
            <w:pPr>
              <w:rPr>
                <w:color w:val="FF0000"/>
              </w:rPr>
            </w:pPr>
            <w:r w:rsidRPr="5E072B14">
              <w:t>F</w:t>
            </w:r>
            <w:r w:rsidRPr="00B65DFF">
              <w:t>eature Drifts</w:t>
            </w:r>
          </w:p>
        </w:tc>
        <w:tc>
          <w:tcPr>
            <w:tcW w:w="4953" w:type="dxa"/>
            <w:vAlign w:val="center"/>
          </w:tcPr>
          <w:p w:rsidRPr="00713144" w:rsidR="00DC31C8" w:rsidP="00724D59" w:rsidRDefault="00DC31C8" w14:paraId="41EA2CAB" w14:textId="0753D399">
            <w:pPr>
              <w:shd w:val="clear" w:color="auto" w:fill="FFFFFF"/>
              <w:spacing w:before="100" w:beforeAutospacing="1"/>
              <w:rPr>
                <w:rFonts w:cstheme="minorHAnsi"/>
              </w:rPr>
            </w:pPr>
            <w:r>
              <w:rPr>
                <w:rFonts w:cstheme="minorHAnsi"/>
              </w:rPr>
              <w:t>M</w:t>
            </w:r>
            <w:r w:rsidRPr="00850548">
              <w:rPr>
                <w:rFonts w:cstheme="minorHAnsi"/>
              </w:rPr>
              <w:t>easuring distribution changes b</w:t>
            </w:r>
            <w:r w:rsidRPr="00850548">
              <w:t>etween current and reference</w:t>
            </w:r>
            <w:r>
              <w:t xml:space="preserve"> </w:t>
            </w:r>
            <w:r w:rsidRPr="00850548">
              <w:rPr>
                <w:rFonts w:cstheme="minorHAnsi"/>
              </w:rPr>
              <w:t>d</w:t>
            </w:r>
            <w:r w:rsidRPr="00850548">
              <w:t xml:space="preserve">ata set </w:t>
            </w:r>
            <w:r w:rsidRPr="00850548">
              <w:rPr>
                <w:rFonts w:cstheme="minorHAnsi"/>
              </w:rPr>
              <w:t>metrics</w:t>
            </w:r>
            <w:r>
              <w:rPr>
                <w:rFonts w:cstheme="minorHAnsi"/>
              </w:rPr>
              <w:t xml:space="preserve"> </w:t>
            </w:r>
            <w:r w:rsidRPr="00501945">
              <w:rPr>
                <w:rFonts w:cstheme="minorHAnsi"/>
              </w:rPr>
              <w:t xml:space="preserve">by </w:t>
            </w:r>
            <w:hyperlink w:tgtFrame="_blank" w:history="1" r:id="rId40">
              <w:r w:rsidRPr="00501945">
                <w:t>d</w:t>
              </w:r>
              <w:r w:rsidRPr="00E87B5A">
                <w:rPr>
                  <w:rStyle w:val="Heading3Char"/>
                  <w:rFonts w:asciiTheme="minorHAnsi" w:hAnsiTheme="minorHAnsi" w:cstheme="minorHAnsi"/>
                  <w:color w:val="auto"/>
                  <w:sz w:val="22"/>
                  <w:szCs w:val="22"/>
                </w:rPr>
                <w:t>istribution tests</w:t>
              </w:r>
            </w:hyperlink>
            <w:r w:rsidRPr="00501945">
              <w:rPr>
                <w:rFonts w:cstheme="minorHAnsi"/>
              </w:rPr>
              <w:t> </w:t>
            </w:r>
            <w:r w:rsidRPr="00E87B5A">
              <w:rPr>
                <w:rFonts w:cstheme="minorHAnsi"/>
              </w:rPr>
              <w:t>/ heuristic comparison</w:t>
            </w:r>
          </w:p>
        </w:tc>
        <w:tc>
          <w:tcPr>
            <w:tcW w:w="1170" w:type="dxa"/>
            <w:vAlign w:val="center"/>
          </w:tcPr>
          <w:p w:rsidR="00DC31C8" w:rsidP="00724D59" w:rsidRDefault="00DC31C8" w14:paraId="4FC06566" w14:textId="67573F27">
            <w:pPr>
              <w:jc w:val="both"/>
              <w:rPr>
                <w:noProof/>
              </w:rPr>
            </w:pPr>
            <w:r>
              <w:rPr>
                <w:noProof/>
              </w:rPr>
              <mc:AlternateContent>
                <mc:Choice Requires="wps">
                  <w:drawing>
                    <wp:anchor distT="0" distB="0" distL="114300" distR="114300" simplePos="0" relativeHeight="251658261" behindDoc="0" locked="0" layoutInCell="1" allowOverlap="1" wp14:anchorId="28C85F30" wp14:editId="29F87C98">
                      <wp:simplePos x="0" y="0"/>
                      <wp:positionH relativeFrom="column">
                        <wp:posOffset>175260</wp:posOffset>
                      </wp:positionH>
                      <wp:positionV relativeFrom="paragraph">
                        <wp:posOffset>22860</wp:posOffset>
                      </wp:positionV>
                      <wp:extent cx="159385" cy="159385"/>
                      <wp:effectExtent l="0" t="0" r="0" b="0"/>
                      <wp:wrapNone/>
                      <wp:docPr id="133781088" name="Oval 133781088"/>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33781088" style="position:absolute;margin-left:13.8pt;margin-top:1.8pt;width:12.55pt;height:12.5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73F3AC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">
                      <v:stroke joinstyle="miter"/>
                    </v:oval>
                  </w:pict>
                </mc:Fallback>
              </mc:AlternateContent>
            </w:r>
            <w:r>
              <w:rPr>
                <w:noProof/>
              </w:rPr>
              <mc:AlternateContent>
                <mc:Choice Requires="wps">
                  <w:drawing>
                    <wp:anchor distT="0" distB="0" distL="114300" distR="114300" simplePos="0" relativeHeight="251658262" behindDoc="0" locked="0" layoutInCell="1" allowOverlap="1" wp14:anchorId="3CD0A9FC" wp14:editId="2C160F6D">
                      <wp:simplePos x="0" y="0"/>
                      <wp:positionH relativeFrom="column">
                        <wp:posOffset>-22225</wp:posOffset>
                      </wp:positionH>
                      <wp:positionV relativeFrom="paragraph">
                        <wp:posOffset>20320</wp:posOffset>
                      </wp:positionV>
                      <wp:extent cx="159385" cy="159385"/>
                      <wp:effectExtent l="0" t="0" r="0" b="0"/>
                      <wp:wrapNone/>
                      <wp:docPr id="133781089" name="Oval 133781089"/>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33781089" style="position:absolute;margin-left:-1.75pt;margin-top:1.6pt;width:12.55pt;height:12.5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711D08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B3w5R9wA&#10;AAAGAQAADwAAAAAAAAAAAAAAAADZBAAAZHJzL2Rvd25yZXYueG1sUEsFBgAAAAAEAAQA8wAAAOIF&#10;AAAAAA==&#10;">
                      <v:stroke joinstyle="miter"/>
                    </v:oval>
                  </w:pict>
                </mc:Fallback>
              </mc:AlternateContent>
            </w:r>
          </w:p>
        </w:tc>
      </w:tr>
    </w:tbl>
    <w:p w:rsidR="00DC31C8" w:rsidP="19D68F5F" w:rsidRDefault="00DC31C8" w14:paraId="5E0980DE" w14:textId="543FDDC0">
      <w:pPr>
        <w:jc w:val="both"/>
      </w:pPr>
    </w:p>
    <w:p w:rsidR="003F626E" w:rsidP="19D68F5F" w:rsidRDefault="19D68F5F" w14:paraId="7410B4C9" w14:textId="6E2FCFE9">
      <w:pPr>
        <w:jc w:val="both"/>
      </w:pPr>
      <w:r w:rsidRPr="2C935981">
        <w:t>Taking missing values</w:t>
      </w:r>
      <w:r w:rsidR="007C1F8C">
        <w:t xml:space="preserve"> as an </w:t>
      </w:r>
      <w:r w:rsidRPr="2C935981">
        <w:t>example</w:t>
      </w:r>
      <w:r w:rsidR="007C1F8C">
        <w:t>:</w:t>
      </w:r>
      <w:r w:rsidRPr="2C935981">
        <w:t xml:space="preserve"> assuming delivered data contains a larger portion of missing</w:t>
      </w:r>
      <w:r w:rsidR="008D1F03">
        <w:t>s</w:t>
      </w:r>
      <w:r w:rsidR="00B30874">
        <w:t>,</w:t>
      </w:r>
      <w:r w:rsidRPr="2C935981">
        <w:t xml:space="preserve"> </w:t>
      </w:r>
      <w:r w:rsidR="002A086E">
        <w:t xml:space="preserve">one might observe a </w:t>
      </w:r>
      <w:r w:rsidRPr="2C935981">
        <w:t xml:space="preserve">worse </w:t>
      </w:r>
      <w:r w:rsidRPr="2C935981" w:rsidR="002A086E">
        <w:t>model performance</w:t>
      </w:r>
      <w:r w:rsidR="00B56FBF">
        <w:t>,</w:t>
      </w:r>
      <w:r w:rsidRPr="2C935981" w:rsidR="002A086E">
        <w:t xml:space="preserve"> </w:t>
      </w:r>
      <w:r w:rsidR="00F451DD">
        <w:t xml:space="preserve">resulting from </w:t>
      </w:r>
      <w:r w:rsidR="00B56FBF">
        <w:t xml:space="preserve">the </w:t>
      </w:r>
      <w:r w:rsidR="002765F9">
        <w:t>lack of information</w:t>
      </w:r>
      <w:r w:rsidR="00F451DD">
        <w:t xml:space="preserve"> </w:t>
      </w:r>
      <w:r w:rsidR="00B30874">
        <w:t>for the model to decide on (</w:t>
      </w:r>
      <w:r w:rsidR="004A4B7A">
        <w:t>bias introduced by</w:t>
      </w:r>
      <w:r w:rsidR="00F451DD">
        <w:t xml:space="preserve"> imputation</w:t>
      </w:r>
      <w:r w:rsidR="00B30874">
        <w:t>)</w:t>
      </w:r>
      <w:r w:rsidRPr="2C935981">
        <w:t>.</w:t>
      </w:r>
      <w:r w:rsidR="00C62C77">
        <w:t xml:space="preserve"> In </w:t>
      </w:r>
      <w:r w:rsidRPr="00937AD9" w:rsidR="00C62C77">
        <w:fldChar w:fldCharType="begin"/>
      </w:r>
      <w:r w:rsidRPr="00937AD9" w:rsidR="00C62C77">
        <w:instrText xml:space="preserve"> REF _Ref108346916 \h  \* MERGEFORMAT </w:instrText>
      </w:r>
      <w:r w:rsidRPr="00937AD9" w:rsidR="00C62C77">
        <w:fldChar w:fldCharType="separate"/>
      </w:r>
      <w:r w:rsidRPr="00937AD9" w:rsidR="00C62C77">
        <w:t xml:space="preserve">Figure </w:t>
      </w:r>
      <w:r w:rsidRPr="00937AD9" w:rsidR="00C62C77">
        <w:rPr>
          <w:noProof/>
        </w:rPr>
        <w:t>4</w:t>
      </w:r>
      <w:r w:rsidRPr="00937AD9" w:rsidR="00C62C77">
        <w:fldChar w:fldCharType="end"/>
      </w:r>
      <w:r w:rsidR="00C62C77">
        <w:t xml:space="preserve"> we illustrate a change in ‘education’ column in our “toy” dataset – notice how a ‘0’ category has appeared as a result of careless imputation</w:t>
      </w:r>
      <w:r w:rsidR="0033212D">
        <w:t>, when an unusually large share of missing values has not been properly investigated</w:t>
      </w:r>
      <w:r w:rsidR="00C62C77">
        <w:t>.</w:t>
      </w:r>
    </w:p>
    <w:p w:rsidR="19D68F5F" w:rsidP="19D68F5F" w:rsidRDefault="19D68F5F" w14:paraId="53F0E802" w14:textId="15E041A6">
      <w:pPr>
        <w:jc w:val="both"/>
      </w:pPr>
      <w:r w:rsidRPr="2C935981">
        <w:t>Duplicate rows could also be an example of data inconsistency where we, for some reason, get additional rows of exact</w:t>
      </w:r>
      <w:r w:rsidR="002206D1">
        <w:t>ly the</w:t>
      </w:r>
      <w:r w:rsidRPr="2C935981">
        <w:t xml:space="preserve"> same data</w:t>
      </w:r>
      <w:r w:rsidR="00C62C77">
        <w:t xml:space="preserve">, which is </w:t>
      </w:r>
      <w:r w:rsidRPr="2C935981">
        <w:t>skewing the distribution and trueness of data.</w:t>
      </w:r>
    </w:p>
    <w:p w:rsidRPr="001040DC" w:rsidR="004A7865" w:rsidP="001040DC" w:rsidRDefault="004A7865" w14:paraId="382C1B2E" w14:textId="7BF71C4B">
      <w:pPr>
        <w:pStyle w:val="Caption"/>
        <w:keepNext/>
        <w:jc w:val="center"/>
        <w:rPr>
          <w:b/>
          <w:bCs/>
          <w:i w:val="0"/>
          <w:iCs w:val="0"/>
          <w:color w:val="auto"/>
          <w:sz w:val="22"/>
          <w:szCs w:val="22"/>
        </w:rPr>
      </w:pPr>
      <w:bookmarkStart w:name="_Ref108346916" w:id="46"/>
      <w:r w:rsidRPr="001040DC">
        <w:rPr>
          <w:b/>
          <w:bCs/>
          <w:i w:val="0"/>
          <w:iCs w:val="0"/>
          <w:color w:val="auto"/>
          <w:sz w:val="22"/>
          <w:szCs w:val="22"/>
        </w:rPr>
        <w:t xml:space="preserve">Figure </w:t>
      </w:r>
      <w:r w:rsidRPr="001040DC">
        <w:rPr>
          <w:b/>
          <w:bCs/>
          <w:i w:val="0"/>
          <w:iCs w:val="0"/>
          <w:color w:val="auto"/>
          <w:sz w:val="22"/>
          <w:szCs w:val="22"/>
        </w:rPr>
        <w:fldChar w:fldCharType="begin"/>
      </w:r>
      <w:r w:rsidRPr="001040DC">
        <w:rPr>
          <w:b/>
          <w:bCs/>
          <w:i w:val="0"/>
          <w:iCs w:val="0"/>
          <w:color w:val="auto"/>
          <w:sz w:val="22"/>
          <w:szCs w:val="22"/>
        </w:rPr>
        <w:instrText xml:space="preserve"> SEQ Figure \* ARABIC </w:instrText>
      </w:r>
      <w:r w:rsidRPr="001040DC">
        <w:rPr>
          <w:b/>
          <w:bCs/>
          <w:i w:val="0"/>
          <w:iCs w:val="0"/>
          <w:color w:val="auto"/>
          <w:sz w:val="22"/>
          <w:szCs w:val="22"/>
        </w:rPr>
        <w:fldChar w:fldCharType="separate"/>
      </w:r>
      <w:r w:rsidR="00937AD9">
        <w:rPr>
          <w:b/>
          <w:bCs/>
          <w:i w:val="0"/>
          <w:iCs w:val="0"/>
          <w:noProof/>
          <w:color w:val="auto"/>
          <w:sz w:val="22"/>
          <w:szCs w:val="22"/>
        </w:rPr>
        <w:t>4</w:t>
      </w:r>
      <w:r w:rsidRPr="001040DC">
        <w:rPr>
          <w:b/>
          <w:bCs/>
          <w:i w:val="0"/>
          <w:iCs w:val="0"/>
          <w:color w:val="auto"/>
          <w:sz w:val="22"/>
          <w:szCs w:val="22"/>
        </w:rPr>
        <w:fldChar w:fldCharType="end"/>
      </w:r>
      <w:bookmarkEnd w:id="46"/>
      <w:r w:rsidRPr="001040DC">
        <w:rPr>
          <w:b/>
          <w:bCs/>
          <w:i w:val="0"/>
          <w:iCs w:val="0"/>
          <w:color w:val="auto"/>
          <w:sz w:val="22"/>
          <w:szCs w:val="22"/>
        </w:rPr>
        <w:t>. Introduction of missing values in data: before and after</w:t>
      </w:r>
    </w:p>
    <w:p w:rsidRPr="0034757A" w:rsidR="2C935981" w:rsidP="2C935981" w:rsidRDefault="2C935981" w14:paraId="07B47A1D" w14:textId="697CAAA8">
      <w:pPr>
        <w:jc w:val="center"/>
        <w:rPr>
          <w:lang w:val="sr-Latn-RS"/>
        </w:rPr>
      </w:pPr>
      <w:r>
        <w:rPr>
          <w:noProof/>
        </w:rPr>
        <w:drawing>
          <wp:inline distT="0" distB="0" distL="0" distR="0" wp14:anchorId="3F85FA11" wp14:editId="3A4B8A5B">
            <wp:extent cx="4572000" cy="2107227"/>
            <wp:effectExtent l="0" t="0" r="0" b="7620"/>
            <wp:docPr id="133781100" name="Picture 13378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1100" name="Picture 133781100"/>
                    <pic:cNvPicPr/>
                  </pic:nvPicPr>
                  <pic:blipFill>
                    <a:blip r:embed="rId41">
                      <a:extLst>
                        <a:ext uri="{28A0092B-C50C-407E-A947-70E740481C1C}">
                          <a14:useLocalDpi xmlns:a14="http://schemas.microsoft.com/office/drawing/2010/main" val="0"/>
                        </a:ext>
                      </a:extLst>
                    </a:blip>
                    <a:stretch>
                      <a:fillRect/>
                    </a:stretch>
                  </pic:blipFill>
                  <pic:spPr>
                    <a:xfrm>
                      <a:off x="0" y="0"/>
                      <a:ext cx="4572000" cy="2107227"/>
                    </a:xfrm>
                    <a:prstGeom prst="rect">
                      <a:avLst/>
                    </a:prstGeom>
                  </pic:spPr>
                </pic:pic>
              </a:graphicData>
            </a:graphic>
          </wp:inline>
        </w:drawing>
      </w:r>
    </w:p>
    <w:p w:rsidR="19D68F5F" w:rsidP="19D68F5F" w:rsidRDefault="19D68F5F" w14:paraId="7C313BFA" w14:textId="6CDD7F73">
      <w:pPr>
        <w:jc w:val="both"/>
      </w:pPr>
      <w:commentRangeStart w:id="47"/>
      <w:r w:rsidRPr="2C935981">
        <w:t>Finally, in production</w:t>
      </w:r>
      <w:r w:rsidR="1DB1EB7A">
        <w:t>,</w:t>
      </w:r>
      <w:r w:rsidRPr="2C935981">
        <w:t xml:space="preserve"> we could encounter phenomena known as </w:t>
      </w:r>
      <w:del w:author="Olga KAPRANOVA" w:date="2022-07-10T12:09:00Z" w:id="48">
        <w:r w:rsidRPr="2C935981" w:rsidDel="0033212D">
          <w:delText>–</w:delText>
        </w:r>
      </w:del>
      <w:r w:rsidRPr="2C935981">
        <w:t xml:space="preserve"> data drift. In this case</w:t>
      </w:r>
      <w:r w:rsidR="1DB1EB7A">
        <w:t>,</w:t>
      </w:r>
      <w:r w:rsidRPr="2C935981">
        <w:t xml:space="preserve"> there is nothing wrong with our data (i.e</w:t>
      </w:r>
      <w:r w:rsidR="1DB1EB7A">
        <w:t>.,</w:t>
      </w:r>
      <w:r w:rsidRPr="2C935981">
        <w:t xml:space="preserve"> no duplicate rows or missing values) but we still see changes in </w:t>
      </w:r>
      <w:r w:rsidR="1DB1EB7A">
        <w:t xml:space="preserve">the </w:t>
      </w:r>
      <w:r w:rsidRPr="2C935981">
        <w:t xml:space="preserve">distribution of </w:t>
      </w:r>
      <w:del w:author="Olga KAPRANOVA" w:date="2022-07-10T12:10:00Z" w:id="49">
        <w:r w:rsidRPr="2C935981" w:rsidDel="00862611">
          <w:delText xml:space="preserve">problematic </w:delText>
        </w:r>
      </w:del>
      <w:r w:rsidRPr="2C935981">
        <w:t>variables</w:t>
      </w:r>
      <w:ins w:author="Olga KAPRANOVA" w:date="2022-07-10T12:10:00Z" w:id="50">
        <w:r w:rsidR="00862611">
          <w:t>, which might affect th</w:t>
        </w:r>
      </w:ins>
      <w:ins w:author="Olga KAPRANOVA" w:date="2022-07-10T12:11:00Z" w:id="51">
        <w:r w:rsidR="00862611">
          <w:t>e model performance</w:t>
        </w:r>
      </w:ins>
      <w:r w:rsidRPr="2C935981">
        <w:t xml:space="preserve">. </w:t>
      </w:r>
      <w:ins w:author="Olga KAPRANOVA" w:date="2022-07-10T12:11:00Z" w:id="52">
        <w:r w:rsidR="00862611">
          <w:t xml:space="preserve">Contrary to data integrity problems, </w:t>
        </w:r>
      </w:ins>
      <w:del w:author="Olga KAPRANOVA" w:date="2022-07-10T12:11:00Z" w:id="53">
        <w:r w:rsidRPr="2C935981" w:rsidDel="00862611">
          <w:delText xml:space="preserve">This is most </w:delText>
        </w:r>
      </w:del>
      <w:ins w:author="Olga KAPRANOVA" w:date="2022-07-10T12:11:00Z" w:id="54">
        <w:r w:rsidR="00862611">
          <w:t xml:space="preserve">such situation is </w:t>
        </w:r>
      </w:ins>
      <w:r w:rsidRPr="2C935981">
        <w:t xml:space="preserve">likely </w:t>
      </w:r>
      <w:ins w:author="Olga KAPRANOVA" w:date="2022-07-10T12:11:00Z" w:id="55">
        <w:r w:rsidR="00862611">
          <w:t xml:space="preserve">to occur </w:t>
        </w:r>
      </w:ins>
      <w:r w:rsidRPr="2C935981">
        <w:t xml:space="preserve">due to an </w:t>
      </w:r>
      <w:del w:author="Olga KAPRANOVA" w:date="2022-07-10T12:11:00Z" w:id="56">
        <w:r w:rsidRPr="2C935981" w:rsidDel="00862611">
          <w:delText xml:space="preserve">outside </w:delText>
        </w:r>
      </w:del>
      <w:ins w:author="Olga KAPRANOVA" w:date="2022-07-10T12:11:00Z" w:id="57">
        <w:r w:rsidR="00862611">
          <w:t>external</w:t>
        </w:r>
        <w:r w:rsidRPr="2C935981" w:rsidR="00862611">
          <w:t xml:space="preserve"> </w:t>
        </w:r>
      </w:ins>
      <w:r w:rsidRPr="2C935981">
        <w:t xml:space="preserve">event impacting the </w:t>
      </w:r>
      <w:del w:author="Olga KAPRANOVA" w:date="2022-07-10T12:11:00Z" w:id="58">
        <w:r w:rsidRPr="2C935981" w:rsidDel="00862611">
          <w:delText xml:space="preserve">values of data </w:delText>
        </w:r>
      </w:del>
      <w:ins w:author="Olga KAPRANOVA" w:date="2022-07-10T12:11:00Z" w:id="59">
        <w:r w:rsidR="00862611">
          <w:t>data generating process</w:t>
        </w:r>
      </w:ins>
      <w:del w:author="Olga KAPRANOVA" w:date="2022-07-10T12:11:00Z" w:id="60">
        <w:r w:rsidRPr="2C935981" w:rsidDel="00862611">
          <w:delText>and thus introducing change</w:delText>
        </w:r>
      </w:del>
      <w:r w:rsidRPr="2C935981">
        <w:t>. This could be dangerous since it’s much harder to detect in the right way than, for example, duplicated rows</w:t>
      </w:r>
      <w:ins w:author="Olga KAPRANOVA" w:date="2022-07-10T12:15:00Z" w:id="61">
        <w:r w:rsidR="00291C40">
          <w:t xml:space="preserve">, so that </w:t>
        </w:r>
      </w:ins>
      <w:ins w:author="Olga KAPRANOVA" w:date="2022-07-10T12:16:00Z" w:id="62">
        <w:r w:rsidR="00EF2BD5">
          <w:t>a possible</w:t>
        </w:r>
      </w:ins>
      <w:ins w:author="Olga KAPRANOVA" w:date="2022-07-10T12:15:00Z" w:id="63">
        <w:r w:rsidR="00291C40">
          <w:t xml:space="preserve"> model deterio</w:t>
        </w:r>
      </w:ins>
      <w:ins w:author="Olga KAPRANOVA" w:date="2022-07-10T12:16:00Z" w:id="64">
        <w:r w:rsidR="00291C40">
          <w:t xml:space="preserve">ration </w:t>
        </w:r>
        <w:r w:rsidR="008602BA">
          <w:t>is only detected</w:t>
        </w:r>
      </w:ins>
      <w:ins w:author="Olga KAPRANOVA" w:date="2022-07-10T12:17:00Z" w:id="65">
        <w:r w:rsidR="00EF2BD5">
          <w:t xml:space="preserve"> </w:t>
        </w:r>
        <w:r w:rsidR="00BF26DD">
          <w:t>de-fa</w:t>
        </w:r>
      </w:ins>
      <w:ins w:author="Olga KAPRANOVA" w:date="2022-07-10T12:18:00Z" w:id="66">
        <w:r w:rsidR="00BF26DD">
          <w:t>cto</w:t>
        </w:r>
      </w:ins>
      <w:ins w:author="Olga KAPRANOVA" w:date="2022-07-10T12:17:00Z" w:id="67">
        <w:r w:rsidR="00EF2BD5">
          <w:t>, when the target data becomes fully available</w:t>
        </w:r>
      </w:ins>
      <w:r w:rsidRPr="2C935981">
        <w:t>.</w:t>
      </w:r>
      <w:del w:author="Tamara STAJIC" w:date="2022-07-07T16:16:00Z" w:id="68">
        <w:r w:rsidRPr="2C935981">
          <w:delText xml:space="preserve"> </w:delText>
        </w:r>
      </w:del>
      <w:ins w:author="Tamara STAJIC" w:date="2022-07-07T16:16:00Z" w:id="69">
        <w:r w:rsidR="00BE0DEA">
          <w:t xml:space="preserve"> </w:t>
        </w:r>
        <w:r w:rsidR="00FC2ECD">
          <w:t xml:space="preserve">In </w:t>
        </w:r>
        <w:del w:author="Olga KAPRANOVA" w:date="2022-07-10T11:41:00Z" w:id="70">
          <w:r w:rsidDel="00176C60" w:rsidR="00FC2ECD">
            <w:delText>fig.</w:delText>
          </w:r>
        </w:del>
        <w:del w:author="Olga KAPRANOVA" w:date="2022-07-10T12:02:00Z" w:id="71">
          <w:r w:rsidDel="00742050" w:rsidR="00FC2ECD">
            <w:delText xml:space="preserve"> </w:delText>
          </w:r>
          <w:r w:rsidRPr="00742050" w:rsidDel="00742050" w:rsidR="00FC2ECD">
            <w:delText>4</w:delText>
          </w:r>
        </w:del>
      </w:ins>
      <w:ins w:author="Tamara STAJIC" w:date="2022-07-07T16:13:00Z" w:id="72">
        <w:del w:author="Olga KAPRANOVA" w:date="2022-07-10T12:02:00Z" w:id="73">
          <w:r w:rsidRPr="00742050" w:rsidDel="00742050" w:rsidR="00BA185E">
            <w:delText xml:space="preserve"> </w:delText>
          </w:r>
        </w:del>
      </w:ins>
      <w:r w:rsidRPr="00742050" w:rsidR="00742050">
        <w:fldChar w:fldCharType="begin"/>
      </w:r>
      <w:r w:rsidRPr="00742050" w:rsidR="00742050">
        <w:instrText xml:space="preserve"> REF _Ref108346916 \h </w:instrText>
      </w:r>
      <w:r w:rsidRPr="0033212D" w:rsidR="00742050">
        <w:instrText xml:space="preserve"> \* MERGEFORMAT </w:instrText>
      </w:r>
      <w:r w:rsidRPr="00742050" w:rsidR="00742050">
        <w:fldChar w:fldCharType="separate"/>
      </w:r>
      <w:ins w:author="Olga KAPRANOVA" w:date="2022-07-10T12:02:00Z" w:id="74">
        <w:r w:rsidRPr="0033212D" w:rsidR="00742050">
          <w:t xml:space="preserve">Figure </w:t>
        </w:r>
        <w:r w:rsidRPr="0033212D" w:rsidR="00742050">
          <w:rPr>
            <w:noProof/>
          </w:rPr>
          <w:t>4</w:t>
        </w:r>
        <w:r w:rsidRPr="00742050" w:rsidR="00742050">
          <w:fldChar w:fldCharType="end"/>
        </w:r>
        <w:r w:rsidR="00742050">
          <w:t xml:space="preserve"> </w:t>
        </w:r>
      </w:ins>
      <w:ins w:author="Tamara STAJIC" w:date="2022-07-07T16:13:00Z" w:id="75">
        <w:r w:rsidR="00BA185E">
          <w:t xml:space="preserve">we have illustrated </w:t>
        </w:r>
      </w:ins>
      <w:ins w:author="Tamara STAJIC" w:date="2022-07-07T16:14:00Z" w:id="76">
        <w:r w:rsidR="00A150AE">
          <w:t xml:space="preserve">how a </w:t>
        </w:r>
        <w:r w:rsidR="00F12E32">
          <w:t xml:space="preserve">generous distribution of </w:t>
        </w:r>
      </w:ins>
      <w:ins w:author="Olga KAPRANOVA" w:date="2022-07-10T12:12:00Z" w:id="77">
        <w:r w:rsidR="0068530F">
          <w:t>“</w:t>
        </w:r>
      </w:ins>
      <w:ins w:author="Tamara STAJIC" w:date="2022-07-07T16:14:00Z" w:id="78">
        <w:r w:rsidR="00F12E32">
          <w:t>helicopter money</w:t>
        </w:r>
      </w:ins>
      <w:ins w:author="Olga KAPRANOVA" w:date="2022-07-10T12:12:00Z" w:id="79">
        <w:r w:rsidR="0068530F">
          <w:t>”</w:t>
        </w:r>
      </w:ins>
      <w:ins w:author="Tamara STAJIC" w:date="2022-07-07T16:14:00Z" w:id="80">
        <w:r w:rsidR="00F12E32">
          <w:t xml:space="preserve"> </w:t>
        </w:r>
        <w:r w:rsidR="009233C4">
          <w:t xml:space="preserve">to </w:t>
        </w:r>
        <w:r w:rsidR="00C61A82">
          <w:t>at-risk empl</w:t>
        </w:r>
      </w:ins>
      <w:ins w:author="Tamara STAJIC" w:date="2022-07-07T16:15:00Z" w:id="81">
        <w:r w:rsidR="00C61A82">
          <w:t>oyment categories</w:t>
        </w:r>
      </w:ins>
      <w:ins w:author="Tamara STAJIC" w:date="2022-07-07T16:14:00Z" w:id="82">
        <w:r w:rsidR="00F12E32">
          <w:t xml:space="preserve"> would </w:t>
        </w:r>
      </w:ins>
      <w:ins w:author="Tamara STAJIC" w:date="2022-07-07T16:15:00Z" w:id="83">
        <w:r w:rsidR="00B0147C">
          <w:t>reflect in</w:t>
        </w:r>
      </w:ins>
      <w:ins w:author="Tamara STAJIC" w:date="2022-07-07T16:14:00Z" w:id="84">
        <w:r w:rsidR="00F12E32">
          <w:t xml:space="preserve"> our </w:t>
        </w:r>
        <w:r w:rsidR="009233C4">
          <w:t>banking dataset</w:t>
        </w:r>
      </w:ins>
      <w:ins w:author="Tamara STAJIC" w:date="2022-07-07T16:15:00Z" w:id="85">
        <w:r w:rsidR="00B0147C">
          <w:t xml:space="preserve"> </w:t>
        </w:r>
        <w:r w:rsidR="00B3146D">
          <w:t>–</w:t>
        </w:r>
        <w:r w:rsidR="00B0147C">
          <w:t xml:space="preserve"> </w:t>
        </w:r>
        <w:r w:rsidR="00B3146D">
          <w:t xml:space="preserve">balance distribution by </w:t>
        </w:r>
        <w:r w:rsidR="00E354C5">
          <w:t xml:space="preserve">employment category has </w:t>
        </w:r>
        <w:r w:rsidR="00FC2ECD">
          <w:t>changed</w:t>
        </w:r>
      </w:ins>
      <w:ins w:author="Tamara STAJIC" w:date="2022-07-07T16:14:00Z" w:id="86">
        <w:r w:rsidR="009233C4">
          <w:t>.</w:t>
        </w:r>
      </w:ins>
      <w:commentRangeEnd w:id="47"/>
      <w:r w:rsidR="0068530F">
        <w:rPr>
          <w:rStyle w:val="CommentReference"/>
          <w:lang w:val="de-DE"/>
        </w:rPr>
        <w:commentReference w:id="47"/>
      </w:r>
    </w:p>
    <w:p w:rsidRPr="001040DC" w:rsidR="001040DC" w:rsidP="001040DC" w:rsidRDefault="001040DC" w14:paraId="063C024D" w14:textId="1B1CFD00">
      <w:pPr>
        <w:pStyle w:val="Caption"/>
        <w:keepNext/>
        <w:jc w:val="center"/>
        <w:rPr>
          <w:b/>
          <w:bCs/>
          <w:i w:val="0"/>
          <w:iCs w:val="0"/>
          <w:color w:val="auto"/>
          <w:sz w:val="22"/>
          <w:szCs w:val="22"/>
        </w:rPr>
      </w:pPr>
      <w:r w:rsidRPr="001040DC">
        <w:rPr>
          <w:b/>
          <w:bCs/>
          <w:i w:val="0"/>
          <w:iCs w:val="0"/>
          <w:color w:val="auto"/>
          <w:sz w:val="22"/>
          <w:szCs w:val="22"/>
        </w:rPr>
        <w:t xml:space="preserve">Figure </w:t>
      </w:r>
      <w:r w:rsidRPr="001040DC">
        <w:rPr>
          <w:b/>
          <w:bCs/>
          <w:i w:val="0"/>
          <w:iCs w:val="0"/>
          <w:color w:val="auto"/>
          <w:sz w:val="22"/>
          <w:szCs w:val="22"/>
        </w:rPr>
        <w:fldChar w:fldCharType="begin"/>
      </w:r>
      <w:r w:rsidRPr="001040DC">
        <w:rPr>
          <w:b/>
          <w:bCs/>
          <w:i w:val="0"/>
          <w:iCs w:val="0"/>
          <w:color w:val="auto"/>
          <w:sz w:val="22"/>
          <w:szCs w:val="22"/>
        </w:rPr>
        <w:instrText xml:space="preserve"> SEQ Figure \* ARABIC </w:instrText>
      </w:r>
      <w:r w:rsidRPr="001040DC">
        <w:rPr>
          <w:b/>
          <w:bCs/>
          <w:i w:val="0"/>
          <w:iCs w:val="0"/>
          <w:color w:val="auto"/>
          <w:sz w:val="22"/>
          <w:szCs w:val="22"/>
        </w:rPr>
        <w:fldChar w:fldCharType="separate"/>
      </w:r>
      <w:ins w:author="Olga KAPRANOVA" w:date="2022-07-10T12:00:00Z" w:id="88">
        <w:r w:rsidR="00937AD9">
          <w:rPr>
            <w:b/>
            <w:bCs/>
            <w:i w:val="0"/>
            <w:iCs w:val="0"/>
            <w:noProof/>
            <w:color w:val="auto"/>
            <w:sz w:val="22"/>
            <w:szCs w:val="22"/>
          </w:rPr>
          <w:t>5</w:t>
        </w:r>
      </w:ins>
      <w:del w:author="Olga KAPRANOVA" w:date="2022-07-10T12:00:00Z" w:id="89">
        <w:r w:rsidDel="00937AD9" w:rsidR="00087758">
          <w:rPr>
            <w:b/>
            <w:bCs/>
            <w:i w:val="0"/>
            <w:iCs w:val="0"/>
            <w:noProof/>
            <w:color w:val="auto"/>
            <w:sz w:val="22"/>
            <w:szCs w:val="22"/>
          </w:rPr>
          <w:delText>4</w:delText>
        </w:r>
      </w:del>
      <w:r w:rsidRPr="001040DC">
        <w:rPr>
          <w:b/>
          <w:bCs/>
          <w:i w:val="0"/>
          <w:iCs w:val="0"/>
          <w:color w:val="auto"/>
          <w:sz w:val="22"/>
          <w:szCs w:val="22"/>
        </w:rPr>
        <w:fldChar w:fldCharType="end"/>
      </w:r>
      <w:r w:rsidRPr="001040DC">
        <w:rPr>
          <w:b/>
          <w:bCs/>
          <w:i w:val="0"/>
          <w:iCs w:val="0"/>
          <w:color w:val="auto"/>
          <w:sz w:val="22"/>
          <w:szCs w:val="22"/>
        </w:rPr>
        <w:t>. Change in data between deliveries due to external factors</w:t>
      </w:r>
    </w:p>
    <w:p w:rsidR="19D68F5F" w:rsidP="2C935981" w:rsidRDefault="2C935981" w14:paraId="5A4878EC" w14:textId="147DAFE1">
      <w:pPr>
        <w:jc w:val="center"/>
      </w:pPr>
      <w:r>
        <w:rPr>
          <w:noProof/>
        </w:rPr>
        <w:drawing>
          <wp:inline distT="0" distB="0" distL="0" distR="0" wp14:anchorId="7AF7150E" wp14:editId="14113AA7">
            <wp:extent cx="4009030" cy="2238375"/>
            <wp:effectExtent l="0" t="0" r="0" b="0"/>
            <wp:docPr id="1951444433" name="Picture 195144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009030" cy="2238375"/>
                    </a:xfrm>
                    <a:prstGeom prst="rect">
                      <a:avLst/>
                    </a:prstGeom>
                  </pic:spPr>
                </pic:pic>
              </a:graphicData>
            </a:graphic>
          </wp:inline>
        </w:drawing>
      </w:r>
    </w:p>
    <w:p w:rsidR="0032342F" w:rsidRDefault="0032342F" w14:paraId="6A768EA9" w14:textId="25C482E9">
      <w:pPr>
        <w:rPr>
          <w:rFonts w:cstheme="minorHAnsi"/>
          <w:b/>
          <w:bCs/>
          <w:color w:val="FF0000"/>
          <w:sz w:val="36"/>
          <w:szCs w:val="36"/>
        </w:rPr>
      </w:pPr>
    </w:p>
    <w:p w:rsidRPr="00D92435" w:rsidR="00A03F7A" w:rsidP="00D92435" w:rsidRDefault="00A03F7A" w14:paraId="52524DAA" w14:textId="36F61D09">
      <w:pPr>
        <w:rPr>
          <w:rFonts w:eastAsia="Times New Roman" w:cstheme="minorHAnsi"/>
          <w:color w:val="FF0000"/>
        </w:rPr>
      </w:pPr>
    </w:p>
    <w:p w:rsidRPr="00017DB8" w:rsidR="00746097" w:rsidP="00975D74" w:rsidRDefault="2B9AF838" w14:paraId="29244E2B" w14:textId="7F2634CE">
      <w:pPr>
        <w:pStyle w:val="ListParagraph"/>
        <w:numPr>
          <w:ilvl w:val="2"/>
          <w:numId w:val="7"/>
        </w:numPr>
        <w:ind w:left="720"/>
        <w:outlineLvl w:val="2"/>
        <w:rPr>
          <w:b/>
          <w:bCs/>
          <w:sz w:val="24"/>
          <w:szCs w:val="24"/>
        </w:rPr>
      </w:pPr>
      <w:bookmarkStart w:name="_Toc213611925" w:id="90"/>
      <w:bookmarkStart w:name="_Toc108173405" w:id="91"/>
      <w:r w:rsidRPr="3FF93CA9">
        <w:rPr>
          <w:b/>
          <w:bCs/>
          <w:sz w:val="24"/>
          <w:szCs w:val="24"/>
        </w:rPr>
        <w:t>Workflows</w:t>
      </w:r>
      <w:bookmarkEnd w:id="90"/>
      <w:bookmarkEnd w:id="91"/>
    </w:p>
    <w:p w:rsidR="00746097" w:rsidP="00633F2B" w:rsidRDefault="00746097" w14:paraId="70D7970B" w14:textId="0A74A5D0">
      <w:pPr>
        <w:shd w:val="clear" w:color="auto" w:fill="FFFFFF"/>
        <w:spacing w:before="150" w:after="0" w:line="240" w:lineRule="auto"/>
        <w:rPr>
          <w:rFonts w:cstheme="minorHAnsi"/>
          <w:color w:val="FF0000"/>
        </w:rPr>
      </w:pPr>
      <w:r w:rsidRPr="00633F2B">
        <w:rPr>
          <w:rFonts w:eastAsia="Times New Roman" w:cstheme="minorHAnsi"/>
          <w:color w:val="FF0000"/>
        </w:rPr>
        <w:t xml:space="preserve">Process &amp; Responsibilities Split &amp; </w:t>
      </w:r>
      <w:r w:rsidRPr="00633F2B">
        <w:rPr>
          <w:rFonts w:cstheme="minorHAnsi"/>
          <w:color w:val="FF0000"/>
        </w:rPr>
        <w:t>Actions</w:t>
      </w:r>
    </w:p>
    <w:p w:rsidR="00BF7B8B" w:rsidP="00633F2B" w:rsidRDefault="00BF7B8B" w14:paraId="06335949" w14:textId="79A7F0AC">
      <w:pPr>
        <w:shd w:val="clear" w:color="auto" w:fill="FFFFFF"/>
        <w:spacing w:before="150" w:after="0" w:line="240" w:lineRule="auto"/>
        <w:rPr>
          <w:rFonts w:cstheme="minorHAnsi"/>
          <w:color w:val="FF0000"/>
        </w:rPr>
      </w:pPr>
      <w:r>
        <w:rPr>
          <w:rFonts w:cstheme="minorHAnsi"/>
          <w:color w:val="FF0000"/>
        </w:rPr>
        <w:t>TBD after APEX release</w:t>
      </w:r>
      <w:r w:rsidR="00705119">
        <w:rPr>
          <w:rFonts w:cstheme="minorHAnsi"/>
          <w:color w:val="FF0000"/>
        </w:rPr>
        <w:t xml:space="preserve"> 3.0</w:t>
      </w:r>
    </w:p>
    <w:p w:rsidRPr="00633F2B" w:rsidR="00D92435" w:rsidP="00633F2B" w:rsidRDefault="00D92435" w14:paraId="3809C1A7" w14:textId="77777777">
      <w:pPr>
        <w:shd w:val="clear" w:color="auto" w:fill="FFFFFF"/>
        <w:spacing w:before="150" w:after="0" w:line="240" w:lineRule="auto"/>
        <w:rPr>
          <w:rFonts w:eastAsia="Times New Roman" w:cstheme="minorHAnsi"/>
          <w:color w:val="FF0000"/>
        </w:rPr>
      </w:pPr>
    </w:p>
    <w:p w:rsidRPr="00017DB8" w:rsidR="00633F2B" w:rsidP="00975D74" w:rsidRDefault="3F1ED6C0" w14:paraId="031A7B12" w14:textId="1093E009">
      <w:pPr>
        <w:pStyle w:val="ListParagraph"/>
        <w:numPr>
          <w:ilvl w:val="2"/>
          <w:numId w:val="7"/>
        </w:numPr>
        <w:ind w:left="720"/>
        <w:outlineLvl w:val="2"/>
        <w:rPr>
          <w:b/>
          <w:bCs/>
          <w:sz w:val="24"/>
          <w:szCs w:val="24"/>
        </w:rPr>
      </w:pPr>
      <w:bookmarkStart w:name="_Toc777052755" w:id="92"/>
      <w:bookmarkStart w:name="_Toc108173406" w:id="93"/>
      <w:r w:rsidRPr="3FF93CA9">
        <w:rPr>
          <w:b/>
          <w:bCs/>
          <w:sz w:val="24"/>
          <w:szCs w:val="24"/>
        </w:rPr>
        <w:t>Documentation</w:t>
      </w:r>
      <w:bookmarkEnd w:id="92"/>
      <w:bookmarkEnd w:id="93"/>
    </w:p>
    <w:p w:rsidR="00AF4711" w:rsidP="59D242C4" w:rsidRDefault="00AF4711" w14:paraId="00F1B5FA" w14:textId="7018B7FB">
      <w:pPr>
        <w:shd w:val="clear" w:color="auto" w:fill="FFFFFF" w:themeFill="background1"/>
        <w:spacing w:before="150" w:after="0" w:line="240" w:lineRule="auto"/>
        <w:rPr>
          <w:rFonts w:cstheme="minorHAnsi"/>
          <w:color w:val="FF0000"/>
        </w:rPr>
      </w:pPr>
      <w:r w:rsidRPr="00743F16">
        <w:rPr>
          <w:rFonts w:cstheme="minorHAnsi"/>
          <w:color w:val="FF0000"/>
        </w:rPr>
        <w:t xml:space="preserve">Min. requirements on documentation </w:t>
      </w:r>
      <w:r w:rsidR="00D92435">
        <w:rPr>
          <w:rFonts w:cstheme="minorHAnsi"/>
          <w:color w:val="FF0000"/>
        </w:rPr>
        <w:t>/ template</w:t>
      </w:r>
    </w:p>
    <w:p w:rsidR="00705119" w:rsidP="59D242C4" w:rsidRDefault="00705119" w14:paraId="31EBE7FC" w14:textId="77777777">
      <w:pPr>
        <w:shd w:val="clear" w:color="auto" w:fill="FFFFFF" w:themeFill="background1"/>
        <w:spacing w:before="150" w:after="0" w:line="240" w:lineRule="auto"/>
        <w:rPr>
          <w:rFonts w:cstheme="minorHAnsi"/>
          <w:color w:val="FF0000"/>
        </w:rPr>
      </w:pPr>
      <w:r>
        <w:rPr>
          <w:rFonts w:cstheme="minorHAnsi"/>
          <w:color w:val="FF0000"/>
        </w:rPr>
        <w:t>TBD after APEX release 3.0</w:t>
      </w:r>
    </w:p>
    <w:p w:rsidRPr="00743F16" w:rsidR="00705119" w:rsidP="59D242C4" w:rsidRDefault="00705119" w14:paraId="7F05CDC5" w14:textId="77777777">
      <w:pPr>
        <w:shd w:val="clear" w:color="auto" w:fill="FFFFFF" w:themeFill="background1"/>
        <w:spacing w:before="150" w:after="0" w:line="240" w:lineRule="auto"/>
        <w:rPr>
          <w:rFonts w:cstheme="minorHAnsi"/>
          <w:color w:val="FF0000"/>
        </w:rPr>
      </w:pPr>
    </w:p>
    <w:p w:rsidRPr="00AF4711" w:rsidR="00AF4711" w:rsidP="00AF4711" w:rsidRDefault="00AF4711" w14:paraId="471EBAD1" w14:textId="77777777"/>
    <w:p w:rsidRPr="006041BB" w:rsidR="00D04AF4" w:rsidP="00975D74" w:rsidRDefault="0CD5BB89" w14:paraId="7B7B4B3A" w14:textId="1A326072">
      <w:pPr>
        <w:pStyle w:val="Heading2"/>
        <w:numPr>
          <w:ilvl w:val="1"/>
          <w:numId w:val="7"/>
        </w:numPr>
        <w:spacing w:line="360" w:lineRule="auto"/>
        <w:ind w:left="720"/>
        <w:jc w:val="both"/>
        <w:rPr>
          <w:rFonts w:eastAsia="Times New Roman" w:asciiTheme="minorHAnsi" w:hAnsiTheme="minorHAnsi" w:cstheme="minorBidi"/>
          <w:b/>
          <w:bCs/>
          <w:color w:val="auto"/>
          <w:sz w:val="28"/>
          <w:szCs w:val="28"/>
        </w:rPr>
      </w:pPr>
      <w:bookmarkStart w:name="_Toc1710345430" w:id="94"/>
      <w:bookmarkStart w:name="_Toc108173407" w:id="95"/>
      <w:r w:rsidRPr="3FF93CA9">
        <w:rPr>
          <w:rFonts w:eastAsia="Times New Roman" w:asciiTheme="minorHAnsi" w:hAnsiTheme="minorHAnsi" w:cstheme="minorBidi"/>
          <w:b/>
          <w:bCs/>
          <w:color w:val="auto"/>
          <w:sz w:val="28"/>
          <w:szCs w:val="28"/>
        </w:rPr>
        <w:t>Model</w:t>
      </w:r>
      <w:r w:rsidRPr="3FF93CA9" w:rsidR="152C5095">
        <w:rPr>
          <w:rFonts w:eastAsia="Times New Roman" w:asciiTheme="minorHAnsi" w:hAnsiTheme="minorHAnsi" w:cstheme="minorBidi"/>
          <w:b/>
          <w:bCs/>
          <w:color w:val="auto"/>
          <w:sz w:val="28"/>
          <w:szCs w:val="28"/>
        </w:rPr>
        <w:t xml:space="preserve"> &amp; Outputs</w:t>
      </w:r>
      <w:bookmarkEnd w:id="94"/>
      <w:bookmarkEnd w:id="95"/>
    </w:p>
    <w:p w:rsidR="00D04AF4" w:rsidP="00975D74" w:rsidRDefault="1741ECC6" w14:paraId="4401E868" w14:textId="2923CA14">
      <w:pPr>
        <w:pStyle w:val="ListParagraph"/>
        <w:numPr>
          <w:ilvl w:val="2"/>
          <w:numId w:val="7"/>
        </w:numPr>
        <w:ind w:left="720"/>
        <w:outlineLvl w:val="2"/>
        <w:rPr>
          <w:b/>
          <w:bCs/>
          <w:sz w:val="24"/>
          <w:szCs w:val="24"/>
        </w:rPr>
      </w:pPr>
      <w:bookmarkStart w:name="_Toc835820298" w:id="96"/>
      <w:bookmarkStart w:name="_Toc108173408" w:id="97"/>
      <w:r w:rsidRPr="3FF93CA9">
        <w:rPr>
          <w:b/>
          <w:bCs/>
          <w:sz w:val="24"/>
          <w:szCs w:val="24"/>
        </w:rPr>
        <w:t>Basic Scope</w:t>
      </w:r>
      <w:bookmarkEnd w:id="96"/>
      <w:bookmarkEnd w:id="97"/>
    </w:p>
    <w:p w:rsidRPr="003C0B30" w:rsidR="00185E08" w:rsidP="3C5ADE1A" w:rsidRDefault="00C657F7" w14:paraId="1C254A86" w14:textId="3E66A32D">
      <w:pPr>
        <w:shd w:val="clear" w:color="auto" w:fill="FFFFFF" w:themeFill="background1"/>
        <w:spacing w:after="240"/>
        <w:jc w:val="both"/>
        <w:rPr>
          <w:rFonts w:eastAsia="Times New Roman"/>
          <w:color w:val="FF0000"/>
        </w:rPr>
      </w:pPr>
      <w:r w:rsidRPr="3C5ADE1A">
        <w:t xml:space="preserve">Despite </w:t>
      </w:r>
      <w:r w:rsidRPr="3C5ADE1A" w:rsidR="00145234">
        <w:t xml:space="preserve">the </w:t>
      </w:r>
      <w:r w:rsidRPr="3C5ADE1A">
        <w:t>best effort</w:t>
      </w:r>
      <w:r w:rsidRPr="3C5ADE1A" w:rsidR="00CB3F2B">
        <w:t>s</w:t>
      </w:r>
      <w:r w:rsidRPr="3C5ADE1A">
        <w:t xml:space="preserve"> invested </w:t>
      </w:r>
      <w:r w:rsidRPr="3C5ADE1A" w:rsidR="004A1DBA">
        <w:t>in development process</w:t>
      </w:r>
      <w:r w:rsidRPr="3C5ADE1A" w:rsidR="00DB0B08">
        <w:t>,</w:t>
      </w:r>
      <w:r w:rsidRPr="3C5ADE1A">
        <w:t xml:space="preserve"> any </w:t>
      </w:r>
      <w:r w:rsidRPr="3C5ADE1A" w:rsidR="006E4F71">
        <w:t xml:space="preserve">analytical </w:t>
      </w:r>
      <w:r w:rsidRPr="3C5ADE1A" w:rsidR="004A1DBA">
        <w:t>model</w:t>
      </w:r>
      <w:r w:rsidRPr="3C5ADE1A" w:rsidR="006E4F71">
        <w:t xml:space="preserve"> will tend to </w:t>
      </w:r>
      <w:r w:rsidRPr="3C5ADE1A" w:rsidR="00FD32B9">
        <w:rPr>
          <w:b/>
        </w:rPr>
        <w:t>deteriorate</w:t>
      </w:r>
      <w:r w:rsidRPr="3C5ADE1A" w:rsidR="006E4F71">
        <w:rPr>
          <w:b/>
        </w:rPr>
        <w:t xml:space="preserve"> in performance over time.</w:t>
      </w:r>
      <w:r w:rsidRPr="3C5ADE1A" w:rsidR="003C0B30">
        <w:t xml:space="preserve"> </w:t>
      </w:r>
      <w:r w:rsidRPr="3C5ADE1A" w:rsidR="00C206CF">
        <w:t xml:space="preserve">Provided that the input to analytical </w:t>
      </w:r>
      <w:r w:rsidRPr="3C5ADE1A" w:rsidR="00E23B80">
        <w:t>solution</w:t>
      </w:r>
      <w:r w:rsidRPr="3C5ADE1A" w:rsidR="00C206CF">
        <w:t xml:space="preserve"> is correct</w:t>
      </w:r>
      <w:r w:rsidRPr="3C5ADE1A" w:rsidR="00817FF3">
        <w:t xml:space="preserve"> in both format and </w:t>
      </w:r>
      <w:r w:rsidRPr="3C5ADE1A" w:rsidR="004C6A81">
        <w:t xml:space="preserve">content, </w:t>
      </w:r>
      <w:r w:rsidRPr="3C5ADE1A" w:rsidR="001B1647">
        <w:t xml:space="preserve">such deterioration will </w:t>
      </w:r>
      <w:r w:rsidRPr="3C5ADE1A" w:rsidR="00FC13C6">
        <w:t xml:space="preserve">usually reflect the inevitable changes in </w:t>
      </w:r>
      <w:r w:rsidRPr="3C5ADE1A" w:rsidR="0070092C">
        <w:t>processes</w:t>
      </w:r>
      <w:r w:rsidR="5288EFE7">
        <w:t>/patterns</w:t>
      </w:r>
      <w:r w:rsidRPr="3C5ADE1A" w:rsidR="0070092C">
        <w:t xml:space="preserve"> being modelled</w:t>
      </w:r>
      <w:r w:rsidRPr="3C5ADE1A" w:rsidR="00341E41">
        <w:t xml:space="preserve">, </w:t>
      </w:r>
      <w:r w:rsidRPr="3C5ADE1A" w:rsidR="00457261">
        <w:t>referred to as</w:t>
      </w:r>
      <w:r w:rsidRPr="3C5ADE1A" w:rsidR="00403DB7">
        <w:t xml:space="preserve"> </w:t>
      </w:r>
      <w:r w:rsidRPr="3C5ADE1A" w:rsidR="00403DB7">
        <w:rPr>
          <w:b/>
        </w:rPr>
        <w:t>concept drift</w:t>
      </w:r>
      <w:r w:rsidRPr="3C5ADE1A" w:rsidR="00403DB7">
        <w:t>.</w:t>
      </w:r>
    </w:p>
    <w:p w:rsidR="00906A43" w:rsidP="00906A43" w:rsidRDefault="00906A43" w14:paraId="1723E8A3" w14:textId="230D1C62">
      <w:pPr>
        <w:shd w:val="clear" w:color="auto" w:fill="FFFFFF"/>
        <w:spacing w:after="240"/>
        <w:jc w:val="both"/>
        <w:rPr>
          <w:rFonts w:eastAsia="Times New Roman" w:cstheme="minorHAnsi"/>
        </w:rPr>
      </w:pPr>
      <w:r w:rsidRPr="001B2856">
        <w:rPr>
          <w:rFonts w:eastAsia="Times New Roman" w:cstheme="minorHAnsi"/>
        </w:rPr>
        <w:t>Model drift, or </w:t>
      </w:r>
      <w:hyperlink w:tgtFrame="_blank" w:history="1" r:id="rId43">
        <w:r w:rsidRPr="001B2856">
          <w:rPr>
            <w:rFonts w:eastAsia="Times New Roman" w:cstheme="minorHAnsi"/>
          </w:rPr>
          <w:t>concept drift</w:t>
        </w:r>
      </w:hyperlink>
      <w:r w:rsidRPr="001B2856">
        <w:rPr>
          <w:rFonts w:eastAsia="Times New Roman" w:cstheme="minorHAnsi"/>
        </w:rPr>
        <w:t>,</w:t>
      </w:r>
      <w:r w:rsidRPr="005E37B6">
        <w:rPr>
          <w:rFonts w:eastAsia="Times New Roman" w:cstheme="minorHAnsi"/>
        </w:rPr>
        <w:t xml:space="preserve"> happens when the </w:t>
      </w:r>
      <w:r w:rsidRPr="00BB165A">
        <w:rPr>
          <w:rFonts w:eastAsia="Times New Roman" w:cstheme="minorHAnsi"/>
          <w:b/>
          <w:bCs/>
        </w:rPr>
        <w:t>relationship between features and/or labels</w:t>
      </w:r>
      <w:r w:rsidRPr="00BB165A" w:rsidR="00C35FEE">
        <w:rPr>
          <w:rFonts w:eastAsia="Times New Roman" w:cstheme="minorHAnsi"/>
          <w:b/>
          <w:bCs/>
        </w:rPr>
        <w:t xml:space="preserve"> </w:t>
      </w:r>
      <w:r w:rsidRPr="00BB165A">
        <w:rPr>
          <w:rFonts w:eastAsia="Times New Roman" w:cstheme="minorHAnsi"/>
          <w:b/>
          <w:bCs/>
        </w:rPr>
        <w:t>no longer holds</w:t>
      </w:r>
      <w:r w:rsidRPr="005E37B6">
        <w:rPr>
          <w:rFonts w:eastAsia="Times New Roman" w:cstheme="minorHAnsi"/>
        </w:rPr>
        <w:t xml:space="preserve"> because the learned relationship/patterns have changed over time</w:t>
      </w:r>
      <w:r w:rsidRPr="0019079B" w:rsidR="0019079B">
        <w:rPr>
          <w:rFonts w:eastAsia="Times New Roman" w:cstheme="minorHAnsi"/>
        </w:rPr>
        <w:t xml:space="preserve"> (</w:t>
      </w:r>
      <w:r w:rsidR="0019079B">
        <w:rPr>
          <w:rFonts w:eastAsia="Times New Roman" w:cstheme="minorHAnsi"/>
          <w:lang w:val="sr-Latn-RS"/>
        </w:rPr>
        <w:t xml:space="preserve">see </w:t>
      </w:r>
      <w:r w:rsidRPr="00742050" w:rsidR="00742050">
        <w:rPr>
          <w:rFonts w:eastAsia="Times New Roman" w:cstheme="minorHAnsi"/>
          <w:lang w:val="sr-Latn-RS"/>
        </w:rPr>
        <w:fldChar w:fldCharType="begin"/>
      </w:r>
      <w:r w:rsidRPr="00742050" w:rsidR="00742050">
        <w:rPr>
          <w:rFonts w:eastAsia="Times New Roman" w:cstheme="minorHAnsi"/>
          <w:lang w:val="sr-Latn-RS"/>
        </w:rPr>
        <w:instrText xml:space="preserve"> REF _Ref108346979 \h </w:instrText>
      </w:r>
      <w:r w:rsidRPr="00862611" w:rsidR="00742050">
        <w:rPr>
          <w:rFonts w:eastAsia="Times New Roman" w:cstheme="minorHAnsi"/>
          <w:lang w:val="sr-Latn-RS"/>
        </w:rPr>
        <w:instrText xml:space="preserve"> \* MERGEFORMAT </w:instrText>
      </w:r>
      <w:r w:rsidRPr="00742050" w:rsidR="00742050">
        <w:rPr>
          <w:rFonts w:eastAsia="Times New Roman" w:cstheme="minorHAnsi"/>
          <w:lang w:val="sr-Latn-RS"/>
        </w:rPr>
      </w:r>
      <w:r w:rsidRPr="00742050" w:rsidR="00742050">
        <w:rPr>
          <w:rFonts w:eastAsia="Times New Roman" w:cstheme="minorHAnsi"/>
          <w:lang w:val="sr-Latn-RS"/>
        </w:rPr>
        <w:fldChar w:fldCharType="separate"/>
      </w:r>
      <w:r w:rsidRPr="00862611" w:rsidR="00742050">
        <w:rPr>
          <w:rFonts w:eastAsia="Times New Roman" w:cstheme="minorHAnsi"/>
        </w:rPr>
        <w:t xml:space="preserve">Figure </w:t>
      </w:r>
      <w:r w:rsidRPr="00862611" w:rsidR="00742050">
        <w:rPr>
          <w:rFonts w:eastAsia="Times New Roman" w:cstheme="minorHAnsi"/>
          <w:noProof/>
        </w:rPr>
        <w:t>6</w:t>
      </w:r>
      <w:r w:rsidRPr="00742050" w:rsidR="00742050">
        <w:rPr>
          <w:rFonts w:eastAsia="Times New Roman" w:cstheme="minorHAnsi"/>
          <w:lang w:val="sr-Latn-RS"/>
        </w:rPr>
        <w:fldChar w:fldCharType="end"/>
      </w:r>
      <w:r w:rsidR="0019079B">
        <w:rPr>
          <w:rFonts w:eastAsia="Times New Roman" w:cstheme="minorHAnsi"/>
          <w:lang w:val="sr-Latn-RS"/>
        </w:rPr>
        <w:t xml:space="preserve">for </w:t>
      </w:r>
      <w:r w:rsidR="001C61D2">
        <w:rPr>
          <w:rFonts w:eastAsia="Times New Roman" w:cstheme="minorHAnsi"/>
          <w:lang w:val="sr-Latn-RS"/>
        </w:rPr>
        <w:t>illustration</w:t>
      </w:r>
      <w:r w:rsidR="001C61D2">
        <w:rPr>
          <w:rFonts w:eastAsia="Times New Roman" w:cstheme="minorHAnsi"/>
        </w:rPr>
        <w:t>)</w:t>
      </w:r>
      <w:r w:rsidRPr="005E37B6">
        <w:rPr>
          <w:rFonts w:eastAsia="Times New Roman" w:cstheme="minorHAnsi"/>
        </w:rPr>
        <w:t>.</w:t>
      </w:r>
    </w:p>
    <w:p w:rsidR="00176C60" w:rsidP="00906A43" w:rsidRDefault="00176C60" w14:paraId="426C504D" w14:textId="56F0C25C">
      <w:pPr>
        <w:shd w:val="clear" w:color="auto" w:fill="FFFFFF"/>
        <w:spacing w:after="240"/>
        <w:jc w:val="both"/>
        <w:rPr>
          <w:rFonts w:eastAsia="Times New Roman" w:cstheme="minorHAnsi"/>
        </w:rPr>
      </w:pPr>
    </w:p>
    <w:p w:rsidRPr="00176C60" w:rsidR="00176C60" w:rsidP="00176C60" w:rsidRDefault="00176C60" w14:paraId="192F5F7C" w14:textId="460206D2">
      <w:pPr>
        <w:pStyle w:val="Caption"/>
        <w:keepNext/>
        <w:jc w:val="center"/>
        <w:rPr>
          <w:rFonts w:eastAsia="Times New Roman" w:cstheme="minorHAnsi"/>
          <w:b/>
          <w:bCs/>
          <w:i w:val="0"/>
          <w:iCs w:val="0"/>
          <w:color w:val="auto"/>
          <w:sz w:val="22"/>
          <w:szCs w:val="22"/>
        </w:rPr>
      </w:pPr>
      <w:bookmarkStart w:name="_Ref108346979" w:id="98"/>
      <w:r w:rsidRPr="00176C60">
        <w:rPr>
          <w:rFonts w:eastAsia="Times New Roman" w:cstheme="minorHAnsi"/>
          <w:b/>
          <w:bCs/>
          <w:i w:val="0"/>
          <w:iCs w:val="0"/>
          <w:color w:val="auto"/>
          <w:sz w:val="22"/>
          <w:szCs w:val="22"/>
        </w:rPr>
        <w:t xml:space="preserve">Figure </w:t>
      </w:r>
      <w:r w:rsidRPr="00176C60">
        <w:rPr>
          <w:rFonts w:eastAsia="Times New Roman" w:cstheme="minorHAnsi"/>
          <w:b/>
          <w:bCs/>
          <w:i w:val="0"/>
          <w:iCs w:val="0"/>
          <w:color w:val="auto"/>
          <w:sz w:val="22"/>
          <w:szCs w:val="22"/>
        </w:rPr>
        <w:fldChar w:fldCharType="begin"/>
      </w:r>
      <w:r w:rsidRPr="00176C60">
        <w:rPr>
          <w:rFonts w:eastAsia="Times New Roman" w:cstheme="minorHAnsi"/>
          <w:b/>
          <w:bCs/>
          <w:i w:val="0"/>
          <w:iCs w:val="0"/>
          <w:color w:val="auto"/>
          <w:sz w:val="22"/>
          <w:szCs w:val="22"/>
        </w:rPr>
        <w:instrText xml:space="preserve"> SEQ Figure \* ARABIC </w:instrText>
      </w:r>
      <w:r w:rsidRPr="00176C60">
        <w:rPr>
          <w:rFonts w:eastAsia="Times New Roman" w:cstheme="minorHAnsi"/>
          <w:b/>
          <w:bCs/>
          <w:i w:val="0"/>
          <w:iCs w:val="0"/>
          <w:color w:val="auto"/>
          <w:sz w:val="22"/>
          <w:szCs w:val="22"/>
        </w:rPr>
        <w:fldChar w:fldCharType="separate"/>
      </w:r>
      <w:r w:rsidR="00937AD9">
        <w:rPr>
          <w:rFonts w:eastAsia="Times New Roman" w:cstheme="minorHAnsi"/>
          <w:b/>
          <w:bCs/>
          <w:i w:val="0"/>
          <w:iCs w:val="0"/>
          <w:noProof/>
          <w:color w:val="auto"/>
          <w:sz w:val="22"/>
          <w:szCs w:val="22"/>
        </w:rPr>
        <w:t>6</w:t>
      </w:r>
      <w:r w:rsidRPr="00176C60">
        <w:rPr>
          <w:rFonts w:eastAsia="Times New Roman" w:cstheme="minorHAnsi"/>
          <w:b/>
          <w:bCs/>
          <w:i w:val="0"/>
          <w:iCs w:val="0"/>
          <w:color w:val="auto"/>
          <w:sz w:val="22"/>
          <w:szCs w:val="22"/>
        </w:rPr>
        <w:fldChar w:fldCharType="end"/>
      </w:r>
      <w:bookmarkEnd w:id="98"/>
      <w:r w:rsidRPr="00176C60">
        <w:rPr>
          <w:rFonts w:eastAsia="Times New Roman" w:cstheme="minorHAnsi"/>
          <w:b/>
          <w:bCs/>
          <w:i w:val="0"/>
          <w:iCs w:val="0"/>
          <w:color w:val="auto"/>
          <w:sz w:val="22"/>
          <w:szCs w:val="22"/>
        </w:rPr>
        <w:t>. Model / Concept Drift Visualization</w:t>
      </w:r>
      <w:r>
        <w:rPr>
          <w:rStyle w:val="FootnoteReference"/>
          <w:rFonts w:cstheme="minorHAnsi"/>
          <w:b/>
          <w:bCs/>
          <w:sz w:val="22"/>
          <w:szCs w:val="22"/>
        </w:rPr>
        <w:footnoteReference w:id="10"/>
      </w:r>
    </w:p>
    <w:p w:rsidRPr="00906A43" w:rsidR="002D1B56" w:rsidP="002D1B56" w:rsidRDefault="002D1B56" w14:paraId="24A195E4" w14:textId="77777777">
      <w:pPr>
        <w:shd w:val="clear" w:color="auto" w:fill="FFFFFF"/>
        <w:spacing w:after="240"/>
        <w:jc w:val="both"/>
        <w:rPr>
          <w:rFonts w:eastAsia="Times New Roman" w:cstheme="minorHAnsi"/>
          <w:color w:val="FF0000"/>
        </w:rPr>
      </w:pPr>
      <w:r>
        <w:rPr>
          <w:rFonts w:ascii="Arial" w:hAnsi="Arial" w:cs="Arial"/>
          <w:noProof/>
          <w:color w:val="212529"/>
          <w:sz w:val="27"/>
          <w:szCs w:val="27"/>
        </w:rPr>
        <w:drawing>
          <wp:inline distT="0" distB="0" distL="0" distR="0" wp14:anchorId="66001495" wp14:editId="2C228048">
            <wp:extent cx="5972810" cy="2902585"/>
            <wp:effectExtent l="0" t="0" r="8890" b="0"/>
            <wp:docPr id="26" name="Picture 26" descr="Concept D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cept Drfi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810" cy="2902585"/>
                    </a:xfrm>
                    <a:prstGeom prst="rect">
                      <a:avLst/>
                    </a:prstGeom>
                    <a:noFill/>
                    <a:ln>
                      <a:noFill/>
                    </a:ln>
                  </pic:spPr>
                </pic:pic>
              </a:graphicData>
            </a:graphic>
          </wp:inline>
        </w:drawing>
      </w:r>
      <w:r w:rsidRPr="00AD48A3">
        <w:rPr>
          <w:rFonts w:eastAsia="Times New Roman" w:cstheme="minorHAnsi"/>
          <w:color w:val="FF0000"/>
        </w:rPr>
        <w:t xml:space="preserve"> </w:t>
      </w:r>
    </w:p>
    <w:p w:rsidR="00185E08" w:rsidP="00185E08" w:rsidRDefault="00DB5FCF" w14:paraId="503DC251" w14:textId="7DEBCEDC">
      <w:pPr>
        <w:shd w:val="clear" w:color="auto" w:fill="FFFFFF"/>
        <w:spacing w:after="240"/>
        <w:jc w:val="both"/>
        <w:rPr>
          <w:rFonts w:eastAsia="Times New Roman" w:cstheme="minorHAnsi"/>
        </w:rPr>
      </w:pPr>
      <w:r w:rsidRPr="0091720E">
        <w:rPr>
          <w:rFonts w:eastAsia="Times New Roman" w:cstheme="minorHAnsi"/>
        </w:rPr>
        <w:t xml:space="preserve">Similar to </w:t>
      </w:r>
      <w:r w:rsidRPr="0091720E" w:rsidR="003C3DEE">
        <w:rPr>
          <w:rFonts w:eastAsia="Times New Roman" w:cstheme="minorHAnsi"/>
        </w:rPr>
        <w:t>input data drift</w:t>
      </w:r>
      <w:r w:rsidRPr="0091720E" w:rsidR="006D5427">
        <w:rPr>
          <w:rFonts w:eastAsia="Times New Roman" w:cstheme="minorHAnsi"/>
        </w:rPr>
        <w:t xml:space="preserve">, model/concept drift </w:t>
      </w:r>
      <w:r w:rsidRPr="0091720E" w:rsidR="00767A08">
        <w:rPr>
          <w:rFonts w:eastAsia="Times New Roman" w:cstheme="minorHAnsi"/>
          <w:lang w:val="sr-Latn-RS"/>
        </w:rPr>
        <w:t>can</w:t>
      </w:r>
      <w:r w:rsidRPr="0091720E" w:rsidR="003C3DEE">
        <w:rPr>
          <w:rFonts w:eastAsia="Times New Roman" w:cstheme="minorHAnsi"/>
        </w:rPr>
        <w:t xml:space="preserve"> </w:t>
      </w:r>
      <w:r w:rsidRPr="0091720E" w:rsidR="004B3F9A">
        <w:rPr>
          <w:rFonts w:eastAsia="Times New Roman" w:cstheme="minorHAnsi"/>
        </w:rPr>
        <w:t xml:space="preserve">happen with a </w:t>
      </w:r>
      <w:r w:rsidRPr="0091720E" w:rsidR="004B3F9A">
        <w:rPr>
          <w:rFonts w:eastAsia="Times New Roman" w:cstheme="minorHAnsi"/>
          <w:b/>
          <w:bCs/>
        </w:rPr>
        <w:t xml:space="preserve">different speed </w:t>
      </w:r>
      <w:r w:rsidRPr="0091720E" w:rsidR="00767A08">
        <w:rPr>
          <w:rFonts w:eastAsia="Times New Roman" w:cstheme="minorHAnsi"/>
          <w:b/>
          <w:bCs/>
        </w:rPr>
        <w:t>and/</w:t>
      </w:r>
      <w:r w:rsidRPr="0091720E" w:rsidR="004B3F9A">
        <w:rPr>
          <w:rFonts w:eastAsia="Times New Roman" w:cstheme="minorHAnsi"/>
          <w:b/>
          <w:bCs/>
        </w:rPr>
        <w:t>or frequency</w:t>
      </w:r>
      <w:r w:rsidR="00883AF0">
        <w:rPr>
          <w:rFonts w:eastAsia="Times New Roman" w:cstheme="minorHAnsi"/>
        </w:rPr>
        <w:t xml:space="preserve">. </w:t>
      </w:r>
      <w:r w:rsidR="00AC4036">
        <w:rPr>
          <w:rFonts w:eastAsia="Times New Roman" w:cstheme="minorHAnsi"/>
        </w:rPr>
        <w:t>Nonetheless</w:t>
      </w:r>
      <w:r w:rsidR="00883AF0">
        <w:rPr>
          <w:rFonts w:eastAsia="Times New Roman" w:cstheme="minorHAnsi"/>
        </w:rPr>
        <w:t>,</w:t>
      </w:r>
      <w:r w:rsidR="00305F8E">
        <w:rPr>
          <w:rFonts w:eastAsia="Times New Roman" w:cstheme="minorHAnsi"/>
        </w:rPr>
        <w:t xml:space="preserve"> it is not </w:t>
      </w:r>
      <w:r w:rsidR="000260E3">
        <w:rPr>
          <w:rFonts w:eastAsia="Times New Roman" w:cstheme="minorHAnsi"/>
        </w:rPr>
        <w:t>guaranteed</w:t>
      </w:r>
      <w:r w:rsidR="0073301A">
        <w:rPr>
          <w:rFonts w:eastAsia="Times New Roman" w:cstheme="minorHAnsi"/>
        </w:rPr>
        <w:t xml:space="preserve"> that the two drifts (data and concept drifts) will be observed concurrently. </w:t>
      </w:r>
      <w:r w:rsidR="00E62BB1">
        <w:rPr>
          <w:rFonts w:eastAsia="Times New Roman" w:cstheme="minorHAnsi"/>
        </w:rPr>
        <w:t xml:space="preserve">Validating </w:t>
      </w:r>
      <w:r w:rsidR="00513661">
        <w:rPr>
          <w:rFonts w:eastAsia="Times New Roman" w:cstheme="minorHAnsi"/>
        </w:rPr>
        <w:t xml:space="preserve">if the change in the model performance </w:t>
      </w:r>
      <w:r w:rsidR="00185374">
        <w:rPr>
          <w:rFonts w:eastAsia="Times New Roman" w:cstheme="minorHAnsi"/>
        </w:rPr>
        <w:t xml:space="preserve">is </w:t>
      </w:r>
      <w:r w:rsidR="006B7BAC">
        <w:rPr>
          <w:rFonts w:eastAsia="Times New Roman" w:cstheme="minorHAnsi"/>
        </w:rPr>
        <w:t>caused</w:t>
      </w:r>
      <w:r w:rsidR="00185374">
        <w:rPr>
          <w:rFonts w:eastAsia="Times New Roman" w:cstheme="minorHAnsi"/>
        </w:rPr>
        <w:t xml:space="preserve"> by </w:t>
      </w:r>
      <w:r w:rsidR="00066C25">
        <w:rPr>
          <w:rFonts w:eastAsia="Times New Roman" w:cstheme="minorHAnsi"/>
        </w:rPr>
        <w:t xml:space="preserve">skew </w:t>
      </w:r>
      <w:r w:rsidR="00185374">
        <w:rPr>
          <w:rFonts w:eastAsia="Times New Roman" w:cstheme="minorHAnsi"/>
        </w:rPr>
        <w:t xml:space="preserve">in underlying data </w:t>
      </w:r>
      <w:r w:rsidRPr="00066C25" w:rsidR="00185374">
        <w:rPr>
          <w:rFonts w:eastAsia="Times New Roman" w:cstheme="minorHAnsi"/>
        </w:rPr>
        <w:t>(or e.g. bugs in the data pipeline)</w:t>
      </w:r>
      <w:r w:rsidR="00E62BB1">
        <w:rPr>
          <w:rFonts w:eastAsia="Times New Roman" w:cstheme="minorHAnsi"/>
        </w:rPr>
        <w:t xml:space="preserve"> shall be subject to additional investigation.</w:t>
      </w:r>
    </w:p>
    <w:p w:rsidRPr="006E0DE2" w:rsidR="006E0DE2" w:rsidP="00185E08" w:rsidRDefault="00DB5C8E" w14:paraId="5B68C6B3" w14:textId="0406933A">
      <w:pPr>
        <w:shd w:val="clear" w:color="auto" w:fill="FFFFFF"/>
        <w:spacing w:after="240"/>
        <w:jc w:val="both"/>
        <w:rPr>
          <w:rFonts w:eastAsia="Times New Roman" w:cstheme="minorHAnsi"/>
        </w:rPr>
      </w:pPr>
      <w:r w:rsidRPr="0025060D">
        <w:rPr>
          <w:rFonts w:eastAsia="Times New Roman" w:cstheme="minorHAnsi"/>
        </w:rPr>
        <w:t xml:space="preserve">When it comes to </w:t>
      </w:r>
      <w:r w:rsidRPr="0025060D">
        <w:rPr>
          <w:rFonts w:eastAsia="Times New Roman" w:cstheme="minorHAnsi"/>
          <w:b/>
          <w:bCs/>
        </w:rPr>
        <w:t xml:space="preserve">identifying </w:t>
      </w:r>
      <w:r w:rsidRPr="0025060D" w:rsidR="00121E08">
        <w:rPr>
          <w:rFonts w:eastAsia="Times New Roman" w:cstheme="minorHAnsi"/>
          <w:b/>
          <w:bCs/>
        </w:rPr>
        <w:t xml:space="preserve">a </w:t>
      </w:r>
      <w:r w:rsidRPr="0025060D">
        <w:rPr>
          <w:rFonts w:eastAsia="Times New Roman" w:cstheme="minorHAnsi"/>
          <w:b/>
          <w:bCs/>
        </w:rPr>
        <w:t>model drift</w:t>
      </w:r>
      <w:r w:rsidRPr="0025060D">
        <w:rPr>
          <w:rFonts w:eastAsia="Times New Roman" w:cstheme="minorHAnsi"/>
        </w:rPr>
        <w:t xml:space="preserve">, several </w:t>
      </w:r>
      <w:r w:rsidRPr="0025060D" w:rsidR="00AC4DD9">
        <w:rPr>
          <w:rFonts w:eastAsia="Times New Roman" w:cstheme="minorHAnsi"/>
        </w:rPr>
        <w:t>control mechanisms may be applied</w:t>
      </w:r>
      <w:r w:rsidRPr="0025060D" w:rsidR="00B91159">
        <w:rPr>
          <w:rFonts w:eastAsia="Times New Roman" w:cstheme="minorHAnsi"/>
        </w:rPr>
        <w:t xml:space="preserve"> </w:t>
      </w:r>
      <w:r w:rsidRPr="0025060D" w:rsidR="00B91159">
        <w:rPr>
          <w:rFonts w:eastAsia="Times New Roman" w:cstheme="minorHAnsi"/>
          <w:lang w:val="sr-Latn-RS"/>
        </w:rPr>
        <w:t>in production</w:t>
      </w:r>
      <w:r w:rsidRPr="0025060D" w:rsidR="007C1447">
        <w:rPr>
          <w:rFonts w:eastAsia="Times New Roman" w:cstheme="minorHAnsi"/>
        </w:rPr>
        <w:t xml:space="preserve">, either building </w:t>
      </w:r>
      <w:r w:rsidRPr="0025060D" w:rsidR="006D758C">
        <w:rPr>
          <w:rFonts w:eastAsia="Times New Roman" w:cstheme="minorHAnsi"/>
        </w:rPr>
        <w:t>up</w:t>
      </w:r>
      <w:r w:rsidRPr="0025060D" w:rsidR="007C1447">
        <w:rPr>
          <w:rFonts w:eastAsia="Times New Roman" w:cstheme="minorHAnsi"/>
        </w:rPr>
        <w:t xml:space="preserve">on </w:t>
      </w:r>
      <w:r w:rsidRPr="0025060D" w:rsidR="003D3E20">
        <w:rPr>
          <w:rFonts w:eastAsia="Times New Roman" w:cstheme="minorHAnsi"/>
        </w:rPr>
        <w:t>model performance KPIs</w:t>
      </w:r>
      <w:r w:rsidRPr="0025060D" w:rsidR="006341E9">
        <w:rPr>
          <w:rFonts w:eastAsia="Times New Roman" w:cstheme="minorHAnsi"/>
        </w:rPr>
        <w:t xml:space="preserve"> (</w:t>
      </w:r>
      <w:r w:rsidRPr="0025060D" w:rsidR="003D3E20">
        <w:rPr>
          <w:rFonts w:eastAsia="Times New Roman" w:cstheme="minorHAnsi"/>
        </w:rPr>
        <w:t>as specified during model acceptance</w:t>
      </w:r>
      <w:r w:rsidRPr="0025060D" w:rsidR="006D758C">
        <w:rPr>
          <w:rFonts w:eastAsia="Times New Roman" w:cstheme="minorHAnsi"/>
        </w:rPr>
        <w:t>)</w:t>
      </w:r>
      <w:r w:rsidRPr="0025060D" w:rsidR="003D3E20">
        <w:rPr>
          <w:rFonts w:eastAsia="Times New Roman" w:cstheme="minorHAnsi"/>
        </w:rPr>
        <w:t xml:space="preserve"> or predictions </w:t>
      </w:r>
      <w:r w:rsidRPr="0025060D" w:rsidR="0025060D">
        <w:rPr>
          <w:rFonts w:eastAsia="Times New Roman" w:cstheme="minorHAnsi"/>
        </w:rPr>
        <w:t>properties</w:t>
      </w:r>
      <w:r w:rsidRPr="0025060D" w:rsidR="003D3E20">
        <w:rPr>
          <w:rFonts w:eastAsia="Times New Roman" w:cstheme="minorHAnsi"/>
        </w:rPr>
        <w:t xml:space="preserve"> directly (see </w:t>
      </w:r>
      <w:r w:rsidRPr="00734020" w:rsidR="00734020">
        <w:rPr>
          <w:rFonts w:eastAsia="Times New Roman" w:cstheme="minorHAnsi"/>
        </w:rPr>
        <w:fldChar w:fldCharType="begin"/>
      </w:r>
      <w:r w:rsidRPr="00734020" w:rsidR="00734020">
        <w:rPr>
          <w:rFonts w:eastAsia="Times New Roman" w:cstheme="minorHAnsi"/>
        </w:rPr>
        <w:instrText xml:space="preserve"> REF _Ref108346565 \h  \* MERGEFORMAT </w:instrText>
      </w:r>
      <w:r w:rsidRPr="00734020" w:rsidR="00734020">
        <w:rPr>
          <w:rFonts w:eastAsia="Times New Roman" w:cstheme="minorHAnsi"/>
        </w:rPr>
      </w:r>
      <w:r w:rsidRPr="00734020" w:rsidR="00734020">
        <w:rPr>
          <w:rFonts w:eastAsia="Times New Roman" w:cstheme="minorHAnsi"/>
        </w:rPr>
        <w:fldChar w:fldCharType="separate"/>
      </w:r>
      <w:r w:rsidRPr="00734020" w:rsidR="00734020">
        <w:rPr>
          <w:rFonts w:eastAsia="Times New Roman" w:cstheme="minorHAnsi"/>
        </w:rPr>
        <w:t xml:space="preserve">Table </w:t>
      </w:r>
      <w:r w:rsidRPr="00734020" w:rsidR="00734020">
        <w:rPr>
          <w:rFonts w:eastAsia="Times New Roman" w:cstheme="minorHAnsi"/>
          <w:noProof/>
        </w:rPr>
        <w:t>3</w:t>
      </w:r>
      <w:r w:rsidRPr="00734020" w:rsidR="00734020">
        <w:rPr>
          <w:rFonts w:eastAsia="Times New Roman" w:cstheme="minorHAnsi"/>
        </w:rPr>
        <w:fldChar w:fldCharType="end"/>
      </w:r>
      <w:r w:rsidRPr="00734020" w:rsidR="003D3E20">
        <w:rPr>
          <w:rFonts w:eastAsia="Times New Roman" w:cstheme="minorHAnsi"/>
        </w:rPr>
        <w:t>).</w:t>
      </w:r>
    </w:p>
    <w:p w:rsidRPr="00087758" w:rsidR="00176C60" w:rsidP="00087758" w:rsidRDefault="00176C60" w14:paraId="45144F4E" w14:textId="7DA2D816">
      <w:pPr>
        <w:pStyle w:val="Caption"/>
        <w:keepNext/>
        <w:jc w:val="center"/>
        <w:rPr>
          <w:rFonts w:eastAsia="Times New Roman" w:cstheme="minorHAnsi"/>
          <w:b/>
          <w:bCs/>
          <w:i w:val="0"/>
          <w:iCs w:val="0"/>
          <w:color w:val="auto"/>
          <w:sz w:val="22"/>
          <w:szCs w:val="22"/>
        </w:rPr>
      </w:pPr>
      <w:bookmarkStart w:name="_Ref108346565" w:id="100"/>
      <w:r w:rsidRPr="00087758">
        <w:rPr>
          <w:rFonts w:eastAsia="Times New Roman" w:cstheme="minorHAnsi"/>
          <w:b/>
          <w:bCs/>
          <w:i w:val="0"/>
          <w:iCs w:val="0"/>
          <w:color w:val="auto"/>
          <w:sz w:val="22"/>
          <w:szCs w:val="22"/>
        </w:rPr>
        <w:t xml:space="preserve">Table </w:t>
      </w:r>
      <w:r w:rsidRPr="00087758">
        <w:rPr>
          <w:rFonts w:eastAsia="Times New Roman" w:cstheme="minorHAnsi"/>
          <w:b/>
          <w:bCs/>
          <w:i w:val="0"/>
          <w:iCs w:val="0"/>
          <w:color w:val="auto"/>
          <w:sz w:val="22"/>
          <w:szCs w:val="22"/>
        </w:rPr>
        <w:fldChar w:fldCharType="begin"/>
      </w:r>
      <w:r w:rsidRPr="00087758">
        <w:rPr>
          <w:rFonts w:eastAsia="Times New Roman" w:cstheme="minorHAnsi"/>
          <w:b/>
          <w:bCs/>
          <w:i w:val="0"/>
          <w:iCs w:val="0"/>
          <w:color w:val="auto"/>
          <w:sz w:val="22"/>
          <w:szCs w:val="22"/>
        </w:rPr>
        <w:instrText xml:space="preserve"> SEQ Table \* ARABIC </w:instrText>
      </w:r>
      <w:r w:rsidRPr="00087758">
        <w:rPr>
          <w:rFonts w:eastAsia="Times New Roman" w:cstheme="minorHAnsi"/>
          <w:b/>
          <w:bCs/>
          <w:i w:val="0"/>
          <w:iCs w:val="0"/>
          <w:color w:val="auto"/>
          <w:sz w:val="22"/>
          <w:szCs w:val="22"/>
        </w:rPr>
        <w:fldChar w:fldCharType="separate"/>
      </w:r>
      <w:r w:rsidR="00394F20">
        <w:rPr>
          <w:rFonts w:eastAsia="Times New Roman" w:cstheme="minorHAnsi"/>
          <w:b/>
          <w:bCs/>
          <w:i w:val="0"/>
          <w:iCs w:val="0"/>
          <w:noProof/>
          <w:color w:val="auto"/>
          <w:sz w:val="22"/>
          <w:szCs w:val="22"/>
        </w:rPr>
        <w:t>3</w:t>
      </w:r>
      <w:r w:rsidRPr="00087758">
        <w:rPr>
          <w:rFonts w:eastAsia="Times New Roman" w:cstheme="minorHAnsi"/>
          <w:b/>
          <w:bCs/>
          <w:i w:val="0"/>
          <w:iCs w:val="0"/>
          <w:color w:val="auto"/>
          <w:sz w:val="22"/>
          <w:szCs w:val="22"/>
        </w:rPr>
        <w:fldChar w:fldCharType="end"/>
      </w:r>
      <w:bookmarkEnd w:id="100"/>
      <w:r w:rsidRPr="00087758">
        <w:rPr>
          <w:rFonts w:eastAsia="Times New Roman" w:cstheme="minorHAnsi"/>
          <w:b/>
          <w:bCs/>
          <w:i w:val="0"/>
          <w:iCs w:val="0"/>
          <w:color w:val="auto"/>
          <w:sz w:val="22"/>
          <w:szCs w:val="22"/>
        </w:rPr>
        <w:t>. Model / Concept Drift Checks</w:t>
      </w:r>
    </w:p>
    <w:tbl>
      <w:tblPr>
        <w:tblStyle w:val="TableGrid"/>
        <w:tblW w:w="5000" w:type="pct"/>
        <w:jc w:val="center"/>
        <w:tblLook w:val="04A0" w:firstRow="1" w:lastRow="0" w:firstColumn="1" w:lastColumn="0" w:noHBand="0" w:noVBand="1"/>
      </w:tblPr>
      <w:tblGrid>
        <w:gridCol w:w="3285"/>
        <w:gridCol w:w="4931"/>
        <w:gridCol w:w="1180"/>
      </w:tblGrid>
      <w:tr w:rsidRPr="00AF5CC9" w:rsidR="00AF5CC9" w:rsidTr="00D86193" w14:paraId="26C43932" w14:textId="77777777">
        <w:trPr>
          <w:trHeight w:val="418"/>
          <w:tblHeader/>
          <w:jc w:val="center"/>
        </w:trPr>
        <w:tc>
          <w:tcPr>
            <w:tcW w:w="1748" w:type="pct"/>
            <w:shd w:val="clear" w:color="auto" w:fill="2F5496" w:themeFill="accent1" w:themeFillShade="BF"/>
            <w:vAlign w:val="center"/>
          </w:tcPr>
          <w:p w:rsidRPr="00B907E9" w:rsidR="00DD4DDA" w:rsidP="00D86193" w:rsidRDefault="00DD4DDA" w14:paraId="77144716" w14:textId="77777777">
            <w:pPr>
              <w:jc w:val="center"/>
              <w:rPr>
                <w:rFonts w:cstheme="minorHAnsi"/>
                <w:b/>
                <w:bCs/>
                <w:color w:val="FFFFFF" w:themeColor="background1"/>
              </w:rPr>
            </w:pPr>
            <w:r w:rsidRPr="00B907E9">
              <w:rPr>
                <w:rFonts w:cstheme="minorHAnsi"/>
                <w:b/>
                <w:bCs/>
                <w:color w:val="FFFFFF" w:themeColor="background1"/>
              </w:rPr>
              <w:t>Issue</w:t>
            </w:r>
          </w:p>
        </w:tc>
        <w:tc>
          <w:tcPr>
            <w:tcW w:w="2624" w:type="pct"/>
            <w:shd w:val="clear" w:color="auto" w:fill="2F5496" w:themeFill="accent1" w:themeFillShade="BF"/>
            <w:vAlign w:val="center"/>
          </w:tcPr>
          <w:p w:rsidRPr="00B907E9" w:rsidR="00DD4DDA" w:rsidP="00D86193" w:rsidRDefault="00DD4DDA" w14:paraId="5FF81F49" w14:textId="77777777">
            <w:pPr>
              <w:jc w:val="center"/>
              <w:rPr>
                <w:rFonts w:cstheme="minorHAnsi"/>
                <w:b/>
                <w:bCs/>
                <w:color w:val="FFFFFF" w:themeColor="background1"/>
              </w:rPr>
            </w:pPr>
            <w:r w:rsidRPr="00B907E9">
              <w:rPr>
                <w:rFonts w:cstheme="minorHAnsi"/>
                <w:b/>
                <w:bCs/>
                <w:color w:val="FFFFFF" w:themeColor="background1"/>
              </w:rPr>
              <w:t>Control Mechanism</w:t>
            </w:r>
          </w:p>
        </w:tc>
        <w:tc>
          <w:tcPr>
            <w:tcW w:w="628" w:type="pct"/>
            <w:shd w:val="clear" w:color="auto" w:fill="2F5496" w:themeFill="accent1" w:themeFillShade="BF"/>
            <w:vAlign w:val="center"/>
          </w:tcPr>
          <w:p w:rsidRPr="00B907E9" w:rsidR="00DD4DDA" w:rsidP="00D86193" w:rsidRDefault="00DD4DDA" w14:paraId="4CD51CF1" w14:textId="77777777">
            <w:pPr>
              <w:jc w:val="center"/>
              <w:rPr>
                <w:rFonts w:cstheme="minorHAnsi"/>
                <w:b/>
                <w:bCs/>
                <w:color w:val="FFFFFF" w:themeColor="background1"/>
              </w:rPr>
            </w:pPr>
            <w:r w:rsidRPr="00B907E9">
              <w:rPr>
                <w:rFonts w:cstheme="minorHAnsi"/>
                <w:b/>
                <w:bCs/>
                <w:color w:val="FFFFFF" w:themeColor="background1"/>
              </w:rPr>
              <w:t>Criticality Level</w:t>
            </w:r>
          </w:p>
        </w:tc>
      </w:tr>
      <w:tr w:rsidRPr="00AF5CC9" w:rsidR="00AF5CC9" w:rsidTr="00C6683C" w14:paraId="16B52B7E" w14:textId="77777777">
        <w:trPr>
          <w:trHeight w:val="1021"/>
          <w:jc w:val="center"/>
        </w:trPr>
        <w:tc>
          <w:tcPr>
            <w:tcW w:w="1748" w:type="pct"/>
            <w:vAlign w:val="center"/>
          </w:tcPr>
          <w:p w:rsidRPr="00AF5CC9" w:rsidR="00DD4DDA" w:rsidP="00D86193" w:rsidRDefault="0087435E" w14:paraId="354E1996" w14:textId="4DD1B856">
            <w:pPr>
              <w:rPr>
                <w:rFonts w:cstheme="minorHAnsi"/>
                <w:color w:val="FF0000"/>
              </w:rPr>
            </w:pPr>
            <w:r w:rsidRPr="00B11D1A">
              <w:rPr>
                <w:rFonts w:cstheme="minorHAnsi"/>
              </w:rPr>
              <w:t xml:space="preserve">Performance </w:t>
            </w:r>
            <w:r w:rsidR="00AC378B">
              <w:rPr>
                <w:rFonts w:cstheme="minorHAnsi"/>
              </w:rPr>
              <w:t>D</w:t>
            </w:r>
            <w:r w:rsidRPr="00B11D1A">
              <w:rPr>
                <w:rFonts w:cstheme="minorHAnsi"/>
              </w:rPr>
              <w:t>eterioration</w:t>
            </w:r>
            <w:r w:rsidR="00AB364B">
              <w:rPr>
                <w:rFonts w:cstheme="minorHAnsi"/>
              </w:rPr>
              <w:t xml:space="preserve"> (i.e. significant worsening of model performance KPI(s))</w:t>
            </w:r>
          </w:p>
        </w:tc>
        <w:tc>
          <w:tcPr>
            <w:tcW w:w="2624" w:type="pct"/>
            <w:vAlign w:val="center"/>
          </w:tcPr>
          <w:p w:rsidRPr="00AF5CC9" w:rsidR="00AF03FA" w:rsidP="00C6683C" w:rsidRDefault="004412AE" w14:paraId="10386D88" w14:textId="4EAAD429">
            <w:pPr>
              <w:shd w:val="clear" w:color="auto" w:fill="FFFFFF"/>
              <w:spacing w:before="100" w:beforeAutospacing="1"/>
              <w:rPr>
                <w:rFonts w:cstheme="minorHAnsi"/>
                <w:color w:val="FF0000"/>
              </w:rPr>
            </w:pPr>
            <w:r w:rsidRPr="000400F6">
              <w:rPr>
                <w:rFonts w:cstheme="minorHAnsi"/>
              </w:rPr>
              <w:t xml:space="preserve">Comparison </w:t>
            </w:r>
            <w:r w:rsidRPr="000400F6" w:rsidR="000400F6">
              <w:rPr>
                <w:rFonts w:cstheme="minorHAnsi"/>
              </w:rPr>
              <w:t xml:space="preserve">of </w:t>
            </w:r>
            <w:r w:rsidRPr="000400F6" w:rsidR="00FD1A7A">
              <w:rPr>
                <w:rFonts w:cstheme="minorHAnsi"/>
              </w:rPr>
              <w:t>current KPI value</w:t>
            </w:r>
            <w:r w:rsidRPr="000400F6" w:rsidR="00AF03FA">
              <w:rPr>
                <w:rFonts w:cstheme="minorHAnsi"/>
              </w:rPr>
              <w:t>s</w:t>
            </w:r>
            <w:r w:rsidRPr="000400F6" w:rsidR="000400F6">
              <w:rPr>
                <w:rFonts w:cstheme="minorHAnsi"/>
              </w:rPr>
              <w:t xml:space="preserve"> against benchmarks</w:t>
            </w:r>
          </w:p>
        </w:tc>
        <w:tc>
          <w:tcPr>
            <w:tcW w:w="628" w:type="pct"/>
            <w:vAlign w:val="center"/>
          </w:tcPr>
          <w:p w:rsidRPr="00AF5CC9" w:rsidR="00DD4DDA" w:rsidP="00D86193" w:rsidRDefault="00D031F4" w14:paraId="5FCEAC4F" w14:textId="515C7446">
            <w:pPr>
              <w:jc w:val="both"/>
              <w:rPr>
                <w:noProof/>
                <w:color w:val="FF0000"/>
              </w:rPr>
            </w:pPr>
            <w:r w:rsidRPr="00AF5CC9">
              <w:rPr>
                <w:noProof/>
                <w:color w:val="FF0000"/>
              </w:rPr>
              <mc:AlternateContent>
                <mc:Choice Requires="wps">
                  <w:drawing>
                    <wp:anchor distT="0" distB="0" distL="114300" distR="114300" simplePos="0" relativeHeight="251658250" behindDoc="0" locked="0" layoutInCell="1" allowOverlap="1" wp14:anchorId="7A5DA6B9" wp14:editId="286AE445">
                      <wp:simplePos x="0" y="0"/>
                      <wp:positionH relativeFrom="column">
                        <wp:posOffset>177800</wp:posOffset>
                      </wp:positionH>
                      <wp:positionV relativeFrom="paragraph">
                        <wp:posOffset>19050</wp:posOffset>
                      </wp:positionV>
                      <wp:extent cx="159385" cy="159385"/>
                      <wp:effectExtent l="0" t="0" r="0" b="0"/>
                      <wp:wrapNone/>
                      <wp:docPr id="30" name="Oval 30"/>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30" style="position:absolute;margin-left:14pt;margin-top:1.5pt;width:12.55pt;height:12.5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7E5EDD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">
                      <v:stroke joinstyle="miter"/>
                    </v:oval>
                  </w:pict>
                </mc:Fallback>
              </mc:AlternateContent>
            </w:r>
            <w:r w:rsidRPr="00AF5CC9" w:rsidR="00DD4DDA">
              <w:rPr>
                <w:noProof/>
                <w:color w:val="FF0000"/>
              </w:rPr>
              <mc:AlternateContent>
                <mc:Choice Requires="wps">
                  <w:drawing>
                    <wp:anchor distT="0" distB="0" distL="114300" distR="114300" simplePos="0" relativeHeight="251658249" behindDoc="0" locked="0" layoutInCell="1" allowOverlap="1" wp14:anchorId="0AB31CE9" wp14:editId="29E15818">
                      <wp:simplePos x="0" y="0"/>
                      <wp:positionH relativeFrom="column">
                        <wp:posOffset>-22225</wp:posOffset>
                      </wp:positionH>
                      <wp:positionV relativeFrom="paragraph">
                        <wp:posOffset>20320</wp:posOffset>
                      </wp:positionV>
                      <wp:extent cx="159385" cy="159385"/>
                      <wp:effectExtent l="0" t="0" r="0" b="0"/>
                      <wp:wrapNone/>
                      <wp:docPr id="6" name="Oval 6"/>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dgm="http://schemas.openxmlformats.org/drawingml/2006/diagram" xmlns:a14="http://schemas.microsoft.com/office/drawing/2010/main" xmlns:pic="http://schemas.openxmlformats.org/drawingml/2006/picture" xmlns:a="http://schemas.openxmlformats.org/drawingml/2006/main">
                  <w:pict>
                    <v:oval id="Oval 6" style="position:absolute;margin-left:-1.75pt;margin-top:1.6pt;width:12.55pt;height:12.5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3E5A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">
                      <v:stroke joinstyle="miter"/>
                    </v:oval>
                  </w:pict>
                </mc:Fallback>
              </mc:AlternateContent>
            </w:r>
          </w:p>
        </w:tc>
      </w:tr>
      <w:tr w:rsidRPr="00AF5CC9" w:rsidR="00187040" w:rsidTr="002A05D6" w14:paraId="62CE36CE" w14:textId="77777777">
        <w:trPr>
          <w:trHeight w:val="1107"/>
          <w:jc w:val="center"/>
        </w:trPr>
        <w:tc>
          <w:tcPr>
            <w:tcW w:w="1748" w:type="pct"/>
            <w:vAlign w:val="center"/>
          </w:tcPr>
          <w:p w:rsidRPr="00AF5CC9" w:rsidR="00187040" w:rsidP="00D86193" w:rsidRDefault="00187040" w14:paraId="161AF9AE" w14:textId="47F5FF70">
            <w:pPr>
              <w:rPr>
                <w:rFonts w:cstheme="minorHAnsi"/>
                <w:color w:val="FF0000"/>
              </w:rPr>
            </w:pPr>
            <w:r>
              <w:rPr>
                <w:rFonts w:cstheme="minorHAnsi"/>
              </w:rPr>
              <w:t>Output</w:t>
            </w:r>
            <w:r w:rsidRPr="00B907E9">
              <w:rPr>
                <w:rFonts w:cstheme="minorHAnsi"/>
              </w:rPr>
              <w:t xml:space="preserve"> </w:t>
            </w:r>
            <w:r>
              <w:rPr>
                <w:rFonts w:cstheme="minorHAnsi"/>
              </w:rPr>
              <w:t xml:space="preserve">/ Label </w:t>
            </w:r>
            <w:r w:rsidRPr="00B907E9">
              <w:rPr>
                <w:rFonts w:cstheme="minorHAnsi"/>
              </w:rPr>
              <w:t>Drifts</w:t>
            </w:r>
          </w:p>
          <w:p w:rsidRPr="00AF5CC9" w:rsidR="00187040" w:rsidP="00D86193" w:rsidRDefault="00187040" w14:paraId="527CA61F" w14:textId="6C269838">
            <w:pPr>
              <w:rPr>
                <w:rFonts w:cstheme="minorHAnsi"/>
                <w:color w:val="FF0000"/>
              </w:rPr>
            </w:pPr>
          </w:p>
        </w:tc>
        <w:tc>
          <w:tcPr>
            <w:tcW w:w="2624" w:type="pct"/>
            <w:vAlign w:val="center"/>
          </w:tcPr>
          <w:p w:rsidRPr="00AF5CC9" w:rsidR="00187040" w:rsidP="00D86193" w:rsidRDefault="00187040" w14:paraId="12FDD4F9" w14:textId="433664DF">
            <w:pPr>
              <w:shd w:val="clear" w:color="auto" w:fill="FFFFFF"/>
              <w:spacing w:before="100" w:beforeAutospacing="1"/>
              <w:rPr>
                <w:rFonts w:cstheme="minorHAnsi"/>
                <w:color w:val="FF0000"/>
              </w:rPr>
            </w:pPr>
            <w:r w:rsidRPr="00344C7C">
              <w:rPr>
                <w:rFonts w:cstheme="minorHAnsi"/>
              </w:rPr>
              <w:t xml:space="preserve">Similar to Feature Drifts, see </w:t>
            </w:r>
            <w:r w:rsidRPr="00734020" w:rsidR="00734020">
              <w:rPr>
                <w:rFonts w:cstheme="minorHAnsi"/>
              </w:rPr>
              <w:fldChar w:fldCharType="begin"/>
            </w:r>
            <w:r w:rsidRPr="00734020" w:rsidR="00734020">
              <w:rPr>
                <w:rFonts w:cstheme="minorHAnsi"/>
              </w:rPr>
              <w:instrText xml:space="preserve"> REF _Ref108346399 \h  \* MERGEFORMAT </w:instrText>
            </w:r>
            <w:r w:rsidRPr="00734020" w:rsidR="00734020">
              <w:rPr>
                <w:rFonts w:cstheme="minorHAnsi"/>
              </w:rPr>
            </w:r>
            <w:r w:rsidRPr="00734020" w:rsidR="00734020">
              <w:rPr>
                <w:rFonts w:cstheme="minorHAnsi"/>
              </w:rPr>
              <w:fldChar w:fldCharType="separate"/>
            </w:r>
            <w:r w:rsidRPr="00734020" w:rsidR="00734020">
              <w:rPr>
                <w:rFonts w:cstheme="minorHAnsi"/>
              </w:rPr>
              <w:t xml:space="preserve">Table </w:t>
            </w:r>
            <w:r w:rsidRPr="00734020" w:rsidR="00734020">
              <w:rPr>
                <w:rFonts w:cstheme="minorHAnsi"/>
                <w:noProof/>
              </w:rPr>
              <w:t>2</w:t>
            </w:r>
            <w:r w:rsidRPr="00734020" w:rsidR="00734020">
              <w:rPr>
                <w:rFonts w:cstheme="minorHAnsi"/>
              </w:rPr>
              <w:fldChar w:fldCharType="end"/>
            </w:r>
          </w:p>
        </w:tc>
        <w:tc>
          <w:tcPr>
            <w:tcW w:w="628" w:type="pct"/>
            <w:vAlign w:val="center"/>
          </w:tcPr>
          <w:p w:rsidRPr="00AF5CC9" w:rsidR="00187040" w:rsidP="00D86193" w:rsidRDefault="00187040" w14:paraId="2EE0028A" w14:textId="0ED9D35B">
            <w:pPr>
              <w:rPr>
                <w:rFonts w:cstheme="minorHAnsi"/>
                <w:color w:val="FF0000"/>
              </w:rPr>
            </w:pPr>
            <w:r w:rsidRPr="00AF5CC9">
              <w:rPr>
                <w:noProof/>
                <w:color w:val="FF0000"/>
              </w:rPr>
              <mc:AlternateContent>
                <mc:Choice Requires="wps">
                  <w:drawing>
                    <wp:anchor distT="0" distB="0" distL="114300" distR="114300" simplePos="0" relativeHeight="251658264" behindDoc="0" locked="0" layoutInCell="1" allowOverlap="1" wp14:anchorId="558E161C" wp14:editId="2A93FE62">
                      <wp:simplePos x="0" y="0"/>
                      <wp:positionH relativeFrom="column">
                        <wp:posOffset>177800</wp:posOffset>
                      </wp:positionH>
                      <wp:positionV relativeFrom="paragraph">
                        <wp:posOffset>-8890</wp:posOffset>
                      </wp:positionV>
                      <wp:extent cx="159385" cy="159385"/>
                      <wp:effectExtent l="0" t="0" r="0" b="0"/>
                      <wp:wrapNone/>
                      <wp:docPr id="192" name="Oval 192"/>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192" style="position:absolute;margin-left:14pt;margin-top:-.7pt;width:12.55pt;height:12.5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stroked="f" strokeweight="1pt" w14:anchorId="1A480B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">
                      <v:stroke joinstyle="miter"/>
                    </v:oval>
                  </w:pict>
                </mc:Fallback>
              </mc:AlternateContent>
            </w:r>
            <w:r w:rsidRPr="00AF5CC9">
              <w:rPr>
                <w:noProof/>
                <w:color w:val="FF0000"/>
              </w:rPr>
              <mc:AlternateContent>
                <mc:Choice Requires="wps">
                  <w:drawing>
                    <wp:anchor distT="0" distB="0" distL="114300" distR="114300" simplePos="0" relativeHeight="251658263" behindDoc="0" locked="0" layoutInCell="1" allowOverlap="1" wp14:anchorId="088F5F41" wp14:editId="0CDA581F">
                      <wp:simplePos x="0" y="0"/>
                      <wp:positionH relativeFrom="column">
                        <wp:posOffset>-24765</wp:posOffset>
                      </wp:positionH>
                      <wp:positionV relativeFrom="paragraph">
                        <wp:posOffset>-8890</wp:posOffset>
                      </wp:positionV>
                      <wp:extent cx="159385" cy="159385"/>
                      <wp:effectExtent l="0" t="0" r="0" b="0"/>
                      <wp:wrapNone/>
                      <wp:docPr id="31" name="Oval 31"/>
                      <wp:cNvGraphicFramePr/>
                      <a:graphic xmlns:a="http://schemas.openxmlformats.org/drawingml/2006/main">
                        <a:graphicData uri="http://schemas.microsoft.com/office/word/2010/wordprocessingShape">
                          <wps:wsp>
                            <wps:cNvSpPr/>
                            <wps:spPr>
                              <a:xfrm>
                                <a:off x="0" y="0"/>
                                <a:ext cx="159385" cy="159385"/>
                              </a:xfrm>
                              <a:prstGeom prst="ellipse">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oval id="Oval 31" style="position:absolute;margin-left:-1.95pt;margin-top:-.7pt;width:12.55pt;height:12.5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7c80" stroked="f" strokeweight="1pt" w14:anchorId="60630E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">
                      <v:stroke joinstyle="miter"/>
                    </v:oval>
                  </w:pict>
                </mc:Fallback>
              </mc:AlternateContent>
            </w:r>
          </w:p>
        </w:tc>
      </w:tr>
    </w:tbl>
    <w:p w:rsidRPr="00505AEC" w:rsidR="00AF5CC9" w:rsidP="00505AEC" w:rsidRDefault="00AF5CC9" w14:paraId="441A22B9" w14:textId="77777777">
      <w:pPr>
        <w:outlineLvl w:val="2"/>
        <w:rPr>
          <w:b/>
          <w:bCs/>
          <w:sz w:val="24"/>
          <w:szCs w:val="24"/>
        </w:rPr>
      </w:pPr>
    </w:p>
    <w:p w:rsidR="00D04AF4" w:rsidP="00975D74" w:rsidRDefault="1741ECC6" w14:paraId="183DACD5" w14:textId="77777777">
      <w:pPr>
        <w:pStyle w:val="ListParagraph"/>
        <w:numPr>
          <w:ilvl w:val="2"/>
          <w:numId w:val="7"/>
        </w:numPr>
        <w:ind w:left="720"/>
        <w:outlineLvl w:val="2"/>
        <w:rPr>
          <w:b/>
          <w:bCs/>
          <w:sz w:val="24"/>
          <w:szCs w:val="24"/>
        </w:rPr>
      </w:pPr>
      <w:bookmarkStart w:name="_Toc79169053" w:id="101"/>
      <w:bookmarkStart w:name="_Toc108173409" w:id="102"/>
      <w:r w:rsidRPr="3FF93CA9">
        <w:rPr>
          <w:b/>
          <w:bCs/>
          <w:sz w:val="24"/>
          <w:szCs w:val="24"/>
        </w:rPr>
        <w:t>Design Considerations</w:t>
      </w:r>
      <w:bookmarkEnd w:id="101"/>
      <w:bookmarkEnd w:id="102"/>
    </w:p>
    <w:p w:rsidRPr="00256208" w:rsidR="00326FC4" w:rsidP="00326FC4" w:rsidRDefault="00326FC4" w14:paraId="5F169B5E" w14:textId="77777777">
      <w:pPr>
        <w:pStyle w:val="ListParagraph"/>
        <w:outlineLvl w:val="2"/>
        <w:rPr>
          <w:b/>
          <w:bCs/>
          <w:sz w:val="24"/>
          <w:szCs w:val="24"/>
        </w:rPr>
      </w:pPr>
    </w:p>
    <w:p w:rsidRPr="00EE1AB2" w:rsidR="00EE1AB2" w:rsidP="00975D74" w:rsidRDefault="00EE1AB2" w14:paraId="2BAA97A5" w14:textId="7BE7764C">
      <w:pPr>
        <w:pStyle w:val="ListParagraph"/>
        <w:numPr>
          <w:ilvl w:val="3"/>
          <w:numId w:val="7"/>
        </w:numPr>
        <w:shd w:val="clear" w:color="auto" w:fill="FFFFFF"/>
        <w:spacing w:before="150" w:after="0" w:line="240" w:lineRule="auto"/>
        <w:ind w:left="900" w:hanging="900"/>
        <w:jc w:val="both"/>
        <w:outlineLvl w:val="3"/>
        <w:rPr>
          <w:b/>
          <w:bCs/>
          <w:sz w:val="24"/>
          <w:szCs w:val="24"/>
        </w:rPr>
      </w:pPr>
      <w:r w:rsidRPr="19D68F5F">
        <w:rPr>
          <w:b/>
          <w:bCs/>
          <w:sz w:val="24"/>
          <w:szCs w:val="24"/>
        </w:rPr>
        <w:t>Selection of KPIs</w:t>
      </w:r>
    </w:p>
    <w:p w:rsidRPr="00EE1AB2" w:rsidR="00EE1AB2" w:rsidP="00EE1AB2" w:rsidRDefault="00EE1AB2" w14:paraId="44EFED31" w14:textId="77777777">
      <w:pPr>
        <w:pStyle w:val="ListParagraph"/>
        <w:shd w:val="clear" w:color="auto" w:fill="FFFFFF"/>
        <w:spacing w:before="150" w:after="0" w:line="240" w:lineRule="auto"/>
        <w:ind w:left="900"/>
        <w:jc w:val="both"/>
        <w:outlineLvl w:val="3"/>
        <w:rPr>
          <w:rFonts w:cstheme="minorHAnsi"/>
          <w:b/>
          <w:bCs/>
          <w:color w:val="FF0000"/>
          <w:sz w:val="24"/>
          <w:szCs w:val="24"/>
        </w:rPr>
      </w:pPr>
    </w:p>
    <w:p w:rsidRPr="00A921AF" w:rsidR="00DA7214" w:rsidP="00D90B54" w:rsidRDefault="000824CD" w14:paraId="6577655B" w14:textId="6F582EB6">
      <w:pPr>
        <w:shd w:val="clear" w:color="auto" w:fill="FFFFFF"/>
        <w:spacing w:after="240"/>
        <w:jc w:val="both"/>
        <w:rPr>
          <w:rFonts w:eastAsia="Times New Roman" w:cstheme="minorHAnsi"/>
        </w:rPr>
      </w:pPr>
      <w:r w:rsidRPr="00A921AF">
        <w:rPr>
          <w:rFonts w:eastAsia="Times New Roman" w:cstheme="minorHAnsi"/>
        </w:rPr>
        <w:t xml:space="preserve">As, by design, any analytical use-case is aiming to </w:t>
      </w:r>
      <w:r w:rsidRPr="00A921AF" w:rsidR="00371DA1">
        <w:rPr>
          <w:rFonts w:eastAsia="Times New Roman" w:cstheme="minorHAnsi"/>
        </w:rPr>
        <w:t xml:space="preserve">fulfill a certain </w:t>
      </w:r>
      <w:r w:rsidRPr="00A921AF" w:rsidR="00371DA1">
        <w:rPr>
          <w:rFonts w:eastAsia="Times New Roman" w:cstheme="minorHAnsi"/>
          <w:b/>
          <w:bCs/>
        </w:rPr>
        <w:t>business objective</w:t>
      </w:r>
      <w:r w:rsidRPr="00A921AF" w:rsidR="00371DA1">
        <w:rPr>
          <w:rFonts w:eastAsia="Times New Roman" w:cstheme="minorHAnsi"/>
        </w:rPr>
        <w:t xml:space="preserve">, </w:t>
      </w:r>
      <w:r w:rsidRPr="00A921AF" w:rsidR="00074664">
        <w:rPr>
          <w:rFonts w:eastAsia="Times New Roman" w:cstheme="minorHAnsi"/>
        </w:rPr>
        <w:t xml:space="preserve">it is </w:t>
      </w:r>
      <w:r w:rsidRPr="00A921AF" w:rsidR="0003559F">
        <w:rPr>
          <w:rFonts w:eastAsia="Times New Roman" w:cstheme="minorHAnsi"/>
        </w:rPr>
        <w:t>important</w:t>
      </w:r>
      <w:r w:rsidRPr="00A921AF" w:rsidR="00074664">
        <w:rPr>
          <w:rFonts w:eastAsia="Times New Roman" w:cstheme="minorHAnsi"/>
        </w:rPr>
        <w:t xml:space="preserve"> to continue checking</w:t>
      </w:r>
      <w:r w:rsidRPr="00A921AF" w:rsidR="008556AC">
        <w:rPr>
          <w:rFonts w:eastAsia="Times New Roman" w:cstheme="minorHAnsi"/>
        </w:rPr>
        <w:t xml:space="preserve"> in production</w:t>
      </w:r>
      <w:r w:rsidRPr="00A921AF" w:rsidR="00074664">
        <w:rPr>
          <w:rFonts w:eastAsia="Times New Roman" w:cstheme="minorHAnsi"/>
        </w:rPr>
        <w:t xml:space="preserve">, if it still </w:t>
      </w:r>
      <w:r w:rsidRPr="00A921AF" w:rsidR="00074664">
        <w:rPr>
          <w:rFonts w:eastAsia="Times New Roman" w:cstheme="minorHAnsi"/>
          <w:b/>
          <w:bCs/>
        </w:rPr>
        <w:t xml:space="preserve">serves the original purpose with the same </w:t>
      </w:r>
      <w:r w:rsidRPr="00A921AF" w:rsidR="008556AC">
        <w:rPr>
          <w:rFonts w:eastAsia="Times New Roman" w:cstheme="minorHAnsi"/>
          <w:b/>
          <w:bCs/>
        </w:rPr>
        <w:t>quality</w:t>
      </w:r>
      <w:r w:rsidRPr="00A921AF" w:rsidR="00074664">
        <w:rPr>
          <w:rFonts w:eastAsia="Times New Roman" w:cstheme="minorHAnsi"/>
          <w:b/>
          <w:bCs/>
        </w:rPr>
        <w:t>.</w:t>
      </w:r>
      <w:r w:rsidRPr="00A921AF" w:rsidR="00074664">
        <w:rPr>
          <w:rFonts w:eastAsia="Times New Roman" w:cstheme="minorHAnsi"/>
        </w:rPr>
        <w:t xml:space="preserve"> </w:t>
      </w:r>
      <w:r w:rsidRPr="00A921AF" w:rsidR="001E61BC">
        <w:rPr>
          <w:rFonts w:eastAsia="Times New Roman" w:cstheme="minorHAnsi"/>
        </w:rPr>
        <w:t xml:space="preserve">Provided </w:t>
      </w:r>
      <w:r w:rsidRPr="00A921AF" w:rsidR="009F6DA3">
        <w:rPr>
          <w:rFonts w:eastAsia="Times New Roman" w:cstheme="minorHAnsi"/>
        </w:rPr>
        <w:t xml:space="preserve">that the model development </w:t>
      </w:r>
      <w:r w:rsidRPr="00A921AF" w:rsidR="00A43346">
        <w:rPr>
          <w:rFonts w:eastAsia="Times New Roman" w:cstheme="minorHAnsi"/>
        </w:rPr>
        <w:t xml:space="preserve">and testing </w:t>
      </w:r>
      <w:r w:rsidRPr="00A921AF" w:rsidR="00A921AF">
        <w:rPr>
          <w:rFonts w:eastAsia="Times New Roman" w:cstheme="minorHAnsi"/>
        </w:rPr>
        <w:t>was</w:t>
      </w:r>
      <w:r w:rsidRPr="00A921AF" w:rsidR="009F6DA3">
        <w:rPr>
          <w:rFonts w:eastAsia="Times New Roman" w:cstheme="minorHAnsi"/>
        </w:rPr>
        <w:t xml:space="preserve"> performed in line with the </w:t>
      </w:r>
      <w:hyperlink w:history="1" r:id="rId45">
        <w:r w:rsidRPr="004C7F39" w:rsidR="009F6DA3">
          <w:rPr>
            <w:rStyle w:val="Hyperlink"/>
            <w:rFonts w:eastAsia="Times New Roman" w:cstheme="minorHAnsi"/>
          </w:rPr>
          <w:t>Model Development Rulebook</w:t>
        </w:r>
      </w:hyperlink>
      <w:r w:rsidRPr="00A921AF" w:rsidR="009F6DA3">
        <w:rPr>
          <w:rFonts w:eastAsia="Times New Roman" w:cstheme="minorHAnsi"/>
        </w:rPr>
        <w:t xml:space="preserve">, </w:t>
      </w:r>
      <w:r w:rsidRPr="00A921AF" w:rsidR="006B670C">
        <w:rPr>
          <w:rFonts w:eastAsia="Times New Roman" w:cstheme="minorHAnsi"/>
        </w:rPr>
        <w:t>the business KPIs</w:t>
      </w:r>
      <w:r w:rsidRPr="00A921AF" w:rsidR="006B670C">
        <w:rPr>
          <w:rFonts w:eastAsia="Times New Roman" w:cstheme="minorHAnsi"/>
          <w:b/>
          <w:bCs/>
        </w:rPr>
        <w:t xml:space="preserve"> </w:t>
      </w:r>
      <w:r w:rsidRPr="00A921AF" w:rsidR="006B670C">
        <w:rPr>
          <w:rFonts w:eastAsia="Times New Roman" w:cstheme="minorHAnsi"/>
        </w:rPr>
        <w:t xml:space="preserve">to be monitored would be </w:t>
      </w:r>
      <w:r w:rsidRPr="00A921AF" w:rsidR="0003559F">
        <w:rPr>
          <w:rFonts w:eastAsia="Times New Roman" w:cstheme="minorHAnsi"/>
          <w:b/>
          <w:bCs/>
        </w:rPr>
        <w:t xml:space="preserve">already known prior to setup of monitoring </w:t>
      </w:r>
      <w:r w:rsidRPr="00A921AF" w:rsidR="0003559F">
        <w:rPr>
          <w:rFonts w:eastAsia="Times New Roman" w:cstheme="minorHAnsi"/>
        </w:rPr>
        <w:t>and reflect</w:t>
      </w:r>
      <w:r w:rsidRPr="00A921AF" w:rsidR="00DB26B3">
        <w:rPr>
          <w:rFonts w:eastAsia="Times New Roman" w:cstheme="minorHAnsi"/>
        </w:rPr>
        <w:t xml:space="preserve"> an </w:t>
      </w:r>
      <w:r w:rsidRPr="00A921AF" w:rsidR="00DB26B3">
        <w:rPr>
          <w:rFonts w:eastAsia="Times New Roman" w:cstheme="minorHAnsi"/>
          <w:b/>
          <w:bCs/>
        </w:rPr>
        <w:t xml:space="preserve">agreed state of model quality </w:t>
      </w:r>
      <w:r w:rsidRPr="00A921AF" w:rsidR="00DB26B3">
        <w:rPr>
          <w:rFonts w:eastAsia="Times New Roman" w:cstheme="minorHAnsi"/>
        </w:rPr>
        <w:t xml:space="preserve">at the moment of its </w:t>
      </w:r>
      <w:r w:rsidRPr="00A921AF" w:rsidR="006B670C">
        <w:rPr>
          <w:rFonts w:eastAsia="Times New Roman" w:cstheme="minorHAnsi"/>
          <w:b/>
          <w:bCs/>
        </w:rPr>
        <w:t>acceptance.</w:t>
      </w:r>
    </w:p>
    <w:p w:rsidRPr="00625CCE" w:rsidR="00D90B54" w:rsidP="00097036" w:rsidRDefault="001B0034" w14:paraId="3C7FF4C8" w14:textId="680660C4">
      <w:pPr>
        <w:shd w:val="clear" w:color="auto" w:fill="FFFFFF"/>
        <w:spacing w:after="240"/>
        <w:jc w:val="both"/>
        <w:rPr>
          <w:rFonts w:eastAsia="Times New Roman" w:cstheme="minorHAnsi"/>
        </w:rPr>
      </w:pPr>
      <w:r w:rsidRPr="00097036">
        <w:rPr>
          <w:rFonts w:eastAsia="Times New Roman" w:cstheme="minorHAnsi"/>
        </w:rPr>
        <w:t xml:space="preserve">This statement, however, does not preclude one from specifying additional metrics to be regularly </w:t>
      </w:r>
      <w:r w:rsidRPr="00625CCE" w:rsidR="006A481F">
        <w:rPr>
          <w:rFonts w:eastAsia="Times New Roman" w:cstheme="minorHAnsi"/>
        </w:rPr>
        <w:t>scrutinized</w:t>
      </w:r>
      <w:r w:rsidRPr="00625CCE">
        <w:rPr>
          <w:rFonts w:eastAsia="Times New Roman" w:cstheme="minorHAnsi"/>
        </w:rPr>
        <w:t xml:space="preserve">, </w:t>
      </w:r>
      <w:r w:rsidRPr="00625CCE" w:rsidR="00BB69D0">
        <w:rPr>
          <w:rFonts w:eastAsia="Times New Roman" w:cstheme="minorHAnsi"/>
        </w:rPr>
        <w:t>provided that they follow certain minim</w:t>
      </w:r>
      <w:r w:rsidR="00C01C31">
        <w:rPr>
          <w:rFonts w:eastAsia="Times New Roman" w:cstheme="minorHAnsi"/>
        </w:rPr>
        <w:t>um</w:t>
      </w:r>
      <w:r w:rsidRPr="00625CCE" w:rsidR="00BB69D0">
        <w:rPr>
          <w:rFonts w:eastAsia="Times New Roman" w:cstheme="minorHAnsi"/>
        </w:rPr>
        <w:t xml:space="preserve"> requirement</w:t>
      </w:r>
      <w:r w:rsidRPr="00625CCE" w:rsidR="006A481F">
        <w:rPr>
          <w:rFonts w:eastAsia="Times New Roman" w:cstheme="minorHAnsi"/>
        </w:rPr>
        <w:t>s</w:t>
      </w:r>
      <w:r w:rsidRPr="00625CCE" w:rsidR="00BB69D0">
        <w:rPr>
          <w:rFonts w:eastAsia="Times New Roman" w:cstheme="minorHAnsi"/>
        </w:rPr>
        <w:t>:</w:t>
      </w:r>
      <w:r w:rsidRPr="00625CCE">
        <w:rPr>
          <w:rFonts w:eastAsia="Times New Roman" w:cstheme="minorHAnsi"/>
        </w:rPr>
        <w:t xml:space="preserve"> </w:t>
      </w:r>
      <w:r w:rsidRPr="00625CCE" w:rsidR="00D90B54">
        <w:rPr>
          <w:rFonts w:eastAsia="Times New Roman" w:cstheme="minorHAnsi"/>
        </w:rPr>
        <w:t> </w:t>
      </w:r>
    </w:p>
    <w:p w:rsidR="00B571CD" w:rsidP="00975D74" w:rsidRDefault="00B571CD" w14:paraId="1BEBD0F2" w14:textId="55602A5C">
      <w:pPr>
        <w:numPr>
          <w:ilvl w:val="0"/>
          <w:numId w:val="17"/>
        </w:numPr>
        <w:shd w:val="clear" w:color="auto" w:fill="FFFFFF"/>
        <w:spacing w:after="0" w:line="240" w:lineRule="auto"/>
        <w:rPr>
          <w:rFonts w:eastAsia="Times New Roman" w:cstheme="minorHAnsi"/>
        </w:rPr>
      </w:pPr>
      <w:r>
        <w:rPr>
          <w:rFonts w:eastAsia="Times New Roman" w:cstheme="minorHAnsi"/>
        </w:rPr>
        <w:t xml:space="preserve">KPI is actively </w:t>
      </w:r>
      <w:r w:rsidR="00AF60B5">
        <w:rPr>
          <w:rFonts w:eastAsia="Times New Roman" w:cstheme="minorHAnsi"/>
        </w:rPr>
        <w:t xml:space="preserve">supporting </w:t>
      </w:r>
      <w:r w:rsidR="00B46C20">
        <w:rPr>
          <w:rFonts w:eastAsia="Times New Roman" w:cstheme="minorHAnsi"/>
        </w:rPr>
        <w:t>the business objective</w:t>
      </w:r>
      <w:r w:rsidR="00867CFC">
        <w:rPr>
          <w:rFonts w:eastAsia="Times New Roman" w:cstheme="minorHAnsi"/>
        </w:rPr>
        <w:t xml:space="preserve"> of a use-case</w:t>
      </w:r>
    </w:p>
    <w:p w:rsidRPr="00625CCE" w:rsidR="00D90B54" w:rsidP="00975D74" w:rsidRDefault="00D90B54" w14:paraId="13DE773F" w14:textId="10B5723A">
      <w:pPr>
        <w:numPr>
          <w:ilvl w:val="0"/>
          <w:numId w:val="17"/>
        </w:numPr>
        <w:shd w:val="clear" w:color="auto" w:fill="FFFFFF"/>
        <w:spacing w:after="0" w:line="240" w:lineRule="auto"/>
        <w:rPr>
          <w:rFonts w:eastAsia="Times New Roman" w:cstheme="minorHAnsi"/>
        </w:rPr>
      </w:pPr>
      <w:r w:rsidRPr="00625CCE">
        <w:rPr>
          <w:rFonts w:eastAsia="Times New Roman" w:cstheme="minorHAnsi"/>
        </w:rPr>
        <w:t xml:space="preserve">Can be collected in </w:t>
      </w:r>
      <w:r w:rsidRPr="00625CCE" w:rsidR="00BE06C2">
        <w:rPr>
          <w:rFonts w:eastAsia="Times New Roman" w:cstheme="minorHAnsi"/>
        </w:rPr>
        <w:t xml:space="preserve">production with a </w:t>
      </w:r>
      <w:r w:rsidRPr="00625CCE" w:rsidR="00BE06C2">
        <w:rPr>
          <w:rFonts w:eastAsia="Times New Roman" w:cstheme="minorHAnsi"/>
          <w:b/>
          <w:bCs/>
        </w:rPr>
        <w:t>reasonable effort and time</w:t>
      </w:r>
    </w:p>
    <w:p w:rsidRPr="00C87F8B" w:rsidR="000A2485" w:rsidP="00975D74" w:rsidRDefault="00D90B54" w14:paraId="4BBC8E2C" w14:textId="74BDE88D">
      <w:pPr>
        <w:numPr>
          <w:ilvl w:val="0"/>
          <w:numId w:val="17"/>
        </w:numPr>
        <w:shd w:val="clear" w:color="auto" w:fill="FFFFFF"/>
        <w:spacing w:after="240" w:line="240" w:lineRule="auto"/>
        <w:rPr>
          <w:rFonts w:eastAsia="Times New Roman" w:cstheme="minorHAnsi"/>
        </w:rPr>
      </w:pPr>
      <w:r w:rsidRPr="00C87F8B">
        <w:rPr>
          <w:rFonts w:eastAsia="Times New Roman" w:cstheme="minorHAnsi"/>
        </w:rPr>
        <w:t xml:space="preserve">Allows for </w:t>
      </w:r>
      <w:r w:rsidRPr="00C87F8B">
        <w:rPr>
          <w:rFonts w:eastAsia="Times New Roman" w:cstheme="minorHAnsi"/>
          <w:b/>
          <w:bCs/>
        </w:rPr>
        <w:t>actionable alerting</w:t>
      </w:r>
      <w:r w:rsidRPr="00C87F8B">
        <w:rPr>
          <w:rFonts w:eastAsia="Times New Roman" w:cstheme="minorHAnsi"/>
        </w:rPr>
        <w:t xml:space="preserve"> on problems.</w:t>
      </w:r>
    </w:p>
    <w:p w:rsidRPr="00C87F8B" w:rsidR="00A9621A" w:rsidP="00BE06C2" w:rsidRDefault="005059CF" w14:paraId="53A984B3" w14:textId="5C21EA91">
      <w:pPr>
        <w:shd w:val="clear" w:color="auto" w:fill="FFFFFF"/>
        <w:spacing w:before="100" w:beforeAutospacing="1" w:after="240" w:line="240" w:lineRule="auto"/>
        <w:jc w:val="both"/>
        <w:rPr>
          <w:rFonts w:eastAsia="Times New Roman" w:cstheme="minorHAnsi"/>
          <w:lang w:val="sr-Latn-RS"/>
        </w:rPr>
      </w:pPr>
      <w:r w:rsidRPr="00C87F8B">
        <w:rPr>
          <w:rFonts w:eastAsia="Times New Roman" w:cstheme="minorHAnsi"/>
        </w:rPr>
        <w:t>The s</w:t>
      </w:r>
      <w:r w:rsidRPr="00C87F8B" w:rsidR="00A9621A">
        <w:rPr>
          <w:rFonts w:eastAsia="Times New Roman" w:cstheme="minorHAnsi"/>
        </w:rPr>
        <w:t xml:space="preserve">ame </w:t>
      </w:r>
      <w:r w:rsidRPr="00C87F8B" w:rsidR="0000758E">
        <w:rPr>
          <w:rFonts w:eastAsia="Times New Roman" w:cstheme="minorHAnsi"/>
        </w:rPr>
        <w:t>considerations</w:t>
      </w:r>
      <w:r w:rsidRPr="00C87F8B" w:rsidR="009A0DD5">
        <w:rPr>
          <w:rFonts w:eastAsia="Times New Roman" w:cstheme="minorHAnsi"/>
        </w:rPr>
        <w:t>, as given above,</w:t>
      </w:r>
      <w:r w:rsidRPr="00C87F8B" w:rsidR="0000758E">
        <w:rPr>
          <w:rFonts w:eastAsia="Times New Roman" w:cstheme="minorHAnsi"/>
        </w:rPr>
        <w:t xml:space="preserve"> </w:t>
      </w:r>
      <w:r w:rsidRPr="00C87F8B" w:rsidR="00A9621A">
        <w:rPr>
          <w:rFonts w:eastAsia="Times New Roman" w:cstheme="minorHAnsi"/>
        </w:rPr>
        <w:t xml:space="preserve">hold </w:t>
      </w:r>
      <w:r w:rsidRPr="00C87F8B" w:rsidR="009A0DD5">
        <w:rPr>
          <w:rFonts w:eastAsia="Times New Roman" w:cstheme="minorHAnsi"/>
        </w:rPr>
        <w:t xml:space="preserve">true </w:t>
      </w:r>
      <w:r w:rsidRPr="00C87F8B" w:rsidR="00A9621A">
        <w:rPr>
          <w:rFonts w:eastAsia="Times New Roman" w:cstheme="minorHAnsi"/>
        </w:rPr>
        <w:t xml:space="preserve">for </w:t>
      </w:r>
      <w:r w:rsidRPr="00C87F8B" w:rsidR="000417FD">
        <w:rPr>
          <w:rFonts w:eastAsia="Times New Roman" w:cstheme="minorHAnsi"/>
        </w:rPr>
        <w:t xml:space="preserve">another </w:t>
      </w:r>
      <w:r w:rsidRPr="00C87F8B" w:rsidR="009645E9">
        <w:rPr>
          <w:rFonts w:eastAsia="Times New Roman" w:cstheme="minorHAnsi"/>
        </w:rPr>
        <w:t>“flavor”</w:t>
      </w:r>
      <w:r w:rsidRPr="00C87F8B" w:rsidR="000417FD">
        <w:rPr>
          <w:rFonts w:eastAsia="Times New Roman" w:cstheme="minorHAnsi"/>
        </w:rPr>
        <w:t xml:space="preserve"> of </w:t>
      </w:r>
      <w:r w:rsidRPr="00C87F8B" w:rsidR="00A9621A">
        <w:rPr>
          <w:rFonts w:eastAsia="Times New Roman" w:cstheme="minorHAnsi"/>
        </w:rPr>
        <w:t>KPIs</w:t>
      </w:r>
      <w:r w:rsidRPr="00C87F8B" w:rsidR="009645E9">
        <w:rPr>
          <w:rFonts w:eastAsia="Times New Roman" w:cstheme="minorHAnsi"/>
        </w:rPr>
        <w:t xml:space="preserve"> to be monitored </w:t>
      </w:r>
      <w:r w:rsidRPr="00C87F8B" w:rsidR="00315C70">
        <w:rPr>
          <w:rFonts w:eastAsia="Times New Roman" w:cstheme="minorHAnsi"/>
        </w:rPr>
        <w:t xml:space="preserve">after </w:t>
      </w:r>
      <w:r w:rsidRPr="00C87F8B" w:rsidR="009645E9">
        <w:rPr>
          <w:rFonts w:eastAsia="Times New Roman" w:cstheme="minorHAnsi"/>
        </w:rPr>
        <w:t>use-case</w:t>
      </w:r>
      <w:r w:rsidRPr="00C87F8B" w:rsidR="004A41A8">
        <w:rPr>
          <w:rFonts w:eastAsia="Times New Roman" w:cstheme="minorHAnsi"/>
        </w:rPr>
        <w:t xml:space="preserve"> </w:t>
      </w:r>
      <w:r w:rsidRPr="00C87F8B" w:rsidR="00315C70">
        <w:rPr>
          <w:rFonts w:eastAsia="Times New Roman" w:cstheme="minorHAnsi"/>
        </w:rPr>
        <w:t xml:space="preserve">go-live </w:t>
      </w:r>
      <w:r w:rsidRPr="00C87F8B" w:rsidR="004A41A8">
        <w:rPr>
          <w:rFonts w:eastAsia="Times New Roman" w:cstheme="minorHAnsi"/>
        </w:rPr>
        <w:t xml:space="preserve">– </w:t>
      </w:r>
      <w:r w:rsidRPr="00C87F8B" w:rsidR="004A41A8">
        <w:rPr>
          <w:rFonts w:eastAsia="Times New Roman" w:cstheme="minorHAnsi"/>
          <w:b/>
          <w:bCs/>
        </w:rPr>
        <w:t>statistical KPIs</w:t>
      </w:r>
      <w:r w:rsidRPr="00C87F8B" w:rsidR="00A9621A">
        <w:rPr>
          <w:rFonts w:eastAsia="Times New Roman" w:cstheme="minorHAnsi"/>
          <w:b/>
          <w:bCs/>
        </w:rPr>
        <w:t>,</w:t>
      </w:r>
      <w:r w:rsidRPr="00C87F8B" w:rsidR="00A9621A">
        <w:rPr>
          <w:rFonts w:eastAsia="Times New Roman" w:cstheme="minorHAnsi"/>
        </w:rPr>
        <w:t xml:space="preserve"> which signify the quality of the model from </w:t>
      </w:r>
      <w:r w:rsidRPr="00C87F8B" w:rsidR="00A9621A">
        <w:rPr>
          <w:rFonts w:eastAsia="Times New Roman" w:cstheme="minorHAnsi"/>
          <w:b/>
          <w:bCs/>
        </w:rPr>
        <w:t>data science perspective.</w:t>
      </w:r>
    </w:p>
    <w:p w:rsidRPr="00D031C0" w:rsidR="00993631" w:rsidP="00EE6C04" w:rsidRDefault="00371441" w14:paraId="5C20E148" w14:textId="17E115B9">
      <w:pPr>
        <w:shd w:val="clear" w:color="auto" w:fill="FFFFFF"/>
        <w:spacing w:after="240"/>
        <w:jc w:val="both"/>
        <w:rPr>
          <w:rFonts w:eastAsia="Times New Roman" w:cstheme="minorHAnsi"/>
        </w:rPr>
      </w:pPr>
      <w:r w:rsidRPr="00D031C0">
        <w:rPr>
          <w:rFonts w:eastAsia="Times New Roman" w:cstheme="minorHAnsi"/>
        </w:rPr>
        <w:t>A</w:t>
      </w:r>
      <w:r w:rsidRPr="00D031C0" w:rsidR="00993631">
        <w:rPr>
          <w:rFonts w:eastAsia="Times New Roman" w:cstheme="minorHAnsi"/>
        </w:rPr>
        <w:t xml:space="preserve"> few </w:t>
      </w:r>
      <w:r w:rsidRPr="00D031C0">
        <w:rPr>
          <w:rFonts w:eastAsia="Times New Roman" w:cstheme="minorHAnsi"/>
        </w:rPr>
        <w:t xml:space="preserve">additional </w:t>
      </w:r>
      <w:r w:rsidRPr="00D031C0" w:rsidR="00993631">
        <w:rPr>
          <w:rFonts w:eastAsia="Times New Roman" w:cstheme="minorHAnsi"/>
        </w:rPr>
        <w:t xml:space="preserve">remarks </w:t>
      </w:r>
      <w:r w:rsidRPr="00D031C0">
        <w:rPr>
          <w:rFonts w:eastAsia="Times New Roman" w:cstheme="minorHAnsi"/>
        </w:rPr>
        <w:t xml:space="preserve">shall </w:t>
      </w:r>
      <w:r w:rsidRPr="00D031C0" w:rsidR="00993631">
        <w:rPr>
          <w:rFonts w:eastAsia="Times New Roman" w:cstheme="minorHAnsi"/>
        </w:rPr>
        <w:t xml:space="preserve">be made </w:t>
      </w:r>
      <w:r w:rsidRPr="00D031C0" w:rsidR="00D031C0">
        <w:rPr>
          <w:rFonts w:eastAsia="Times New Roman" w:cstheme="minorHAnsi"/>
        </w:rPr>
        <w:t xml:space="preserve">here </w:t>
      </w:r>
      <w:r w:rsidRPr="00D031C0" w:rsidR="00993631">
        <w:rPr>
          <w:rFonts w:eastAsia="Times New Roman" w:cstheme="minorHAnsi"/>
        </w:rPr>
        <w:t xml:space="preserve">regarding </w:t>
      </w:r>
      <w:r w:rsidRPr="00D031C0" w:rsidR="00993631">
        <w:rPr>
          <w:rFonts w:eastAsia="Times New Roman" w:cstheme="minorHAnsi"/>
          <w:b/>
          <w:bCs/>
        </w:rPr>
        <w:t>supervised learning</w:t>
      </w:r>
      <w:r w:rsidRPr="00D031C0" w:rsidR="00993631">
        <w:rPr>
          <w:rFonts w:eastAsia="Times New Roman" w:cstheme="minorHAnsi"/>
        </w:rPr>
        <w:t xml:space="preserve"> models and </w:t>
      </w:r>
      <w:r w:rsidRPr="00D031C0" w:rsidR="00993631">
        <w:rPr>
          <w:rFonts w:eastAsia="Times New Roman" w:cstheme="minorHAnsi"/>
          <w:b/>
          <w:bCs/>
        </w:rPr>
        <w:t>availability of “ground truth” in productive environment.</w:t>
      </w:r>
    </w:p>
    <w:p w:rsidR="00993631" w:rsidP="00EE6C04" w:rsidRDefault="00993631" w14:paraId="746F68A3" w14:textId="65FD6DD4">
      <w:pPr>
        <w:shd w:val="clear" w:color="auto" w:fill="FFFFFF"/>
        <w:spacing w:after="240"/>
        <w:jc w:val="both"/>
        <w:rPr>
          <w:rFonts w:eastAsia="Times New Roman" w:cstheme="minorHAnsi"/>
        </w:rPr>
      </w:pPr>
      <w:r w:rsidRPr="00BC06AA">
        <w:rPr>
          <w:rFonts w:eastAsia="Times New Roman" w:cstheme="minorHAnsi"/>
        </w:rPr>
        <w:t>In practice several scenarios for ground truth availability are possible depending on a given use-case and design of the business process</w:t>
      </w:r>
      <w:r w:rsidR="00433033">
        <w:rPr>
          <w:rFonts w:eastAsia="Times New Roman" w:cstheme="minorHAnsi"/>
        </w:rPr>
        <w:t xml:space="preserve"> (</w:t>
      </w:r>
      <w:r w:rsidRPr="00DE1FD7" w:rsidR="00DE1FD7">
        <w:rPr>
          <w:rFonts w:eastAsia="Times New Roman" w:cstheme="minorHAnsi"/>
        </w:rPr>
        <w:fldChar w:fldCharType="begin"/>
      </w:r>
      <w:r w:rsidRPr="00DE1FD7" w:rsidR="00DE1FD7">
        <w:rPr>
          <w:rFonts w:eastAsia="Times New Roman" w:cstheme="minorHAnsi"/>
        </w:rPr>
        <w:instrText xml:space="preserve"> REF _Ref108346644 \h  \* MERGEFORMAT </w:instrText>
      </w:r>
      <w:r w:rsidRPr="00DE1FD7" w:rsidR="00DE1FD7">
        <w:rPr>
          <w:rFonts w:eastAsia="Times New Roman" w:cstheme="minorHAnsi"/>
        </w:rPr>
      </w:r>
      <w:r w:rsidRPr="00DE1FD7" w:rsidR="00DE1FD7">
        <w:rPr>
          <w:rFonts w:eastAsia="Times New Roman" w:cstheme="minorHAnsi"/>
        </w:rPr>
        <w:fldChar w:fldCharType="separate"/>
      </w:r>
      <w:r w:rsidRPr="00DE1FD7" w:rsidR="00DE1FD7">
        <w:rPr>
          <w:rFonts w:eastAsia="Times New Roman" w:cstheme="minorHAnsi"/>
        </w:rPr>
        <w:t xml:space="preserve">Table </w:t>
      </w:r>
      <w:r w:rsidRPr="00DE1FD7" w:rsidR="00DE1FD7">
        <w:rPr>
          <w:rFonts w:eastAsia="Times New Roman" w:cstheme="minorHAnsi"/>
          <w:noProof/>
        </w:rPr>
        <w:t>4</w:t>
      </w:r>
      <w:r w:rsidRPr="00DE1FD7" w:rsidR="00DE1FD7">
        <w:rPr>
          <w:rFonts w:eastAsia="Times New Roman" w:cstheme="minorHAnsi"/>
        </w:rPr>
        <w:fldChar w:fldCharType="end"/>
      </w:r>
      <w:r w:rsidRPr="00DE1FD7" w:rsidR="00433033">
        <w:rPr>
          <w:rFonts w:eastAsia="Times New Roman" w:cstheme="minorHAnsi"/>
        </w:rPr>
        <w:t>).</w:t>
      </w:r>
    </w:p>
    <w:p w:rsidRPr="00087758" w:rsidR="00087758" w:rsidP="00087758" w:rsidRDefault="00087758" w14:paraId="1BE64B54" w14:textId="65F5D83A">
      <w:pPr>
        <w:pStyle w:val="Caption"/>
        <w:keepNext/>
        <w:jc w:val="center"/>
        <w:rPr>
          <w:rFonts w:eastAsia="Times New Roman" w:cstheme="minorHAnsi"/>
          <w:b/>
          <w:bCs/>
          <w:i w:val="0"/>
          <w:iCs w:val="0"/>
          <w:color w:val="auto"/>
          <w:sz w:val="22"/>
          <w:szCs w:val="22"/>
        </w:rPr>
      </w:pPr>
      <w:bookmarkStart w:name="_Ref108346644" w:id="103"/>
      <w:r w:rsidRPr="00087758">
        <w:rPr>
          <w:rFonts w:eastAsia="Times New Roman" w:cstheme="minorHAnsi"/>
          <w:b/>
          <w:bCs/>
          <w:i w:val="0"/>
          <w:iCs w:val="0"/>
          <w:color w:val="auto"/>
          <w:sz w:val="22"/>
          <w:szCs w:val="22"/>
        </w:rPr>
        <w:t xml:space="preserve">Table </w:t>
      </w:r>
      <w:r w:rsidRPr="00087758">
        <w:rPr>
          <w:rFonts w:eastAsia="Times New Roman" w:cstheme="minorHAnsi"/>
          <w:b/>
          <w:bCs/>
          <w:i w:val="0"/>
          <w:iCs w:val="0"/>
          <w:color w:val="auto"/>
          <w:sz w:val="22"/>
          <w:szCs w:val="22"/>
        </w:rPr>
        <w:fldChar w:fldCharType="begin"/>
      </w:r>
      <w:r w:rsidRPr="00087758">
        <w:rPr>
          <w:rFonts w:eastAsia="Times New Roman" w:cstheme="minorHAnsi"/>
          <w:b/>
          <w:bCs/>
          <w:i w:val="0"/>
          <w:iCs w:val="0"/>
          <w:color w:val="auto"/>
          <w:sz w:val="22"/>
          <w:szCs w:val="22"/>
        </w:rPr>
        <w:instrText xml:space="preserve"> SEQ Table \* ARABIC </w:instrText>
      </w:r>
      <w:r w:rsidRPr="00087758">
        <w:rPr>
          <w:rFonts w:eastAsia="Times New Roman" w:cstheme="minorHAnsi"/>
          <w:b/>
          <w:bCs/>
          <w:i w:val="0"/>
          <w:iCs w:val="0"/>
          <w:color w:val="auto"/>
          <w:sz w:val="22"/>
          <w:szCs w:val="22"/>
        </w:rPr>
        <w:fldChar w:fldCharType="separate"/>
      </w:r>
      <w:r w:rsidR="00394F20">
        <w:rPr>
          <w:rFonts w:eastAsia="Times New Roman" w:cstheme="minorHAnsi"/>
          <w:b/>
          <w:bCs/>
          <w:i w:val="0"/>
          <w:iCs w:val="0"/>
          <w:noProof/>
          <w:color w:val="auto"/>
          <w:sz w:val="22"/>
          <w:szCs w:val="22"/>
        </w:rPr>
        <w:t>4</w:t>
      </w:r>
      <w:r w:rsidRPr="00087758">
        <w:rPr>
          <w:rFonts w:eastAsia="Times New Roman" w:cstheme="minorHAnsi"/>
          <w:b/>
          <w:bCs/>
          <w:i w:val="0"/>
          <w:iCs w:val="0"/>
          <w:color w:val="auto"/>
          <w:sz w:val="22"/>
          <w:szCs w:val="22"/>
        </w:rPr>
        <w:fldChar w:fldCharType="end"/>
      </w:r>
      <w:bookmarkEnd w:id="103"/>
      <w:r w:rsidRPr="00087758">
        <w:rPr>
          <w:rFonts w:eastAsia="Times New Roman" w:cstheme="minorHAnsi"/>
          <w:b/>
          <w:bCs/>
          <w:i w:val="0"/>
          <w:iCs w:val="0"/>
          <w:color w:val="auto"/>
          <w:sz w:val="22"/>
          <w:szCs w:val="22"/>
        </w:rPr>
        <w:t>. Ground Truth Availability Scenarios</w:t>
      </w:r>
    </w:p>
    <w:tbl>
      <w:tblPr>
        <w:tblStyle w:val="TableGrid"/>
        <w:tblW w:w="0" w:type="auto"/>
        <w:tblLook w:val="04A0" w:firstRow="1" w:lastRow="0" w:firstColumn="1" w:lastColumn="0" w:noHBand="0" w:noVBand="1"/>
      </w:tblPr>
      <w:tblGrid>
        <w:gridCol w:w="3775"/>
        <w:gridCol w:w="5621"/>
      </w:tblGrid>
      <w:tr w:rsidRPr="00BC06AA" w:rsidR="00BC06AA" w:rsidTr="006A2393" w14:paraId="4F07DAA9" w14:textId="77777777">
        <w:trPr>
          <w:trHeight w:val="418"/>
          <w:tblHeader/>
        </w:trPr>
        <w:tc>
          <w:tcPr>
            <w:tcW w:w="3775" w:type="dxa"/>
            <w:shd w:val="clear" w:color="auto" w:fill="2F5496" w:themeFill="accent1" w:themeFillShade="BF"/>
            <w:vAlign w:val="center"/>
          </w:tcPr>
          <w:p w:rsidRPr="00BC06AA" w:rsidR="00AE6B9D" w:rsidP="00BC06AA" w:rsidRDefault="00BC06AA" w14:paraId="04895896" w14:textId="158FB373">
            <w:pPr>
              <w:jc w:val="center"/>
              <w:rPr>
                <w:rFonts w:cstheme="minorHAnsi"/>
                <w:b/>
                <w:bCs/>
                <w:color w:val="FFFFFF" w:themeColor="background1"/>
              </w:rPr>
            </w:pPr>
            <w:r w:rsidRPr="00BC06AA">
              <w:rPr>
                <w:rFonts w:cstheme="minorHAnsi"/>
                <w:b/>
                <w:bCs/>
                <w:color w:val="FFFFFF" w:themeColor="background1"/>
              </w:rPr>
              <w:t>Scenario</w:t>
            </w:r>
          </w:p>
        </w:tc>
        <w:tc>
          <w:tcPr>
            <w:tcW w:w="5621" w:type="dxa"/>
            <w:shd w:val="clear" w:color="auto" w:fill="2F5496" w:themeFill="accent1" w:themeFillShade="BF"/>
            <w:vAlign w:val="center"/>
          </w:tcPr>
          <w:p w:rsidRPr="00BC06AA" w:rsidR="00AE6B9D" w:rsidP="00BC06AA" w:rsidRDefault="009F7305" w14:paraId="24183076" w14:textId="678BC24F">
            <w:pPr>
              <w:jc w:val="center"/>
              <w:rPr>
                <w:rFonts w:cstheme="minorHAnsi"/>
                <w:b/>
                <w:bCs/>
                <w:color w:val="FFFFFF" w:themeColor="background1"/>
              </w:rPr>
            </w:pPr>
            <w:r w:rsidRPr="009F7305">
              <w:rPr>
                <w:rFonts w:cstheme="minorHAnsi"/>
                <w:b/>
                <w:bCs/>
                <w:color w:val="FFFFFF" w:themeColor="background1"/>
              </w:rPr>
              <w:t>KPIs Selection</w:t>
            </w:r>
          </w:p>
        </w:tc>
      </w:tr>
      <w:tr w:rsidRPr="002A2AD9" w:rsidR="002A2AD9" w:rsidTr="006A2393" w14:paraId="53B7F636" w14:textId="77777777">
        <w:trPr>
          <w:trHeight w:val="1102"/>
        </w:trPr>
        <w:tc>
          <w:tcPr>
            <w:tcW w:w="3775" w:type="dxa"/>
            <w:vAlign w:val="center"/>
          </w:tcPr>
          <w:p w:rsidRPr="00AE6B9D" w:rsidR="006E5DBC" w:rsidP="70A2950D" w:rsidRDefault="20F235E0" w14:paraId="2352D6DC" w14:textId="51A5057E">
            <w:pPr>
              <w:contextualSpacing/>
              <w:rPr>
                <w:rFonts w:eastAsia="Times New Roman"/>
                <w:color w:val="FF0000"/>
                <w:lang w:val="sr-Latn-RS"/>
              </w:rPr>
            </w:pPr>
            <w:r w:rsidRPr="70A2950D">
              <w:rPr>
                <w:rFonts w:eastAsia="Times New Roman"/>
              </w:rPr>
              <w:t xml:space="preserve">Actual labels are available </w:t>
            </w:r>
            <w:r w:rsidRPr="70A2950D">
              <w:rPr>
                <w:rFonts w:eastAsia="Times New Roman"/>
                <w:b/>
                <w:bCs/>
              </w:rPr>
              <w:t>real-time</w:t>
            </w:r>
            <w:r w:rsidRPr="70A2950D">
              <w:rPr>
                <w:rFonts w:eastAsia="Times New Roman"/>
              </w:rPr>
              <w:t xml:space="preserve"> or (nearly) </w:t>
            </w:r>
            <w:r w:rsidRPr="70A2950D">
              <w:rPr>
                <w:rFonts w:eastAsia="Times New Roman"/>
                <w:b/>
                <w:bCs/>
              </w:rPr>
              <w:t>at the same time when the prediction is done / used</w:t>
            </w:r>
          </w:p>
        </w:tc>
        <w:tc>
          <w:tcPr>
            <w:tcW w:w="5621" w:type="dxa"/>
            <w:vAlign w:val="center"/>
          </w:tcPr>
          <w:p w:rsidRPr="002A2AD9" w:rsidR="006E5DBC" w:rsidP="00975D74" w:rsidRDefault="00953677" w14:paraId="3C098173" w14:textId="15733A5F">
            <w:pPr>
              <w:pStyle w:val="ListParagraph"/>
              <w:numPr>
                <w:ilvl w:val="0"/>
                <w:numId w:val="18"/>
              </w:numPr>
              <w:ind w:left="317"/>
              <w:jc w:val="both"/>
              <w:rPr>
                <w:rFonts w:eastAsia="Times New Roman" w:cstheme="minorHAnsi"/>
                <w:lang w:val="sr-Latn-RS"/>
              </w:rPr>
            </w:pPr>
            <w:r>
              <w:rPr>
                <w:rFonts w:eastAsia="Times New Roman" w:cstheme="minorHAnsi"/>
              </w:rPr>
              <w:t>P</w:t>
            </w:r>
            <w:r w:rsidRPr="002A2AD9" w:rsidR="00EB119A">
              <w:rPr>
                <w:rFonts w:eastAsia="Times New Roman" w:cstheme="minorHAnsi"/>
              </w:rPr>
              <w:t xml:space="preserve">erform monitoring with the </w:t>
            </w:r>
            <w:r w:rsidRPr="002A2AD9" w:rsidR="00EB119A">
              <w:rPr>
                <w:rFonts w:eastAsia="Times New Roman" w:cstheme="minorHAnsi"/>
                <w:b/>
                <w:bCs/>
              </w:rPr>
              <w:t>same</w:t>
            </w:r>
            <w:r w:rsidRPr="002A2AD9" w:rsidR="00EB119A">
              <w:rPr>
                <w:rFonts w:eastAsia="Times New Roman" w:cstheme="minorHAnsi"/>
              </w:rPr>
              <w:t xml:space="preserve"> model performance metrics, as used for the model selection / evaluation in </w:t>
            </w:r>
            <w:r w:rsidRPr="002A2AD9" w:rsidR="00EB119A">
              <w:rPr>
                <w:rFonts w:eastAsia="Times New Roman" w:cstheme="minorHAnsi"/>
                <w:b/>
                <w:bCs/>
              </w:rPr>
              <w:t>development phase</w:t>
            </w:r>
          </w:p>
        </w:tc>
      </w:tr>
      <w:tr w:rsidRPr="00AE6B9D" w:rsidR="00AE6B9D" w:rsidTr="006A2393" w14:paraId="2CD9726C" w14:textId="77777777">
        <w:trPr>
          <w:trHeight w:val="2695"/>
        </w:trPr>
        <w:tc>
          <w:tcPr>
            <w:tcW w:w="3775" w:type="dxa"/>
            <w:vAlign w:val="center"/>
          </w:tcPr>
          <w:p w:rsidRPr="0087624F" w:rsidR="006E5DBC" w:rsidP="004060B8" w:rsidRDefault="00EB119A" w14:paraId="536D62DD" w14:textId="0BAB3375">
            <w:pPr>
              <w:shd w:val="clear" w:color="auto" w:fill="FFFFFF"/>
              <w:rPr>
                <w:rFonts w:eastAsia="Times New Roman" w:cstheme="minorHAnsi"/>
                <w:color w:val="FF0000"/>
              </w:rPr>
            </w:pPr>
            <w:r w:rsidRPr="00EE1AB2">
              <w:rPr>
                <w:rFonts w:eastAsia="Times New Roman" w:cstheme="minorHAnsi"/>
              </w:rPr>
              <w:t xml:space="preserve">Actual labels become available </w:t>
            </w:r>
            <w:r w:rsidRPr="00EE1AB2">
              <w:rPr>
                <w:rFonts w:eastAsia="Times New Roman" w:cstheme="minorHAnsi"/>
                <w:b/>
                <w:bCs/>
              </w:rPr>
              <w:t>substantially later</w:t>
            </w:r>
            <w:r w:rsidRPr="00EE1AB2">
              <w:rPr>
                <w:rFonts w:eastAsia="Times New Roman" w:cstheme="minorHAnsi"/>
              </w:rPr>
              <w:t xml:space="preserve"> that respective prediction is made/used</w:t>
            </w:r>
          </w:p>
        </w:tc>
        <w:tc>
          <w:tcPr>
            <w:tcW w:w="5621" w:type="dxa"/>
            <w:vAlign w:val="center"/>
          </w:tcPr>
          <w:p w:rsidRPr="00185301" w:rsidR="00DC1136" w:rsidP="00975D74" w:rsidRDefault="00953677" w14:paraId="1798D764" w14:textId="4367855C">
            <w:pPr>
              <w:pStyle w:val="ListParagraph"/>
              <w:numPr>
                <w:ilvl w:val="0"/>
                <w:numId w:val="18"/>
              </w:numPr>
              <w:ind w:left="317"/>
              <w:jc w:val="both"/>
              <w:rPr>
                <w:rFonts w:eastAsia="Times New Roman" w:cstheme="minorHAnsi"/>
                <w:color w:val="FF0000"/>
                <w:lang w:val="sr-Latn-RS"/>
              </w:rPr>
            </w:pPr>
            <w:r>
              <w:rPr>
                <w:rFonts w:eastAsia="Times New Roman" w:cstheme="minorHAnsi"/>
              </w:rPr>
              <w:t>P</w:t>
            </w:r>
            <w:r w:rsidRPr="002A2AD9">
              <w:rPr>
                <w:rFonts w:eastAsia="Times New Roman" w:cstheme="minorHAnsi"/>
              </w:rPr>
              <w:t>erform</w:t>
            </w:r>
            <w:r w:rsidRPr="002A2AD9" w:rsidR="00C62456">
              <w:rPr>
                <w:rFonts w:eastAsia="Times New Roman" w:cstheme="minorHAnsi"/>
              </w:rPr>
              <w:t xml:space="preserve"> monitoring with the </w:t>
            </w:r>
            <w:r w:rsidRPr="002A2AD9" w:rsidR="00C62456">
              <w:rPr>
                <w:rFonts w:eastAsia="Times New Roman" w:cstheme="minorHAnsi"/>
                <w:b/>
                <w:bCs/>
              </w:rPr>
              <w:t>same</w:t>
            </w:r>
            <w:r w:rsidRPr="002A2AD9" w:rsidR="00C62456">
              <w:rPr>
                <w:rFonts w:eastAsia="Times New Roman" w:cstheme="minorHAnsi"/>
              </w:rPr>
              <w:t xml:space="preserve"> model performance metrics, as used for the model selection / evaluation in </w:t>
            </w:r>
            <w:r w:rsidRPr="002A2AD9" w:rsidR="00C62456">
              <w:rPr>
                <w:rFonts w:eastAsia="Times New Roman" w:cstheme="minorHAnsi"/>
                <w:b/>
                <w:bCs/>
              </w:rPr>
              <w:t>development phase</w:t>
            </w:r>
            <w:r w:rsidRPr="00C62456" w:rsidR="00C62456">
              <w:rPr>
                <w:rFonts w:eastAsia="Times New Roman" w:cstheme="minorHAnsi"/>
                <w:lang w:val="sr-Latn-RS"/>
              </w:rPr>
              <w:t xml:space="preserve"> </w:t>
            </w:r>
            <w:r w:rsidRPr="00953677" w:rsidR="00DA494A">
              <w:rPr>
                <w:rFonts w:eastAsia="Times New Roman" w:cstheme="minorHAnsi"/>
                <w:b/>
                <w:bCs/>
                <w:lang w:val="sr-Latn-RS"/>
              </w:rPr>
              <w:t>(</w:t>
            </w:r>
            <w:r w:rsidRPr="00953677" w:rsidR="00EB119A">
              <w:rPr>
                <w:rFonts w:eastAsia="Times New Roman" w:cstheme="minorHAnsi"/>
                <w:b/>
                <w:bCs/>
                <w:lang w:val="sr-Latn-RS"/>
              </w:rPr>
              <w:t>delayed in time</w:t>
            </w:r>
            <w:r w:rsidRPr="00953677" w:rsidR="00DA494A">
              <w:rPr>
                <w:rFonts w:eastAsia="Times New Roman" w:cstheme="minorHAnsi"/>
                <w:b/>
                <w:bCs/>
                <w:lang w:val="sr-Latn-RS"/>
              </w:rPr>
              <w:t>)</w:t>
            </w:r>
          </w:p>
          <w:p w:rsidRPr="00AE6B9D" w:rsidR="006E5DBC" w:rsidP="00975D74" w:rsidRDefault="00953677" w14:paraId="26768BAF" w14:textId="19FE9DD8">
            <w:pPr>
              <w:pStyle w:val="ListParagraph"/>
              <w:numPr>
                <w:ilvl w:val="0"/>
                <w:numId w:val="18"/>
              </w:numPr>
              <w:ind w:left="317"/>
              <w:jc w:val="both"/>
              <w:rPr>
                <w:rFonts w:eastAsia="Times New Roman" w:cstheme="minorHAnsi"/>
                <w:color w:val="FF0000"/>
                <w:lang w:val="sr-Latn-RS"/>
              </w:rPr>
            </w:pPr>
            <w:r>
              <w:rPr>
                <w:rFonts w:eastAsia="Times New Roman" w:cstheme="minorHAnsi"/>
                <w:lang w:val="sr-Latn-RS"/>
              </w:rPr>
              <w:t xml:space="preserve">Monitor </w:t>
            </w:r>
            <w:r w:rsidRPr="00953677" w:rsidR="00EB119A">
              <w:rPr>
                <w:rFonts w:eastAsia="Times New Roman" w:cstheme="minorHAnsi"/>
                <w:b/>
                <w:bCs/>
                <w:lang w:val="sr-Latn-RS"/>
              </w:rPr>
              <w:t>proxy metrics</w:t>
            </w:r>
            <w:r w:rsidRPr="00C62456" w:rsidR="00EB119A">
              <w:rPr>
                <w:rFonts w:eastAsia="Times New Roman" w:cstheme="minorHAnsi"/>
                <w:lang w:val="sr-Latn-RS"/>
              </w:rPr>
              <w:t xml:space="preserve"> - alternative signals that are correlated with the ground truth</w:t>
            </w:r>
            <w:r w:rsidR="00DA66ED">
              <w:rPr>
                <w:rFonts w:eastAsia="Times New Roman" w:cstheme="minorHAnsi"/>
                <w:lang w:val="sr-Latn-RS"/>
              </w:rPr>
              <w:t>. Recommended</w:t>
            </w:r>
            <w:r w:rsidR="00DA494A">
              <w:rPr>
                <w:rFonts w:eastAsia="Times New Roman" w:cstheme="minorHAnsi"/>
                <w:lang w:val="sr-Latn-RS"/>
              </w:rPr>
              <w:t xml:space="preserve"> i</w:t>
            </w:r>
            <w:r w:rsidRPr="00C62456" w:rsidR="00DA494A">
              <w:rPr>
                <w:rFonts w:eastAsia="Times New Roman" w:cstheme="minorHAnsi"/>
                <w:lang w:val="sr-Latn-RS"/>
              </w:rPr>
              <w:t xml:space="preserve">f a </w:t>
            </w:r>
            <w:r w:rsidRPr="00953677" w:rsidR="00DA494A">
              <w:rPr>
                <w:rFonts w:eastAsia="Times New Roman" w:cstheme="minorHAnsi"/>
                <w:b/>
                <w:bCs/>
                <w:lang w:val="sr-Latn-RS"/>
              </w:rPr>
              <w:t>more dynamic</w:t>
            </w:r>
            <w:r w:rsidRPr="00C62456" w:rsidR="00DA494A">
              <w:rPr>
                <w:rFonts w:eastAsia="Times New Roman" w:cstheme="minorHAnsi"/>
                <w:lang w:val="sr-Latn-RS"/>
              </w:rPr>
              <w:t xml:space="preserve"> monitoring is required compared to the cadence of ground truth availability</w:t>
            </w:r>
            <w:r w:rsidR="008D09C1">
              <w:rPr>
                <w:rFonts w:eastAsia="Times New Roman" w:cstheme="minorHAnsi"/>
                <w:lang w:val="sr-Latn-RS"/>
              </w:rPr>
              <w:t>. Model predictions distribution may be seen as a special case of a proxy</w:t>
            </w:r>
            <w:r w:rsidR="00DA66ED">
              <w:rPr>
                <w:rFonts w:eastAsia="Times New Roman" w:cstheme="minorHAnsi"/>
                <w:lang w:val="sr-Latn-RS"/>
              </w:rPr>
              <w:t xml:space="preserve"> metric.</w:t>
            </w:r>
          </w:p>
        </w:tc>
      </w:tr>
      <w:tr w:rsidRPr="002B3B5F" w:rsidR="002B3B5F" w:rsidTr="006A2393" w14:paraId="55E42117" w14:textId="77777777">
        <w:trPr>
          <w:trHeight w:val="814"/>
        </w:trPr>
        <w:tc>
          <w:tcPr>
            <w:tcW w:w="3775" w:type="dxa"/>
            <w:vAlign w:val="center"/>
          </w:tcPr>
          <w:p w:rsidRPr="002B3B5F" w:rsidR="006E5DBC" w:rsidP="002B3B5F" w:rsidRDefault="00EB119A" w14:paraId="2D075567" w14:textId="6F8AE868">
            <w:pPr>
              <w:shd w:val="clear" w:color="auto" w:fill="FFFFFF"/>
              <w:rPr>
                <w:rFonts w:eastAsia="Times New Roman" w:cstheme="minorHAnsi"/>
              </w:rPr>
            </w:pPr>
            <w:r w:rsidRPr="002B3B5F">
              <w:rPr>
                <w:rFonts w:eastAsia="Times New Roman" w:cstheme="minorHAnsi"/>
              </w:rPr>
              <w:t xml:space="preserve">Actual labels are </w:t>
            </w:r>
            <w:r w:rsidRPr="002B3B5F">
              <w:rPr>
                <w:rFonts w:eastAsia="Times New Roman" w:cstheme="minorHAnsi"/>
                <w:b/>
                <w:bCs/>
              </w:rPr>
              <w:t>not available</w:t>
            </w:r>
            <w:r w:rsidRPr="002B3B5F">
              <w:rPr>
                <w:rFonts w:eastAsia="Times New Roman" w:cstheme="minorHAnsi"/>
              </w:rPr>
              <w:t xml:space="preserve"> </w:t>
            </w:r>
            <w:r w:rsidRPr="002B3B5F">
              <w:rPr>
                <w:rFonts w:eastAsia="Times New Roman" w:cstheme="minorHAnsi"/>
                <w:b/>
                <w:bCs/>
              </w:rPr>
              <w:t>/ observable</w:t>
            </w:r>
            <w:r w:rsidRPr="002B3B5F" w:rsidR="009967C3">
              <w:rPr>
                <w:rFonts w:eastAsia="Times New Roman" w:cstheme="minorHAnsi"/>
                <w:b/>
                <w:bCs/>
              </w:rPr>
              <w:t xml:space="preserve"> / are compromised</w:t>
            </w:r>
            <w:r w:rsidRPr="002B3B5F">
              <w:rPr>
                <w:rFonts w:eastAsia="Times New Roman" w:cstheme="minorHAnsi"/>
              </w:rPr>
              <w:t xml:space="preserve"> </w:t>
            </w:r>
          </w:p>
        </w:tc>
        <w:tc>
          <w:tcPr>
            <w:tcW w:w="5621" w:type="dxa"/>
            <w:vAlign w:val="center"/>
          </w:tcPr>
          <w:p w:rsidRPr="002B3B5F" w:rsidR="009967C3" w:rsidP="00975D74" w:rsidRDefault="00DF6123" w14:paraId="0D6424CA" w14:textId="1E149F05">
            <w:pPr>
              <w:pStyle w:val="ListParagraph"/>
              <w:numPr>
                <w:ilvl w:val="0"/>
                <w:numId w:val="18"/>
              </w:numPr>
              <w:ind w:left="317"/>
              <w:jc w:val="both"/>
              <w:rPr>
                <w:rFonts w:eastAsia="Times New Roman" w:cstheme="minorHAnsi"/>
              </w:rPr>
            </w:pPr>
            <w:r w:rsidRPr="002B3B5F">
              <w:rPr>
                <w:rFonts w:eastAsia="Times New Roman" w:cstheme="minorHAnsi"/>
                <w:lang w:val="sr-Latn-RS"/>
              </w:rPr>
              <w:t xml:space="preserve">Monitor </w:t>
            </w:r>
            <w:r w:rsidRPr="009474CE">
              <w:rPr>
                <w:rFonts w:eastAsia="Times New Roman" w:cstheme="minorHAnsi"/>
                <w:b/>
                <w:bCs/>
                <w:lang w:val="sr-Latn-RS"/>
              </w:rPr>
              <w:t>proxy metrics</w:t>
            </w:r>
            <w:r w:rsidRPr="002B3B5F" w:rsidR="002B3B5F">
              <w:rPr>
                <w:rFonts w:eastAsia="Times New Roman" w:cstheme="minorHAnsi"/>
                <w:lang w:val="sr-Latn-RS"/>
              </w:rPr>
              <w:t xml:space="preserve"> (incl. m</w:t>
            </w:r>
            <w:r w:rsidRPr="002B3B5F">
              <w:rPr>
                <w:rFonts w:eastAsia="Times New Roman" w:cstheme="minorHAnsi"/>
                <w:lang w:val="sr-Latn-RS"/>
              </w:rPr>
              <w:t>odel predictions distribution</w:t>
            </w:r>
            <w:r w:rsidRPr="002B3B5F" w:rsidR="002B3B5F">
              <w:rPr>
                <w:rFonts w:eastAsia="Times New Roman" w:cstheme="minorHAnsi"/>
                <w:lang w:val="sr-Latn-RS"/>
              </w:rPr>
              <w:t>)</w:t>
            </w:r>
          </w:p>
        </w:tc>
      </w:tr>
      <w:tr w:rsidRPr="002B3B5F" w:rsidR="0029735D" w:rsidTr="006A2393" w14:paraId="04C1CEA3" w14:textId="77777777">
        <w:trPr>
          <w:trHeight w:val="967"/>
        </w:trPr>
        <w:tc>
          <w:tcPr>
            <w:tcW w:w="3775" w:type="dxa"/>
            <w:vAlign w:val="center"/>
          </w:tcPr>
          <w:p w:rsidRPr="00845FBD" w:rsidR="0029735D" w:rsidP="002B3B5F" w:rsidRDefault="007D41C5" w14:paraId="212F26B1" w14:textId="7420CE30">
            <w:pPr>
              <w:shd w:val="clear" w:color="auto" w:fill="FFFFFF"/>
              <w:rPr>
                <w:rFonts w:eastAsia="Times New Roman" w:cstheme="minorHAnsi"/>
                <w:color w:val="FF0000"/>
                <w:lang w:val="sr-Latn-RS"/>
              </w:rPr>
            </w:pPr>
            <w:r>
              <w:rPr>
                <w:rFonts w:eastAsia="Times New Roman" w:cstheme="minorHAnsi"/>
              </w:rPr>
              <w:t xml:space="preserve">Ground truth is </w:t>
            </w:r>
            <w:r w:rsidRPr="002B3B5F" w:rsidR="00845FBD">
              <w:rPr>
                <w:rFonts w:eastAsia="Times New Roman" w:cstheme="minorHAnsi"/>
                <w:b/>
                <w:bCs/>
              </w:rPr>
              <w:t>available</w:t>
            </w:r>
            <w:r w:rsidRPr="007D41C5" w:rsidR="00845FBD">
              <w:rPr>
                <w:rFonts w:eastAsia="Times New Roman" w:cstheme="minorHAnsi"/>
                <w:lang w:val="sr-Latn-RS"/>
              </w:rPr>
              <w:t>, but</w:t>
            </w:r>
            <w:r w:rsidR="00845FBD">
              <w:rPr>
                <w:rFonts w:eastAsia="Times New Roman" w:cstheme="minorHAnsi"/>
                <w:b/>
                <w:bCs/>
                <w:lang w:val="sr-Latn-RS"/>
              </w:rPr>
              <w:t xml:space="preserve"> influence</w:t>
            </w:r>
            <w:r>
              <w:rPr>
                <w:rFonts w:eastAsia="Times New Roman" w:cstheme="minorHAnsi"/>
                <w:b/>
                <w:bCs/>
                <w:lang w:val="sr-Latn-RS"/>
              </w:rPr>
              <w:t>d by model predictions</w:t>
            </w:r>
            <w:r w:rsidRPr="007D41C5">
              <w:rPr>
                <w:rFonts w:eastAsia="Times New Roman" w:cstheme="minorHAnsi"/>
                <w:lang w:val="sr-Latn-RS"/>
              </w:rPr>
              <w:t xml:space="preserve"> (see </w:t>
            </w:r>
            <w:r w:rsidRPr="006C3667" w:rsidR="006C3667">
              <w:rPr>
                <w:rFonts w:eastAsia="Times New Roman" w:cstheme="minorHAnsi"/>
                <w:lang w:val="sr-Latn-RS"/>
              </w:rPr>
              <w:fldChar w:fldCharType="begin"/>
            </w:r>
            <w:r w:rsidRPr="006C3667" w:rsidR="006C3667">
              <w:rPr>
                <w:rFonts w:eastAsia="Times New Roman" w:cstheme="minorHAnsi"/>
                <w:lang w:val="sr-Latn-RS"/>
              </w:rPr>
              <w:instrText xml:space="preserve"> REF _Ref108347015 \h </w:instrText>
            </w:r>
            <w:r w:rsidRPr="00D51993" w:rsidR="006C3667">
              <w:rPr>
                <w:rFonts w:eastAsia="Times New Roman" w:cstheme="minorHAnsi"/>
                <w:lang w:val="sr-Latn-RS"/>
              </w:rPr>
              <w:instrText xml:space="preserve"> \* MERGEFORMAT </w:instrText>
            </w:r>
            <w:r w:rsidRPr="006C3667" w:rsidR="006C3667">
              <w:rPr>
                <w:rFonts w:eastAsia="Times New Roman" w:cstheme="minorHAnsi"/>
                <w:lang w:val="sr-Latn-RS"/>
              </w:rPr>
            </w:r>
            <w:r w:rsidRPr="006C3667" w:rsidR="006C3667">
              <w:rPr>
                <w:rFonts w:eastAsia="Times New Roman" w:cstheme="minorHAnsi"/>
                <w:lang w:val="sr-Latn-RS"/>
              </w:rPr>
              <w:fldChar w:fldCharType="separate"/>
            </w:r>
            <w:r w:rsidRPr="00D51993" w:rsidR="006C3667">
              <w:rPr>
                <w:rFonts w:eastAsia="Times New Roman" w:cstheme="minorHAnsi"/>
              </w:rPr>
              <w:t xml:space="preserve">Figure </w:t>
            </w:r>
            <w:r w:rsidRPr="00D51993" w:rsidR="006C3667">
              <w:rPr>
                <w:rFonts w:eastAsia="Times New Roman" w:cstheme="minorHAnsi"/>
                <w:noProof/>
              </w:rPr>
              <w:t>7</w:t>
            </w:r>
            <w:r w:rsidRPr="006C3667" w:rsidR="006C3667">
              <w:rPr>
                <w:rFonts w:eastAsia="Times New Roman" w:cstheme="minorHAnsi"/>
                <w:lang w:val="sr-Latn-RS"/>
              </w:rPr>
              <w:fldChar w:fldCharType="end"/>
            </w:r>
            <w:r w:rsidRPr="006C3667">
              <w:rPr>
                <w:rFonts w:eastAsia="Times New Roman" w:cstheme="minorHAnsi"/>
                <w:lang w:val="sr-Latn-RS"/>
              </w:rPr>
              <w:t>)</w:t>
            </w:r>
          </w:p>
        </w:tc>
        <w:tc>
          <w:tcPr>
            <w:tcW w:w="5621" w:type="dxa"/>
            <w:vAlign w:val="center"/>
          </w:tcPr>
          <w:p w:rsidRPr="000B2A53" w:rsidR="0029735D" w:rsidP="00975D74" w:rsidRDefault="00614D59" w14:paraId="28EC1A83" w14:textId="0706826F">
            <w:pPr>
              <w:pStyle w:val="ListParagraph"/>
              <w:numPr>
                <w:ilvl w:val="0"/>
                <w:numId w:val="18"/>
              </w:numPr>
              <w:ind w:left="317"/>
              <w:jc w:val="both"/>
              <w:rPr>
                <w:rFonts w:eastAsia="Times New Roman"/>
                <w:color w:val="FF0000"/>
              </w:rPr>
            </w:pPr>
            <w:r w:rsidRPr="7B6F6CD6">
              <w:t xml:space="preserve">Comparison of current KPI values against </w:t>
            </w:r>
            <w:r w:rsidRPr="7B6F6CD6" w:rsidR="0072246B">
              <w:t xml:space="preserve">KPIs calculated on a </w:t>
            </w:r>
            <w:r w:rsidRPr="7B6F6CD6" w:rsidR="000B2A53">
              <w:rPr>
                <w:rFonts w:eastAsia="Times New Roman"/>
                <w:b/>
                <w:lang w:val="sr-Latn-RS"/>
              </w:rPr>
              <w:t>hold-out set</w:t>
            </w:r>
            <w:r w:rsidRPr="7B6F6CD6" w:rsidR="000B2A53">
              <w:rPr>
                <w:rFonts w:eastAsia="Times New Roman"/>
                <w:lang w:val="sr-Latn-RS"/>
              </w:rPr>
              <w:t xml:space="preserve"> </w:t>
            </w:r>
            <w:r w:rsidRPr="000748B6" w:rsidR="000748B6">
              <w:rPr>
                <w:rFonts w:eastAsia="Times New Roman"/>
                <w:b/>
                <w:bCs/>
                <w:lang w:val="sr-Latn-RS"/>
              </w:rPr>
              <w:t>/ global control group</w:t>
            </w:r>
            <w:r w:rsidR="000748B6">
              <w:rPr>
                <w:rFonts w:eastAsia="Times New Roman"/>
                <w:lang w:val="sr-Latn-RS"/>
              </w:rPr>
              <w:t xml:space="preserve"> </w:t>
            </w:r>
            <w:r w:rsidRPr="7B6F6CD6" w:rsidR="000B2A53">
              <w:rPr>
                <w:rFonts w:eastAsia="Times New Roman"/>
                <w:lang w:val="sr-Latn-RS"/>
              </w:rPr>
              <w:t xml:space="preserve">where model’s predictions </w:t>
            </w:r>
            <w:r w:rsidRPr="7B6F6CD6" w:rsidR="0072246B">
              <w:rPr>
                <w:rFonts w:eastAsia="Times New Roman"/>
                <w:lang w:val="sr-Latn-RS"/>
              </w:rPr>
              <w:t xml:space="preserve">are </w:t>
            </w:r>
            <w:r w:rsidRPr="7B6F6CD6" w:rsidR="0072246B">
              <w:rPr>
                <w:rFonts w:eastAsia="Times New Roman"/>
                <w:b/>
                <w:lang w:val="sr-Latn-RS"/>
              </w:rPr>
              <w:t>not followed</w:t>
            </w:r>
            <w:r w:rsidR="00851840">
              <w:rPr>
                <w:rFonts w:eastAsia="Times New Roman"/>
                <w:b/>
                <w:lang w:val="sr-Latn-RS"/>
              </w:rPr>
              <w:t xml:space="preserve"> </w:t>
            </w:r>
            <w:r w:rsidRPr="00DC1C0E" w:rsidR="00851840">
              <w:rPr>
                <w:rFonts w:eastAsia="Times New Roman"/>
                <w:bCs/>
                <w:lang w:val="sr-Latn-RS"/>
              </w:rPr>
              <w:t xml:space="preserve">(see </w:t>
            </w:r>
            <w:r w:rsidRPr="006C3667" w:rsidR="006C3667">
              <w:rPr>
                <w:rFonts w:eastAsia="Times New Roman"/>
                <w:bCs/>
                <w:lang w:val="sr-Latn-RS"/>
              </w:rPr>
              <w:fldChar w:fldCharType="begin"/>
            </w:r>
            <w:r w:rsidRPr="006C3667" w:rsidR="006C3667">
              <w:rPr>
                <w:rFonts w:eastAsia="Times New Roman"/>
                <w:bCs/>
                <w:lang w:val="sr-Latn-RS"/>
              </w:rPr>
              <w:instrText xml:space="preserve"> REF _Ref108347019 \h </w:instrText>
            </w:r>
            <w:r w:rsidRPr="00D51993" w:rsidR="006C3667">
              <w:rPr>
                <w:rFonts w:eastAsia="Times New Roman"/>
                <w:bCs/>
                <w:lang w:val="sr-Latn-RS"/>
              </w:rPr>
              <w:instrText xml:space="preserve"> \* MERGEFORMAT </w:instrText>
            </w:r>
            <w:r w:rsidRPr="006C3667" w:rsidR="006C3667">
              <w:rPr>
                <w:rFonts w:eastAsia="Times New Roman"/>
                <w:bCs/>
                <w:lang w:val="sr-Latn-RS"/>
              </w:rPr>
            </w:r>
            <w:r w:rsidRPr="006C3667" w:rsidR="006C3667">
              <w:rPr>
                <w:rFonts w:eastAsia="Times New Roman"/>
                <w:bCs/>
                <w:lang w:val="sr-Latn-RS"/>
              </w:rPr>
              <w:fldChar w:fldCharType="separate"/>
            </w:r>
            <w:r w:rsidRPr="00D51993" w:rsidR="006C3667">
              <w:rPr>
                <w:rFonts w:eastAsia="Times New Roman" w:cstheme="minorHAnsi"/>
                <w:bCs/>
              </w:rPr>
              <w:t xml:space="preserve">Figure </w:t>
            </w:r>
            <w:r w:rsidRPr="00D51993" w:rsidR="006C3667">
              <w:rPr>
                <w:rFonts w:eastAsia="Times New Roman" w:cstheme="minorHAnsi"/>
                <w:bCs/>
                <w:noProof/>
              </w:rPr>
              <w:t>8</w:t>
            </w:r>
            <w:r w:rsidRPr="006C3667" w:rsidR="006C3667">
              <w:rPr>
                <w:rFonts w:eastAsia="Times New Roman"/>
                <w:bCs/>
                <w:lang w:val="sr-Latn-RS"/>
              </w:rPr>
              <w:fldChar w:fldCharType="end"/>
            </w:r>
            <w:r w:rsidRPr="006C3667" w:rsidR="00DC1C0E">
              <w:rPr>
                <w:rFonts w:eastAsia="Times New Roman"/>
                <w:bCs/>
                <w:lang w:val="sr-Latn-RS"/>
              </w:rPr>
              <w:t>)</w:t>
            </w:r>
          </w:p>
        </w:tc>
      </w:tr>
    </w:tbl>
    <w:p w:rsidR="004A23E7" w:rsidP="31B96EEF" w:rsidRDefault="004A23E7" w14:paraId="19879C12" w14:textId="296D6268">
      <w:pPr>
        <w:shd w:val="clear" w:color="auto" w:fill="FFFFFF" w:themeFill="background1"/>
        <w:spacing w:after="240"/>
        <w:rPr>
          <w:rFonts w:eastAsia="Times New Roman"/>
          <w:color w:val="FF0000"/>
        </w:rPr>
      </w:pPr>
    </w:p>
    <w:p w:rsidR="00B51436" w:rsidP="002B56C3" w:rsidRDefault="00B51436" w14:paraId="14B2F229" w14:textId="77777777">
      <w:pPr>
        <w:pStyle w:val="NormalWeb"/>
        <w:shd w:val="clear" w:color="auto" w:fill="FFFFFF"/>
        <w:spacing w:before="0" w:beforeAutospacing="0" w:after="0" w:afterAutospacing="0"/>
        <w:contextualSpacing/>
        <w:rPr>
          <w:rFonts w:asciiTheme="minorHAnsi" w:hAnsiTheme="minorHAnsi" w:cstheme="minorHAnsi"/>
          <w:b/>
          <w:bCs/>
          <w:sz w:val="22"/>
          <w:szCs w:val="22"/>
        </w:rPr>
      </w:pPr>
    </w:p>
    <w:p w:rsidRPr="00AD48A3" w:rsidR="00845FBD" w:rsidP="00845FBD" w:rsidRDefault="00845FBD" w14:paraId="54848FB2" w14:textId="77777777">
      <w:pPr>
        <w:pStyle w:val="NormalWeb"/>
        <w:shd w:val="clear" w:color="auto" w:fill="FFFFFF"/>
        <w:spacing w:before="0" w:beforeAutospacing="0" w:after="0" w:afterAutospacing="0"/>
        <w:contextualSpacing/>
        <w:jc w:val="center"/>
        <w:rPr>
          <w:rFonts w:asciiTheme="minorHAnsi" w:hAnsiTheme="minorHAnsi" w:cstheme="minorHAnsi"/>
          <w:color w:val="FF0000"/>
          <w:sz w:val="22"/>
          <w:szCs w:val="22"/>
        </w:rPr>
      </w:pPr>
    </w:p>
    <w:p w:rsidRPr="00087758" w:rsidR="00087758" w:rsidP="00087758" w:rsidRDefault="00087758" w14:paraId="6415B8CE" w14:textId="2EC210A7">
      <w:pPr>
        <w:pStyle w:val="Caption"/>
        <w:keepNext/>
        <w:jc w:val="center"/>
        <w:rPr>
          <w:rFonts w:eastAsia="Times New Roman" w:cstheme="minorHAnsi"/>
          <w:b/>
          <w:bCs/>
          <w:i w:val="0"/>
          <w:iCs w:val="0"/>
          <w:color w:val="auto"/>
          <w:sz w:val="22"/>
          <w:szCs w:val="22"/>
        </w:rPr>
      </w:pPr>
      <w:bookmarkStart w:name="_Ref108347015" w:id="104"/>
      <w:r w:rsidRPr="00087758">
        <w:rPr>
          <w:rFonts w:eastAsia="Times New Roman" w:cstheme="minorHAnsi"/>
          <w:b/>
          <w:bCs/>
          <w:i w:val="0"/>
          <w:iCs w:val="0"/>
          <w:color w:val="auto"/>
          <w:sz w:val="22"/>
          <w:szCs w:val="22"/>
        </w:rPr>
        <w:t xml:space="preserve">Figure </w:t>
      </w:r>
      <w:r w:rsidRPr="00087758">
        <w:rPr>
          <w:rFonts w:eastAsia="Times New Roman" w:cstheme="minorHAnsi"/>
          <w:b/>
          <w:bCs/>
          <w:i w:val="0"/>
          <w:iCs w:val="0"/>
          <w:color w:val="auto"/>
          <w:sz w:val="22"/>
          <w:szCs w:val="22"/>
        </w:rPr>
        <w:fldChar w:fldCharType="begin"/>
      </w:r>
      <w:r w:rsidRPr="00087758">
        <w:rPr>
          <w:rFonts w:eastAsia="Times New Roman" w:cstheme="minorHAnsi"/>
          <w:b/>
          <w:bCs/>
          <w:i w:val="0"/>
          <w:iCs w:val="0"/>
          <w:color w:val="auto"/>
          <w:sz w:val="22"/>
          <w:szCs w:val="22"/>
        </w:rPr>
        <w:instrText xml:space="preserve"> SEQ Figure \* ARABIC </w:instrText>
      </w:r>
      <w:r w:rsidRPr="00087758">
        <w:rPr>
          <w:rFonts w:eastAsia="Times New Roman" w:cstheme="minorHAnsi"/>
          <w:b/>
          <w:bCs/>
          <w:i w:val="0"/>
          <w:iCs w:val="0"/>
          <w:color w:val="auto"/>
          <w:sz w:val="22"/>
          <w:szCs w:val="22"/>
        </w:rPr>
        <w:fldChar w:fldCharType="separate"/>
      </w:r>
      <w:r w:rsidR="00937AD9">
        <w:rPr>
          <w:rFonts w:eastAsia="Times New Roman" w:cstheme="minorHAnsi"/>
          <w:b/>
          <w:bCs/>
          <w:i w:val="0"/>
          <w:iCs w:val="0"/>
          <w:noProof/>
          <w:color w:val="auto"/>
          <w:sz w:val="22"/>
          <w:szCs w:val="22"/>
        </w:rPr>
        <w:t>7</w:t>
      </w:r>
      <w:r w:rsidRPr="00087758">
        <w:rPr>
          <w:rFonts w:eastAsia="Times New Roman" w:cstheme="minorHAnsi"/>
          <w:b/>
          <w:bCs/>
          <w:i w:val="0"/>
          <w:iCs w:val="0"/>
          <w:color w:val="auto"/>
          <w:sz w:val="22"/>
          <w:szCs w:val="22"/>
        </w:rPr>
        <w:fldChar w:fldCharType="end"/>
      </w:r>
      <w:bookmarkEnd w:id="104"/>
      <w:r w:rsidRPr="00087758">
        <w:rPr>
          <w:rFonts w:eastAsia="Times New Roman" w:cstheme="minorHAnsi"/>
          <w:b/>
          <w:bCs/>
          <w:i w:val="0"/>
          <w:iCs w:val="0"/>
          <w:color w:val="auto"/>
          <w:sz w:val="22"/>
          <w:szCs w:val="22"/>
        </w:rPr>
        <w:t>. Causal Influence on Ground Truth / Biased Ground Truth (loan approval process)</w:t>
      </w:r>
      <w:r>
        <w:rPr>
          <w:rStyle w:val="FootnoteReference"/>
          <w:rFonts w:cstheme="minorHAnsi"/>
          <w:b/>
          <w:bCs/>
          <w:sz w:val="22"/>
          <w:szCs w:val="22"/>
        </w:rPr>
        <w:footnoteReference w:id="11"/>
      </w:r>
    </w:p>
    <w:p w:rsidR="006860A3" w:rsidP="74AE3A91" w:rsidRDefault="00845FBD" w14:paraId="1C41D547" w14:textId="46DA8314">
      <w:pPr>
        <w:shd w:val="clear" w:color="auto" w:fill="FFFFFF" w:themeFill="background1"/>
        <w:spacing w:after="240"/>
        <w:jc w:val="center"/>
        <w:rPr>
          <w:rFonts w:eastAsia="Times New Roman"/>
          <w:color w:val="FF0000"/>
        </w:rPr>
      </w:pPr>
      <w:r>
        <w:rPr>
          <w:noProof/>
        </w:rPr>
        <w:drawing>
          <wp:inline distT="0" distB="0" distL="0" distR="0" wp14:anchorId="187638EE" wp14:editId="2CABDEAE">
            <wp:extent cx="4886878" cy="2658533"/>
            <wp:effectExtent l="0" t="0" r="0" b="889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46">
                      <a:extLst>
                        <a:ext uri="{28A0092B-C50C-407E-A947-70E740481C1C}">
                          <a14:useLocalDpi xmlns:a14="http://schemas.microsoft.com/office/drawing/2010/main" val="0"/>
                        </a:ext>
                      </a:extLst>
                    </a:blip>
                    <a:stretch>
                      <a:fillRect/>
                    </a:stretch>
                  </pic:blipFill>
                  <pic:spPr>
                    <a:xfrm>
                      <a:off x="0" y="0"/>
                      <a:ext cx="4886878" cy="2658533"/>
                    </a:xfrm>
                    <a:prstGeom prst="rect">
                      <a:avLst/>
                    </a:prstGeom>
                  </pic:spPr>
                </pic:pic>
              </a:graphicData>
            </a:graphic>
          </wp:inline>
        </w:drawing>
      </w:r>
    </w:p>
    <w:p w:rsidR="00AB03AF" w:rsidP="74AE3A91" w:rsidRDefault="00AB03AF" w14:paraId="0D175BB6" w14:textId="2752A029">
      <w:pPr>
        <w:shd w:val="clear" w:color="auto" w:fill="FFFFFF" w:themeFill="background1"/>
        <w:spacing w:after="240"/>
        <w:jc w:val="center"/>
        <w:rPr>
          <w:rFonts w:eastAsia="Times New Roman"/>
          <w:color w:val="FF0000"/>
        </w:rPr>
      </w:pPr>
    </w:p>
    <w:p w:rsidR="006309D1" w:rsidP="006309D1" w:rsidRDefault="00087758" w14:paraId="1B78A884" w14:textId="12E72A64">
      <w:pPr>
        <w:shd w:val="clear" w:color="auto" w:fill="FFFFFF"/>
        <w:spacing w:after="240"/>
        <w:jc w:val="center"/>
        <w:rPr>
          <w:rFonts w:cstheme="minorHAnsi"/>
          <w:b/>
          <w:bCs/>
        </w:rPr>
      </w:pPr>
      <w:r>
        <w:rPr>
          <w:noProof/>
        </w:rPr>
        <mc:AlternateContent>
          <mc:Choice Requires="wps">
            <w:drawing>
              <wp:anchor distT="0" distB="0" distL="114300" distR="114300" simplePos="0" relativeHeight="251658265" behindDoc="1" locked="0" layoutInCell="1" allowOverlap="1" wp14:anchorId="53BDC08B" wp14:editId="0701065F">
                <wp:simplePos x="0" y="0"/>
                <wp:positionH relativeFrom="column">
                  <wp:posOffset>125730</wp:posOffset>
                </wp:positionH>
                <wp:positionV relativeFrom="paragraph">
                  <wp:posOffset>-97790</wp:posOffset>
                </wp:positionV>
                <wp:extent cx="5972810" cy="457200"/>
                <wp:effectExtent l="0" t="0" r="8890" b="0"/>
                <wp:wrapTight wrapText="bothSides">
                  <wp:wrapPolygon edited="0">
                    <wp:start x="0" y="0"/>
                    <wp:lineTo x="0" y="20700"/>
                    <wp:lineTo x="21563" y="20700"/>
                    <wp:lineTo x="21563" y="0"/>
                    <wp:lineTo x="0" y="0"/>
                  </wp:wrapPolygon>
                </wp:wrapTight>
                <wp:docPr id="133781090" name="Text Box 133781090"/>
                <wp:cNvGraphicFramePr/>
                <a:graphic xmlns:a="http://schemas.openxmlformats.org/drawingml/2006/main">
                  <a:graphicData uri="http://schemas.microsoft.com/office/word/2010/wordprocessingShape">
                    <wps:wsp>
                      <wps:cNvSpPr txBox="1"/>
                      <wps:spPr>
                        <a:xfrm>
                          <a:off x="0" y="0"/>
                          <a:ext cx="5972810" cy="457200"/>
                        </a:xfrm>
                        <a:prstGeom prst="rect">
                          <a:avLst/>
                        </a:prstGeom>
                        <a:solidFill>
                          <a:prstClr val="white"/>
                        </a:solidFill>
                        <a:ln>
                          <a:noFill/>
                        </a:ln>
                      </wps:spPr>
                      <wps:txbx>
                        <w:txbxContent>
                          <w:p w:rsidRPr="00087758" w:rsidR="00087758" w:rsidP="00087758" w:rsidRDefault="00087758" w14:paraId="4EFB8A2B" w14:textId="0B59D4F3">
                            <w:pPr>
                              <w:pStyle w:val="Caption"/>
                              <w:jc w:val="center"/>
                              <w:rPr>
                                <w:rFonts w:eastAsia="Times New Roman" w:cstheme="minorHAnsi"/>
                                <w:b/>
                                <w:bCs/>
                                <w:i w:val="0"/>
                                <w:iCs w:val="0"/>
                                <w:color w:val="auto"/>
                                <w:sz w:val="22"/>
                                <w:szCs w:val="22"/>
                              </w:rPr>
                            </w:pPr>
                            <w:bookmarkStart w:name="_Ref108347019" w:id="106"/>
                            <w:r w:rsidRPr="00087758">
                              <w:rPr>
                                <w:rFonts w:eastAsia="Times New Roman" w:cstheme="minorHAnsi"/>
                                <w:b/>
                                <w:bCs/>
                                <w:i w:val="0"/>
                                <w:iCs w:val="0"/>
                                <w:color w:val="auto"/>
                                <w:sz w:val="22"/>
                                <w:szCs w:val="22"/>
                              </w:rPr>
                              <w:t xml:space="preserve">Figure </w:t>
                            </w:r>
                            <w:r w:rsidRPr="00087758">
                              <w:rPr>
                                <w:rFonts w:eastAsia="Times New Roman" w:cstheme="minorHAnsi"/>
                                <w:b/>
                                <w:bCs/>
                                <w:i w:val="0"/>
                                <w:iCs w:val="0"/>
                                <w:color w:val="auto"/>
                                <w:sz w:val="22"/>
                                <w:szCs w:val="22"/>
                              </w:rPr>
                              <w:fldChar w:fldCharType="begin"/>
                            </w:r>
                            <w:r w:rsidRPr="00087758">
                              <w:rPr>
                                <w:rFonts w:eastAsia="Times New Roman" w:cstheme="minorHAnsi"/>
                                <w:b/>
                                <w:bCs/>
                                <w:i w:val="0"/>
                                <w:iCs w:val="0"/>
                                <w:color w:val="auto"/>
                                <w:sz w:val="22"/>
                                <w:szCs w:val="22"/>
                              </w:rPr>
                              <w:instrText xml:space="preserve"> SEQ Figure \* ARABIC </w:instrText>
                            </w:r>
                            <w:r w:rsidRPr="00087758">
                              <w:rPr>
                                <w:rFonts w:eastAsia="Times New Roman" w:cstheme="minorHAnsi"/>
                                <w:b/>
                                <w:bCs/>
                                <w:i w:val="0"/>
                                <w:iCs w:val="0"/>
                                <w:color w:val="auto"/>
                                <w:sz w:val="22"/>
                                <w:szCs w:val="22"/>
                              </w:rPr>
                              <w:fldChar w:fldCharType="separate"/>
                            </w:r>
                            <w:r w:rsidR="00937AD9">
                              <w:rPr>
                                <w:rFonts w:eastAsia="Times New Roman" w:cstheme="minorHAnsi"/>
                                <w:b/>
                                <w:bCs/>
                                <w:i w:val="0"/>
                                <w:iCs w:val="0"/>
                                <w:noProof/>
                                <w:color w:val="auto"/>
                                <w:sz w:val="22"/>
                                <w:szCs w:val="22"/>
                              </w:rPr>
                              <w:t>8</w:t>
                            </w:r>
                            <w:r w:rsidRPr="00087758">
                              <w:rPr>
                                <w:rFonts w:eastAsia="Times New Roman" w:cstheme="minorHAnsi"/>
                                <w:b/>
                                <w:bCs/>
                                <w:i w:val="0"/>
                                <w:iCs w:val="0"/>
                                <w:color w:val="auto"/>
                                <w:sz w:val="22"/>
                                <w:szCs w:val="22"/>
                              </w:rPr>
                              <w:fldChar w:fldCharType="end"/>
                            </w:r>
                            <w:bookmarkEnd w:id="106"/>
                            <w:r w:rsidRPr="00087758">
                              <w:rPr>
                                <w:rFonts w:eastAsia="Times New Roman" w:cstheme="minorHAnsi"/>
                                <w:b/>
                                <w:bCs/>
                                <w:i w:val="0"/>
                                <w:iCs w:val="0"/>
                                <w:color w:val="auto"/>
                                <w:sz w:val="22"/>
                                <w:szCs w:val="22"/>
                              </w:rPr>
                              <w:t>. Example of hold-out set for Smart Pricing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shapetype id="_x0000_t202" coordsize="21600,21600" o:spt="202" path="m,l,21600r21600,l21600,xe" w14:anchorId="53BDC08B">
                <v:stroke joinstyle="miter"/>
                <v:path gradientshapeok="t" o:connecttype="rect"/>
              </v:shapetype>
              <v:shape id="Text Box 133781090" style="position:absolute;left:0;text-align:left;margin-left:9.9pt;margin-top:-7.7pt;width:470.3pt;height:36pt;z-index:-251658215;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">
                <v:textbox inset="0,0,0,0">
                  <w:txbxContent>
                    <w:p w:rsidRPr="00087758" w:rsidR="00087758" w:rsidP="00087758" w:rsidRDefault="00087758" w14:paraId="4EFB8A2B" w14:textId="0B59D4F3">
                      <w:pPr>
                        <w:pStyle w:val="Caption"/>
                        <w:jc w:val="center"/>
                        <w:rPr>
                          <w:rFonts w:eastAsia="Times New Roman" w:cstheme="minorHAnsi"/>
                          <w:b/>
                          <w:bCs/>
                          <w:i w:val="0"/>
                          <w:iCs w:val="0"/>
                          <w:color w:val="auto"/>
                          <w:sz w:val="22"/>
                          <w:szCs w:val="22"/>
                        </w:rPr>
                      </w:pPr>
                      <w:r w:rsidRPr="00087758">
                        <w:rPr>
                          <w:rFonts w:eastAsia="Times New Roman" w:cstheme="minorHAnsi"/>
                          <w:b/>
                          <w:bCs/>
                          <w:i w:val="0"/>
                          <w:iCs w:val="0"/>
                          <w:color w:val="auto"/>
                          <w:sz w:val="22"/>
                          <w:szCs w:val="22"/>
                        </w:rPr>
                        <w:t xml:space="preserve">Figure </w:t>
                      </w:r>
                      <w:r w:rsidRPr="00087758">
                        <w:rPr>
                          <w:rFonts w:eastAsia="Times New Roman" w:cstheme="minorHAnsi"/>
                          <w:b/>
                          <w:bCs/>
                          <w:i w:val="0"/>
                          <w:iCs w:val="0"/>
                          <w:color w:val="auto"/>
                          <w:sz w:val="22"/>
                          <w:szCs w:val="22"/>
                        </w:rPr>
                        <w:fldChar w:fldCharType="begin"/>
                      </w:r>
                      <w:r w:rsidRPr="00087758">
                        <w:rPr>
                          <w:rFonts w:eastAsia="Times New Roman" w:cstheme="minorHAnsi"/>
                          <w:b/>
                          <w:bCs/>
                          <w:i w:val="0"/>
                          <w:iCs w:val="0"/>
                          <w:color w:val="auto"/>
                          <w:sz w:val="22"/>
                          <w:szCs w:val="22"/>
                        </w:rPr>
                        <w:instrText xml:space="preserve"> SEQ Figure \* ARABIC </w:instrText>
                      </w:r>
                      <w:r w:rsidRPr="00087758">
                        <w:rPr>
                          <w:rFonts w:eastAsia="Times New Roman" w:cstheme="minorHAnsi"/>
                          <w:b/>
                          <w:bCs/>
                          <w:i w:val="0"/>
                          <w:iCs w:val="0"/>
                          <w:color w:val="auto"/>
                          <w:sz w:val="22"/>
                          <w:szCs w:val="22"/>
                        </w:rPr>
                        <w:fldChar w:fldCharType="separate"/>
                      </w:r>
                      <w:r w:rsidR="00937AD9">
                        <w:rPr>
                          <w:rFonts w:eastAsia="Times New Roman" w:cstheme="minorHAnsi"/>
                          <w:b/>
                          <w:bCs/>
                          <w:i w:val="0"/>
                          <w:iCs w:val="0"/>
                          <w:noProof/>
                          <w:color w:val="auto"/>
                          <w:sz w:val="22"/>
                          <w:szCs w:val="22"/>
                        </w:rPr>
                        <w:t>8</w:t>
                      </w:r>
                      <w:r w:rsidRPr="00087758">
                        <w:rPr>
                          <w:rFonts w:eastAsia="Times New Roman" w:cstheme="minorHAnsi"/>
                          <w:b/>
                          <w:bCs/>
                          <w:i w:val="0"/>
                          <w:iCs w:val="0"/>
                          <w:color w:val="auto"/>
                          <w:sz w:val="22"/>
                          <w:szCs w:val="22"/>
                        </w:rPr>
                        <w:fldChar w:fldCharType="end"/>
                      </w:r>
                      <w:r w:rsidRPr="00087758">
                        <w:rPr>
                          <w:rFonts w:eastAsia="Times New Roman" w:cstheme="minorHAnsi"/>
                          <w:b/>
                          <w:bCs/>
                          <w:i w:val="0"/>
                          <w:iCs w:val="0"/>
                          <w:color w:val="auto"/>
                          <w:sz w:val="22"/>
                          <w:szCs w:val="22"/>
                        </w:rPr>
                        <w:t>. Example of hold-out set for Smart Pricing use case</w:t>
                      </w:r>
                    </w:p>
                  </w:txbxContent>
                </v:textbox>
                <w10:wrap type="tight"/>
              </v:shape>
            </w:pict>
          </mc:Fallback>
        </mc:AlternateContent>
      </w:r>
      <w:r w:rsidR="00A91BB3">
        <w:rPr>
          <w:noProof/>
        </w:rPr>
        <w:drawing>
          <wp:anchor distT="0" distB="0" distL="114300" distR="114300" simplePos="0" relativeHeight="251658253" behindDoc="1" locked="0" layoutInCell="1" allowOverlap="1" wp14:anchorId="7A058D79" wp14:editId="6FC86448">
            <wp:simplePos x="0" y="0"/>
            <wp:positionH relativeFrom="column">
              <wp:posOffset>126221</wp:posOffset>
            </wp:positionH>
            <wp:positionV relativeFrom="paragraph">
              <wp:posOffset>359889</wp:posOffset>
            </wp:positionV>
            <wp:extent cx="5972810" cy="3359785"/>
            <wp:effectExtent l="0" t="0" r="8890" b="0"/>
            <wp:wrapTight wrapText="bothSides">
              <wp:wrapPolygon edited="0">
                <wp:start x="0" y="0"/>
                <wp:lineTo x="0" y="21433"/>
                <wp:lineTo x="21563" y="21433"/>
                <wp:lineTo x="21563"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5972810" cy="3359785"/>
                    </a:xfrm>
                    <a:prstGeom prst="rect">
                      <a:avLst/>
                    </a:prstGeom>
                  </pic:spPr>
                </pic:pic>
              </a:graphicData>
            </a:graphic>
          </wp:anchor>
        </w:drawing>
      </w:r>
    </w:p>
    <w:p w:rsidR="00B51436" w:rsidP="004B2468" w:rsidRDefault="00B51436" w14:paraId="2A4CCFBE" w14:textId="23BAC3C8">
      <w:pPr>
        <w:shd w:val="clear" w:color="auto" w:fill="FFFFFF"/>
        <w:spacing w:after="240"/>
        <w:rPr>
          <w:rFonts w:eastAsia="Times New Roman" w:cstheme="minorHAnsi"/>
          <w:color w:val="FF0000"/>
        </w:rPr>
      </w:pPr>
    </w:p>
    <w:p w:rsidRPr="00FC47DE" w:rsidR="00D04AF4" w:rsidP="00975D74" w:rsidRDefault="00D04AF4" w14:paraId="111C330F" w14:textId="76EB074A">
      <w:pPr>
        <w:pStyle w:val="ListParagraph"/>
        <w:numPr>
          <w:ilvl w:val="3"/>
          <w:numId w:val="7"/>
        </w:numPr>
        <w:shd w:val="clear" w:color="auto" w:fill="FFFFFF"/>
        <w:spacing w:before="150" w:after="0" w:line="240" w:lineRule="auto"/>
        <w:ind w:left="900" w:hanging="900"/>
        <w:jc w:val="both"/>
        <w:outlineLvl w:val="3"/>
        <w:rPr>
          <w:b/>
          <w:bCs/>
          <w:sz w:val="24"/>
          <w:szCs w:val="24"/>
        </w:rPr>
      </w:pPr>
      <w:r w:rsidRPr="19D68F5F">
        <w:rPr>
          <w:b/>
          <w:bCs/>
          <w:sz w:val="24"/>
          <w:szCs w:val="24"/>
        </w:rPr>
        <w:t>Frequency</w:t>
      </w:r>
    </w:p>
    <w:p w:rsidR="00435EFF" w:rsidP="00252D24" w:rsidRDefault="00B75130" w14:paraId="16184367" w14:textId="63FC4341">
      <w:pPr>
        <w:shd w:val="clear" w:color="auto" w:fill="FFFFFF"/>
        <w:spacing w:before="150" w:after="0" w:line="240" w:lineRule="auto"/>
        <w:jc w:val="both"/>
        <w:rPr>
          <w:rFonts w:cstheme="minorHAnsi"/>
        </w:rPr>
      </w:pPr>
      <w:r w:rsidRPr="00317482">
        <w:rPr>
          <w:rFonts w:cstheme="minorHAnsi"/>
        </w:rPr>
        <w:t xml:space="preserve">Since </w:t>
      </w:r>
      <w:r w:rsidRPr="00317482" w:rsidR="0046294F">
        <w:rPr>
          <w:rFonts w:cstheme="minorHAnsi"/>
        </w:rPr>
        <w:t xml:space="preserve">methods for </w:t>
      </w:r>
      <w:r w:rsidRPr="00317482">
        <w:rPr>
          <w:rFonts w:cstheme="minorHAnsi"/>
        </w:rPr>
        <w:t xml:space="preserve">concept / predictions monitoring </w:t>
      </w:r>
      <w:r w:rsidRPr="00317482" w:rsidR="0046294F">
        <w:rPr>
          <w:rFonts w:cstheme="minorHAnsi"/>
        </w:rPr>
        <w:t xml:space="preserve">are vastly overlapping with the ones valid for data </w:t>
      </w:r>
      <w:r w:rsidRPr="00317482" w:rsidR="0028756E">
        <w:rPr>
          <w:rFonts w:cstheme="minorHAnsi"/>
        </w:rPr>
        <w:t>drifts</w:t>
      </w:r>
      <w:r w:rsidRPr="00317482" w:rsidR="004414BC">
        <w:rPr>
          <w:rFonts w:cstheme="minorHAnsi"/>
        </w:rPr>
        <w:t xml:space="preserve">, </w:t>
      </w:r>
      <w:r w:rsidRPr="00FA6763" w:rsidR="004414BC">
        <w:rPr>
          <w:rFonts w:cstheme="minorHAnsi"/>
          <w:b/>
          <w:bCs/>
        </w:rPr>
        <w:t>all same principles</w:t>
      </w:r>
      <w:r w:rsidRPr="00317482" w:rsidR="004414BC">
        <w:rPr>
          <w:rFonts w:cstheme="minorHAnsi"/>
        </w:rPr>
        <w:t xml:space="preserve"> (frequency, horizons, benchmarks </w:t>
      </w:r>
      <w:r w:rsidRPr="00317482" w:rsidR="005A2E23">
        <w:rPr>
          <w:rFonts w:cstheme="minorHAnsi"/>
        </w:rPr>
        <w:t>selection</w:t>
      </w:r>
      <w:r w:rsidRPr="00317482" w:rsidR="00FF46D4">
        <w:rPr>
          <w:rFonts w:cstheme="minorHAnsi"/>
        </w:rPr>
        <w:t xml:space="preserve"> – see </w:t>
      </w:r>
      <w:r w:rsidRPr="00556BBC" w:rsidR="00556BBC">
        <w:rPr>
          <w:rFonts w:cstheme="minorHAnsi"/>
          <w:b/>
          <w:bCs/>
        </w:rPr>
        <w:t>Section 2.1</w:t>
      </w:r>
      <w:r w:rsidR="00556BBC">
        <w:rPr>
          <w:rFonts w:cstheme="minorHAnsi"/>
        </w:rPr>
        <w:t xml:space="preserve"> </w:t>
      </w:r>
      <w:r w:rsidRPr="00556BBC" w:rsidR="00556BBC">
        <w:rPr>
          <w:rFonts w:cstheme="minorHAnsi"/>
        </w:rPr>
        <w:fldChar w:fldCharType="begin"/>
      </w:r>
      <w:r w:rsidRPr="00556BBC" w:rsidR="00556BBC">
        <w:rPr>
          <w:rFonts w:cstheme="minorHAnsi"/>
        </w:rPr>
        <w:instrText xml:space="preserve"> REF _Ref108172368 \h </w:instrText>
      </w:r>
      <w:r w:rsidR="00556BBC">
        <w:rPr>
          <w:rFonts w:cstheme="minorHAnsi"/>
        </w:rPr>
        <w:instrText xml:space="preserve"> \* MERGEFORMAT </w:instrText>
      </w:r>
      <w:r w:rsidRPr="00556BBC" w:rsidR="00556BBC">
        <w:rPr>
          <w:rFonts w:cstheme="minorHAnsi"/>
        </w:rPr>
      </w:r>
      <w:r w:rsidRPr="00556BBC" w:rsidR="00556BBC">
        <w:rPr>
          <w:rFonts w:cstheme="minorHAnsi"/>
        </w:rPr>
        <w:fldChar w:fldCharType="separate"/>
      </w:r>
      <w:r w:rsidRPr="00556BBC" w:rsidR="00556BBC">
        <w:rPr>
          <w:rFonts w:eastAsia="Times New Roman"/>
          <w:b/>
          <w:bCs/>
        </w:rPr>
        <w:t>Input Data</w:t>
      </w:r>
      <w:r w:rsidRPr="00556BBC" w:rsidR="00556BBC">
        <w:rPr>
          <w:rFonts w:cstheme="minorHAnsi"/>
        </w:rPr>
        <w:fldChar w:fldCharType="end"/>
      </w:r>
      <w:r w:rsidRPr="00317482" w:rsidR="004414BC">
        <w:rPr>
          <w:rFonts w:cstheme="minorHAnsi"/>
        </w:rPr>
        <w:t>)</w:t>
      </w:r>
      <w:r w:rsidRPr="00317482" w:rsidR="005A2E23">
        <w:rPr>
          <w:rFonts w:cstheme="minorHAnsi"/>
        </w:rPr>
        <w:t xml:space="preserve"> </w:t>
      </w:r>
      <w:r w:rsidRPr="00317482" w:rsidR="00FF46D4">
        <w:rPr>
          <w:rFonts w:cstheme="minorHAnsi"/>
        </w:rPr>
        <w:t xml:space="preserve">are applicable for </w:t>
      </w:r>
      <w:r w:rsidRPr="00FA6763" w:rsidR="00FF46D4">
        <w:rPr>
          <w:rFonts w:cstheme="minorHAnsi"/>
          <w:b/>
          <w:bCs/>
        </w:rPr>
        <w:t>both types of monitoring</w:t>
      </w:r>
      <w:r w:rsidRPr="00317482" w:rsidR="00FF46D4">
        <w:rPr>
          <w:rFonts w:cstheme="minorHAnsi"/>
        </w:rPr>
        <w:t>.</w:t>
      </w:r>
    </w:p>
    <w:p w:rsidR="005041A1" w:rsidP="00252D24" w:rsidRDefault="005234E3" w14:paraId="3AC09598" w14:textId="36DEA2CC">
      <w:pPr>
        <w:shd w:val="clear" w:color="auto" w:fill="FFFFFF"/>
        <w:spacing w:before="150" w:after="0" w:line="240" w:lineRule="auto"/>
        <w:jc w:val="both"/>
        <w:rPr>
          <w:rFonts w:cstheme="minorHAnsi"/>
        </w:rPr>
      </w:pPr>
      <w:r>
        <w:rPr>
          <w:rFonts w:cstheme="minorHAnsi"/>
        </w:rPr>
        <w:t xml:space="preserve">Nevertheless, a few </w:t>
      </w:r>
      <w:r w:rsidR="00252D24">
        <w:rPr>
          <w:rFonts w:cstheme="minorHAnsi"/>
        </w:rPr>
        <w:t>noticeable remark</w:t>
      </w:r>
      <w:r>
        <w:rPr>
          <w:rFonts w:cstheme="minorHAnsi"/>
        </w:rPr>
        <w:t>s</w:t>
      </w:r>
      <w:r w:rsidR="00252D24">
        <w:rPr>
          <w:rFonts w:cstheme="minorHAnsi"/>
        </w:rPr>
        <w:t xml:space="preserve"> </w:t>
      </w:r>
      <w:r>
        <w:rPr>
          <w:rFonts w:cstheme="minorHAnsi"/>
        </w:rPr>
        <w:t xml:space="preserve">are </w:t>
      </w:r>
      <w:r w:rsidR="00252D24">
        <w:rPr>
          <w:rFonts w:cstheme="minorHAnsi"/>
        </w:rPr>
        <w:t>to be made</w:t>
      </w:r>
      <w:r w:rsidR="00203A52">
        <w:rPr>
          <w:rFonts w:cstheme="minorHAnsi"/>
        </w:rPr>
        <w:t xml:space="preserve"> on</w:t>
      </w:r>
      <w:r>
        <w:rPr>
          <w:rFonts w:cstheme="minorHAnsi"/>
        </w:rPr>
        <w:t xml:space="preserve"> </w:t>
      </w:r>
      <w:r w:rsidRPr="00FA6763" w:rsidR="00252D24">
        <w:rPr>
          <w:rFonts w:cstheme="minorHAnsi"/>
          <w:b/>
          <w:bCs/>
        </w:rPr>
        <w:t>potential differences</w:t>
      </w:r>
      <w:r w:rsidR="00252D24">
        <w:rPr>
          <w:rFonts w:cstheme="minorHAnsi"/>
        </w:rPr>
        <w:t xml:space="preserve"> </w:t>
      </w:r>
      <w:r w:rsidR="00203A52">
        <w:rPr>
          <w:rFonts w:cstheme="minorHAnsi"/>
        </w:rPr>
        <w:t>between the two monitoring frameworks</w:t>
      </w:r>
      <w:r w:rsidR="00F81CD7">
        <w:rPr>
          <w:rFonts w:cstheme="minorHAnsi"/>
        </w:rPr>
        <w:t>:</w:t>
      </w:r>
    </w:p>
    <w:p w:rsidR="00203A52" w:rsidP="00975D74" w:rsidRDefault="00203A52" w14:paraId="14CAD18B" w14:textId="77777777">
      <w:pPr>
        <w:pStyle w:val="ListParagraph"/>
        <w:numPr>
          <w:ilvl w:val="1"/>
          <w:numId w:val="10"/>
        </w:numPr>
        <w:shd w:val="clear" w:color="auto" w:fill="FFFFFF"/>
        <w:spacing w:before="150" w:after="0" w:line="240" w:lineRule="auto"/>
        <w:ind w:left="900"/>
        <w:jc w:val="both"/>
        <w:rPr>
          <w:rFonts w:cstheme="minorHAnsi"/>
        </w:rPr>
      </w:pPr>
      <w:r>
        <w:rPr>
          <w:rFonts w:cstheme="minorHAnsi"/>
        </w:rPr>
        <w:t xml:space="preserve">The frequencies of model and data monitoring might be </w:t>
      </w:r>
      <w:r w:rsidRPr="00FA6763">
        <w:rPr>
          <w:rFonts w:cstheme="minorHAnsi"/>
          <w:b/>
          <w:bCs/>
        </w:rPr>
        <w:t>different in both directions</w:t>
      </w:r>
      <w:r>
        <w:rPr>
          <w:rFonts w:cstheme="minorHAnsi"/>
        </w:rPr>
        <w:t>:</w:t>
      </w:r>
    </w:p>
    <w:p w:rsidR="00FA6763" w:rsidP="00CC4E97" w:rsidRDefault="00FA6763" w14:paraId="57F0E8A2" w14:textId="77777777">
      <w:pPr>
        <w:pStyle w:val="ListParagraph"/>
        <w:shd w:val="clear" w:color="auto" w:fill="FFFFFF"/>
        <w:spacing w:before="150" w:after="0" w:line="240" w:lineRule="auto"/>
        <w:ind w:left="900"/>
        <w:jc w:val="both"/>
        <w:rPr>
          <w:rFonts w:cstheme="minorHAnsi"/>
        </w:rPr>
      </w:pPr>
    </w:p>
    <w:p w:rsidR="00F81CD7" w:rsidP="00975D74" w:rsidRDefault="00203A52" w14:paraId="66E8F146" w14:textId="3A1932B9">
      <w:pPr>
        <w:pStyle w:val="ListParagraph"/>
        <w:numPr>
          <w:ilvl w:val="2"/>
          <w:numId w:val="10"/>
        </w:numPr>
        <w:shd w:val="clear" w:color="auto" w:fill="FFFFFF"/>
        <w:tabs>
          <w:tab w:val="clear" w:pos="2160"/>
        </w:tabs>
        <w:spacing w:before="150" w:after="0" w:line="240" w:lineRule="auto"/>
        <w:ind w:left="1710"/>
        <w:jc w:val="both"/>
        <w:rPr>
          <w:rFonts w:cstheme="minorHAnsi"/>
        </w:rPr>
      </w:pPr>
      <w:r>
        <w:rPr>
          <w:rFonts w:cstheme="minorHAnsi"/>
        </w:rPr>
        <w:t xml:space="preserve">Model / concept monitoring may be </w:t>
      </w:r>
      <w:r w:rsidRPr="00CC4E97">
        <w:rPr>
          <w:rFonts w:cstheme="minorHAnsi"/>
          <w:b/>
          <w:bCs/>
        </w:rPr>
        <w:t>less frequent</w:t>
      </w:r>
      <w:r>
        <w:rPr>
          <w:rFonts w:cstheme="minorHAnsi"/>
        </w:rPr>
        <w:t xml:space="preserve"> than data monitoring: </w:t>
      </w:r>
      <w:r w:rsidR="007C4265">
        <w:rPr>
          <w:rFonts w:cstheme="minorHAnsi"/>
        </w:rPr>
        <w:t xml:space="preserve">such situation might arise in case </w:t>
      </w:r>
      <w:r w:rsidR="00CC4E97">
        <w:rPr>
          <w:rFonts w:cstheme="minorHAnsi"/>
        </w:rPr>
        <w:t>when</w:t>
      </w:r>
      <w:r w:rsidR="007C4265">
        <w:rPr>
          <w:rFonts w:cstheme="minorHAnsi"/>
        </w:rPr>
        <w:t xml:space="preserve"> some of model quality KPIs (e</w:t>
      </w:r>
      <w:r w:rsidR="003E560A">
        <w:rPr>
          <w:rFonts w:cstheme="minorHAnsi"/>
        </w:rPr>
        <w:t xml:space="preserve">specially </w:t>
      </w:r>
      <w:r w:rsidR="007C4265">
        <w:rPr>
          <w:rFonts w:cstheme="minorHAnsi"/>
        </w:rPr>
        <w:t>the ones</w:t>
      </w:r>
      <w:r w:rsidR="003E560A">
        <w:rPr>
          <w:rFonts w:cstheme="minorHAnsi"/>
        </w:rPr>
        <w:t>, which have</w:t>
      </w:r>
      <w:r w:rsidR="007C4265">
        <w:rPr>
          <w:rFonts w:cstheme="minorHAnsi"/>
        </w:rPr>
        <w:t xml:space="preserve"> to do with </w:t>
      </w:r>
      <w:r w:rsidR="00BB74BE">
        <w:rPr>
          <w:rFonts w:cstheme="minorHAnsi"/>
        </w:rPr>
        <w:t>business impact produced by the model</w:t>
      </w:r>
      <w:r w:rsidR="00FA6763">
        <w:rPr>
          <w:rFonts w:cstheme="minorHAnsi"/>
        </w:rPr>
        <w:t>)</w:t>
      </w:r>
      <w:r w:rsidR="00CC4E97">
        <w:rPr>
          <w:rFonts w:cstheme="minorHAnsi"/>
        </w:rPr>
        <w:t xml:space="preserve"> require </w:t>
      </w:r>
      <w:r w:rsidRPr="00510D66" w:rsidR="00CC4E97">
        <w:rPr>
          <w:rFonts w:cstheme="minorHAnsi"/>
          <w:b/>
          <w:bCs/>
        </w:rPr>
        <w:t xml:space="preserve">manual </w:t>
      </w:r>
      <w:r w:rsidRPr="00510D66" w:rsidR="00510D66">
        <w:rPr>
          <w:rFonts w:cstheme="minorHAnsi"/>
          <w:b/>
          <w:bCs/>
        </w:rPr>
        <w:t>calculation</w:t>
      </w:r>
      <w:r w:rsidR="00B258D5">
        <w:rPr>
          <w:rFonts w:cstheme="minorHAnsi"/>
          <w:b/>
          <w:bCs/>
        </w:rPr>
        <w:t xml:space="preserve">s </w:t>
      </w:r>
      <w:r w:rsidR="00131936">
        <w:rPr>
          <w:rFonts w:cstheme="minorHAnsi"/>
        </w:rPr>
        <w:t>efforts.</w:t>
      </w:r>
    </w:p>
    <w:p w:rsidRPr="00EE28FD" w:rsidR="00CC65B1" w:rsidP="00CC65B1" w:rsidRDefault="00CC65B1" w14:paraId="6DBBE365" w14:textId="77777777">
      <w:pPr>
        <w:pStyle w:val="ListParagraph"/>
        <w:shd w:val="clear" w:color="auto" w:fill="FFFFFF"/>
        <w:spacing w:before="150" w:after="0" w:line="240" w:lineRule="auto"/>
        <w:ind w:left="1710"/>
        <w:jc w:val="both"/>
        <w:rPr>
          <w:rFonts w:cstheme="minorHAnsi"/>
        </w:rPr>
      </w:pPr>
    </w:p>
    <w:p w:rsidRPr="00EE28FD" w:rsidR="00CC65B1" w:rsidP="00975D74" w:rsidRDefault="00CC65B1" w14:paraId="39E50A7C" w14:textId="3B92A823">
      <w:pPr>
        <w:pStyle w:val="ListParagraph"/>
        <w:numPr>
          <w:ilvl w:val="2"/>
          <w:numId w:val="10"/>
        </w:numPr>
        <w:shd w:val="clear" w:color="auto" w:fill="FFFFFF"/>
        <w:tabs>
          <w:tab w:val="clear" w:pos="2160"/>
        </w:tabs>
        <w:spacing w:before="150" w:after="0" w:line="240" w:lineRule="auto"/>
        <w:ind w:left="1710"/>
        <w:jc w:val="both"/>
        <w:rPr>
          <w:rFonts w:cstheme="minorHAnsi"/>
        </w:rPr>
      </w:pPr>
      <w:r w:rsidRPr="00EE28FD">
        <w:rPr>
          <w:rFonts w:cstheme="minorHAnsi"/>
        </w:rPr>
        <w:t xml:space="preserve">Model / concept monitoring may be </w:t>
      </w:r>
      <w:r w:rsidRPr="00EE28FD" w:rsidR="009E4067">
        <w:rPr>
          <w:rFonts w:cstheme="minorHAnsi"/>
          <w:b/>
          <w:bCs/>
        </w:rPr>
        <w:t>more</w:t>
      </w:r>
      <w:r w:rsidRPr="00EE28FD">
        <w:rPr>
          <w:rFonts w:cstheme="minorHAnsi"/>
          <w:b/>
          <w:bCs/>
        </w:rPr>
        <w:t xml:space="preserve"> frequent</w:t>
      </w:r>
      <w:r w:rsidRPr="00EE28FD">
        <w:rPr>
          <w:rFonts w:cstheme="minorHAnsi"/>
        </w:rPr>
        <w:t xml:space="preserve"> than data monitoring</w:t>
      </w:r>
      <w:r w:rsidRPr="00EE28FD" w:rsidR="001550CD">
        <w:rPr>
          <w:rFonts w:cstheme="minorHAnsi"/>
        </w:rPr>
        <w:t xml:space="preserve"> (</w:t>
      </w:r>
      <w:r w:rsidRPr="00EE28FD" w:rsidR="001550CD">
        <w:rPr>
          <w:rFonts w:cstheme="minorHAnsi"/>
          <w:lang w:val="sr-Latn-RS"/>
        </w:rPr>
        <w:t>e.g.</w:t>
      </w:r>
      <w:r w:rsidR="00C94E8A">
        <w:rPr>
          <w:rFonts w:cstheme="minorHAnsi"/>
          <w:lang w:val="sr-Latn-RS"/>
        </w:rPr>
        <w:t>,</w:t>
      </w:r>
      <w:r w:rsidRPr="00EE28FD" w:rsidR="001550CD">
        <w:rPr>
          <w:rFonts w:cstheme="minorHAnsi"/>
          <w:lang w:val="sr-Latn-RS"/>
        </w:rPr>
        <w:t xml:space="preserve"> monitoring conversion rate of campaign, which </w:t>
      </w:r>
      <w:r w:rsidRPr="00EE28FD" w:rsidR="00EE28FD">
        <w:rPr>
          <w:rFonts w:cstheme="minorHAnsi"/>
          <w:lang w:val="sr-Latn-RS"/>
        </w:rPr>
        <w:t>is</w:t>
      </w:r>
      <w:r w:rsidRPr="00EE28FD" w:rsidR="001550CD">
        <w:rPr>
          <w:rFonts w:cstheme="minorHAnsi"/>
          <w:lang w:val="sr-Latn-RS"/>
        </w:rPr>
        <w:t xml:space="preserve"> based on model predictions, </w:t>
      </w:r>
      <w:r w:rsidRPr="00EE28FD" w:rsidR="00EE28FD">
        <w:rPr>
          <w:rFonts w:cstheme="minorHAnsi"/>
          <w:lang w:val="sr-Latn-RS"/>
        </w:rPr>
        <w:t>several throught the campaign duration</w:t>
      </w:r>
      <w:r w:rsidRPr="00EE28FD" w:rsidR="00EE28FD">
        <w:rPr>
          <w:rFonts w:cstheme="minorHAnsi"/>
        </w:rPr>
        <w:t>)</w:t>
      </w:r>
      <w:r w:rsidRPr="00EE28FD" w:rsidR="00EE28FD">
        <w:rPr>
          <w:rFonts w:cstheme="minorHAnsi"/>
          <w:lang w:val="sr-Latn-RS"/>
        </w:rPr>
        <w:t>.</w:t>
      </w:r>
    </w:p>
    <w:p w:rsidRPr="004910F2" w:rsidR="004910F2" w:rsidP="004910F2" w:rsidRDefault="004910F2" w14:paraId="476913DA" w14:textId="77777777">
      <w:pPr>
        <w:pStyle w:val="ListParagraph"/>
        <w:rPr>
          <w:rFonts w:cstheme="minorHAnsi"/>
          <w:color w:val="FF0000"/>
        </w:rPr>
      </w:pPr>
    </w:p>
    <w:p w:rsidR="00F7155B" w:rsidP="00975D74" w:rsidRDefault="00387166" w14:paraId="20F039A0" w14:textId="77777777">
      <w:pPr>
        <w:pStyle w:val="ListParagraph"/>
        <w:numPr>
          <w:ilvl w:val="1"/>
          <w:numId w:val="10"/>
        </w:numPr>
        <w:shd w:val="clear" w:color="auto" w:fill="FFFFFF"/>
        <w:spacing w:before="150" w:after="0" w:line="240" w:lineRule="auto"/>
        <w:ind w:left="900"/>
        <w:jc w:val="both"/>
        <w:rPr>
          <w:rFonts w:cstheme="minorHAnsi"/>
        </w:rPr>
      </w:pPr>
      <w:r>
        <w:rPr>
          <w:rFonts w:cstheme="minorHAnsi"/>
        </w:rPr>
        <w:t xml:space="preserve">Monitoring of model-level KPIs </w:t>
      </w:r>
      <w:r w:rsidR="00196092">
        <w:rPr>
          <w:rFonts w:cstheme="minorHAnsi"/>
        </w:rPr>
        <w:t>will be generally less</w:t>
      </w:r>
      <w:r>
        <w:rPr>
          <w:rFonts w:cstheme="minorHAnsi"/>
        </w:rPr>
        <w:t xml:space="preserve"> homogenous compared to </w:t>
      </w:r>
      <w:r w:rsidRPr="00387166">
        <w:rPr>
          <w:rFonts w:cstheme="minorHAnsi"/>
          <w:b/>
          <w:bCs/>
        </w:rPr>
        <w:t>data monitoring</w:t>
      </w:r>
      <w:r>
        <w:rPr>
          <w:rFonts w:cstheme="minorHAnsi"/>
        </w:rPr>
        <w:t xml:space="preserve">. </w:t>
      </w:r>
      <w:r w:rsidR="00196092">
        <w:rPr>
          <w:rFonts w:cstheme="minorHAnsi"/>
        </w:rPr>
        <w:t>For instance</w:t>
      </w:r>
      <w:r>
        <w:rPr>
          <w:rFonts w:cstheme="minorHAnsi"/>
        </w:rPr>
        <w:t>, t</w:t>
      </w:r>
      <w:r w:rsidR="00DB7635">
        <w:rPr>
          <w:rFonts w:cstheme="minorHAnsi"/>
        </w:rPr>
        <w:t xml:space="preserve">he </w:t>
      </w:r>
      <w:r w:rsidRPr="005D2E1A" w:rsidR="00DB7635">
        <w:rPr>
          <w:rFonts w:cstheme="minorHAnsi"/>
          <w:b/>
          <w:bCs/>
        </w:rPr>
        <w:t>business</w:t>
      </w:r>
      <w:r w:rsidR="00DB7635">
        <w:rPr>
          <w:rFonts w:cstheme="minorHAnsi"/>
        </w:rPr>
        <w:t xml:space="preserve"> and </w:t>
      </w:r>
      <w:r w:rsidRPr="005D2E1A" w:rsidR="00DB7635">
        <w:rPr>
          <w:rFonts w:cstheme="minorHAnsi"/>
          <w:b/>
          <w:bCs/>
        </w:rPr>
        <w:t>statistical KPIs</w:t>
      </w:r>
      <w:r w:rsidR="00DB7635">
        <w:rPr>
          <w:rFonts w:cstheme="minorHAnsi"/>
        </w:rPr>
        <w:t xml:space="preserve"> on the model level</w:t>
      </w:r>
      <w:r w:rsidR="005D2E1A">
        <w:rPr>
          <w:rFonts w:cstheme="minorHAnsi"/>
        </w:rPr>
        <w:t xml:space="preserve"> might be evaluated </w:t>
      </w:r>
      <w:r w:rsidR="00196092">
        <w:rPr>
          <w:rFonts w:cstheme="minorHAnsi"/>
        </w:rPr>
        <w:t>with</w:t>
      </w:r>
      <w:r w:rsidR="005D2E1A">
        <w:rPr>
          <w:rFonts w:cstheme="minorHAnsi"/>
        </w:rPr>
        <w:t xml:space="preserve"> a </w:t>
      </w:r>
      <w:r w:rsidRPr="00B15D98" w:rsidR="005D2E1A">
        <w:rPr>
          <w:rFonts w:cstheme="minorHAnsi"/>
          <w:b/>
          <w:bCs/>
        </w:rPr>
        <w:t>different cadence</w:t>
      </w:r>
      <w:r>
        <w:rPr>
          <w:rFonts w:cstheme="minorHAnsi"/>
        </w:rPr>
        <w:t>,</w:t>
      </w:r>
      <w:r w:rsidR="00196092">
        <w:rPr>
          <w:rFonts w:cstheme="minorHAnsi"/>
        </w:rPr>
        <w:t xml:space="preserve"> depending on availability of </w:t>
      </w:r>
      <w:r w:rsidR="00F7155B">
        <w:rPr>
          <w:rFonts w:cstheme="minorHAnsi"/>
        </w:rPr>
        <w:t>respective data.</w:t>
      </w:r>
    </w:p>
    <w:p w:rsidRPr="00CB40D8" w:rsidR="00F7155B" w:rsidP="00F7155B" w:rsidRDefault="00F7155B" w14:paraId="05C1E04C" w14:textId="77777777">
      <w:pPr>
        <w:shd w:val="clear" w:color="auto" w:fill="FFFFFF"/>
        <w:spacing w:before="150" w:after="0" w:line="240" w:lineRule="auto"/>
        <w:ind w:left="540"/>
        <w:jc w:val="both"/>
        <w:rPr>
          <w:rFonts w:cstheme="minorHAnsi"/>
        </w:rPr>
      </w:pPr>
    </w:p>
    <w:p w:rsidR="00CB40D8" w:rsidP="00BA6118" w:rsidRDefault="00F7155B" w14:paraId="4FFC46EC" w14:textId="77777777">
      <w:pPr>
        <w:shd w:val="clear" w:color="auto" w:fill="FFFFFF"/>
        <w:spacing w:after="0" w:line="240" w:lineRule="auto"/>
        <w:ind w:left="900"/>
        <w:jc w:val="both"/>
        <w:rPr>
          <w:rFonts w:cstheme="minorHAnsi"/>
          <w:b/>
          <w:bCs/>
        </w:rPr>
      </w:pPr>
      <w:r w:rsidRPr="00CB40D8">
        <w:rPr>
          <w:rFonts w:cstheme="minorHAnsi"/>
          <w:b/>
          <w:bCs/>
        </w:rPr>
        <w:t>Example:</w:t>
      </w:r>
    </w:p>
    <w:p w:rsidRPr="00C74A5E" w:rsidR="00C52341" w:rsidP="00BA6118" w:rsidRDefault="00C52341" w14:paraId="07FA6D34" w14:textId="77777777">
      <w:pPr>
        <w:shd w:val="clear" w:color="auto" w:fill="FFFFFF"/>
        <w:spacing w:after="0" w:line="240" w:lineRule="auto"/>
        <w:ind w:left="900"/>
        <w:jc w:val="both"/>
        <w:rPr>
          <w:rFonts w:cstheme="minorHAnsi"/>
          <w:lang w:val="ru-RU"/>
        </w:rPr>
      </w:pPr>
    </w:p>
    <w:p w:rsidR="00C52341" w:rsidP="00975D74" w:rsidRDefault="00C52341" w14:paraId="0E20EF1D" w14:textId="2205AA87">
      <w:pPr>
        <w:pStyle w:val="ListParagraph"/>
        <w:numPr>
          <w:ilvl w:val="0"/>
          <w:numId w:val="19"/>
        </w:numPr>
        <w:shd w:val="clear" w:color="auto" w:fill="FFFFFF"/>
        <w:spacing w:after="0" w:line="240" w:lineRule="auto"/>
        <w:jc w:val="both"/>
        <w:rPr>
          <w:rFonts w:cstheme="minorHAnsi"/>
        </w:rPr>
      </w:pPr>
      <w:r>
        <w:rPr>
          <w:rFonts w:cstheme="minorHAnsi"/>
        </w:rPr>
        <w:t>A</w:t>
      </w:r>
      <w:r w:rsidRPr="00CB40D8" w:rsidR="00F7155B">
        <w:rPr>
          <w:rFonts w:cstheme="minorHAnsi"/>
        </w:rPr>
        <w:t xml:space="preserve"> model</w:t>
      </w:r>
      <w:r w:rsidRPr="00CB40D8" w:rsidR="00B15D98">
        <w:rPr>
          <w:rFonts w:cstheme="minorHAnsi"/>
        </w:rPr>
        <w:t>, which</w:t>
      </w:r>
      <w:r w:rsidRPr="00CB40D8" w:rsidR="00F7155B">
        <w:rPr>
          <w:rFonts w:cstheme="minorHAnsi"/>
        </w:rPr>
        <w:t xml:space="preserve"> predict</w:t>
      </w:r>
      <w:r w:rsidRPr="00CB40D8" w:rsidR="00B15D98">
        <w:rPr>
          <w:rFonts w:cstheme="minorHAnsi"/>
        </w:rPr>
        <w:t>s</w:t>
      </w:r>
      <w:r w:rsidRPr="00CB40D8" w:rsidR="00F7155B">
        <w:rPr>
          <w:rFonts w:cstheme="minorHAnsi"/>
        </w:rPr>
        <w:t xml:space="preserve"> outstanding debt for the customer </w:t>
      </w:r>
      <w:r>
        <w:rPr>
          <w:rFonts w:cstheme="minorHAnsi"/>
        </w:rPr>
        <w:t>in other Banks</w:t>
      </w:r>
      <w:r w:rsidR="005D4D31">
        <w:rPr>
          <w:rFonts w:cstheme="minorHAnsi"/>
        </w:rPr>
        <w:t>,</w:t>
      </w:r>
      <w:r>
        <w:rPr>
          <w:rFonts w:cstheme="minorHAnsi"/>
        </w:rPr>
        <w:t xml:space="preserve"> </w:t>
      </w:r>
      <w:r w:rsidRPr="00CB40D8" w:rsidR="00B15D98">
        <w:rPr>
          <w:rFonts w:cstheme="minorHAnsi"/>
        </w:rPr>
        <w:t xml:space="preserve">was trained on </w:t>
      </w:r>
      <w:r w:rsidRPr="00CB40D8" w:rsidR="00766E67">
        <w:rPr>
          <w:rFonts w:cstheme="minorHAnsi"/>
        </w:rPr>
        <w:t>historical snapshots on Credit Bureau queries</w:t>
      </w:r>
      <w:r>
        <w:rPr>
          <w:rFonts w:cstheme="minorHAnsi"/>
        </w:rPr>
        <w:t>. Such queries contain data</w:t>
      </w:r>
      <w:r w:rsidRPr="00CB40D8" w:rsidR="00025DE6">
        <w:rPr>
          <w:rFonts w:cstheme="minorHAnsi"/>
        </w:rPr>
        <w:t xml:space="preserve"> for entire </w:t>
      </w:r>
      <w:r w:rsidR="007D28FE">
        <w:rPr>
          <w:rFonts w:cstheme="minorHAnsi"/>
        </w:rPr>
        <w:t>Bank</w:t>
      </w:r>
      <w:r w:rsidRPr="00CB40D8" w:rsidR="00025DE6">
        <w:rPr>
          <w:rFonts w:cstheme="minorHAnsi"/>
        </w:rPr>
        <w:t xml:space="preserve"> population</w:t>
      </w:r>
      <w:r>
        <w:rPr>
          <w:rFonts w:cstheme="minorHAnsi"/>
        </w:rPr>
        <w:t xml:space="preserve"> and </w:t>
      </w:r>
      <w:r w:rsidRPr="00CB40D8" w:rsidR="00025DE6">
        <w:rPr>
          <w:rFonts w:cstheme="minorHAnsi"/>
        </w:rPr>
        <w:t>were purchased for the purpose of pre-selected/pre-approved lending</w:t>
      </w:r>
      <w:r w:rsidR="007D28FE">
        <w:rPr>
          <w:rFonts w:cstheme="minorHAnsi"/>
        </w:rPr>
        <w:t>.</w:t>
      </w:r>
    </w:p>
    <w:p w:rsidR="00C52341" w:rsidP="00C52341" w:rsidRDefault="00C52341" w14:paraId="04054899" w14:textId="77777777">
      <w:pPr>
        <w:pStyle w:val="ListParagraph"/>
        <w:shd w:val="clear" w:color="auto" w:fill="FFFFFF"/>
        <w:spacing w:after="0" w:line="240" w:lineRule="auto"/>
        <w:ind w:left="1620"/>
        <w:jc w:val="both"/>
        <w:rPr>
          <w:rFonts w:cstheme="minorHAnsi"/>
        </w:rPr>
      </w:pPr>
    </w:p>
    <w:p w:rsidR="009D789A" w:rsidP="00975D74" w:rsidRDefault="00AA76B6" w14:paraId="02A9D157" w14:textId="77777777">
      <w:pPr>
        <w:pStyle w:val="ListParagraph"/>
        <w:numPr>
          <w:ilvl w:val="0"/>
          <w:numId w:val="19"/>
        </w:numPr>
        <w:shd w:val="clear" w:color="auto" w:fill="FFFFFF"/>
        <w:spacing w:after="0" w:line="240" w:lineRule="auto"/>
        <w:jc w:val="both"/>
        <w:rPr>
          <w:rFonts w:cstheme="minorHAnsi"/>
        </w:rPr>
      </w:pPr>
      <w:r w:rsidRPr="00CB40D8">
        <w:rPr>
          <w:rFonts w:cstheme="minorHAnsi"/>
        </w:rPr>
        <w:t xml:space="preserve">Under the target process, the Bank </w:t>
      </w:r>
      <w:r w:rsidR="00EC772A">
        <w:rPr>
          <w:rFonts w:cstheme="minorHAnsi"/>
        </w:rPr>
        <w:t xml:space="preserve">will </w:t>
      </w:r>
      <w:r w:rsidRPr="00CB40D8">
        <w:rPr>
          <w:rFonts w:cstheme="minorHAnsi"/>
        </w:rPr>
        <w:t xml:space="preserve">stop purchasing Credit Bureau massively for every </w:t>
      </w:r>
      <w:r w:rsidR="00EC772A">
        <w:rPr>
          <w:rFonts w:cstheme="minorHAnsi"/>
        </w:rPr>
        <w:t xml:space="preserve">pre-selected / pre-approved </w:t>
      </w:r>
      <w:r w:rsidRPr="00CB40D8">
        <w:rPr>
          <w:rFonts w:cstheme="minorHAnsi"/>
        </w:rPr>
        <w:t xml:space="preserve">campaign, but rather </w:t>
      </w:r>
      <w:r w:rsidRPr="00CB40D8" w:rsidR="00333CE9">
        <w:rPr>
          <w:rFonts w:cstheme="minorHAnsi"/>
        </w:rPr>
        <w:t xml:space="preserve">repeat this once in 6 months. The </w:t>
      </w:r>
      <w:r w:rsidRPr="00CB40D8">
        <w:rPr>
          <w:rFonts w:cstheme="minorHAnsi"/>
        </w:rPr>
        <w:t xml:space="preserve">model predictions </w:t>
      </w:r>
      <w:r w:rsidRPr="00CB40D8" w:rsidR="00333CE9">
        <w:rPr>
          <w:rFonts w:cstheme="minorHAnsi"/>
        </w:rPr>
        <w:t xml:space="preserve">will be used </w:t>
      </w:r>
      <w:r w:rsidRPr="00CB40D8">
        <w:rPr>
          <w:rFonts w:cstheme="minorHAnsi"/>
        </w:rPr>
        <w:t xml:space="preserve">instead </w:t>
      </w:r>
      <w:r w:rsidRPr="00CB40D8" w:rsidR="00333CE9">
        <w:rPr>
          <w:rFonts w:cstheme="minorHAnsi"/>
        </w:rPr>
        <w:t xml:space="preserve">of real Credit Bureau data </w:t>
      </w:r>
      <w:r w:rsidRPr="00CB40D8" w:rsidR="00495E2D">
        <w:rPr>
          <w:rFonts w:cstheme="minorHAnsi"/>
        </w:rPr>
        <w:t>for pre-selected offers and then will be followed up with a Credit Bureau inquiry only for converted leads.</w:t>
      </w:r>
    </w:p>
    <w:p w:rsidRPr="009D789A" w:rsidR="009D789A" w:rsidP="009D789A" w:rsidRDefault="009D789A" w14:paraId="47D096AD" w14:textId="77777777">
      <w:pPr>
        <w:pStyle w:val="ListParagraph"/>
        <w:rPr>
          <w:rFonts w:cstheme="minorHAnsi"/>
        </w:rPr>
      </w:pPr>
    </w:p>
    <w:p w:rsidRPr="00CB40D8" w:rsidR="004910F2" w:rsidP="00975D74" w:rsidRDefault="009D789A" w14:paraId="19B4657D" w14:textId="1BE0FD41">
      <w:pPr>
        <w:pStyle w:val="ListParagraph"/>
        <w:numPr>
          <w:ilvl w:val="0"/>
          <w:numId w:val="19"/>
        </w:numPr>
        <w:shd w:val="clear" w:color="auto" w:fill="FFFFFF"/>
        <w:spacing w:after="0" w:line="240" w:lineRule="auto"/>
        <w:jc w:val="both"/>
        <w:rPr>
          <w:rFonts w:cstheme="minorHAnsi"/>
        </w:rPr>
      </w:pPr>
      <w:r>
        <w:rPr>
          <w:rFonts w:cstheme="minorHAnsi"/>
        </w:rPr>
        <w:t xml:space="preserve">With </w:t>
      </w:r>
      <w:r w:rsidRPr="00CB40D8" w:rsidR="00495E2D">
        <w:rPr>
          <w:rFonts w:cstheme="minorHAnsi"/>
        </w:rPr>
        <w:t>such setup, the monitoring of model business quality (</w:t>
      </w:r>
      <w:r w:rsidRPr="00CB40D8" w:rsidR="00CD2CDD">
        <w:rPr>
          <w:rFonts w:cstheme="minorHAnsi"/>
        </w:rPr>
        <w:t>i.e.</w:t>
      </w:r>
      <w:r w:rsidR="008E6EEF">
        <w:rPr>
          <w:rFonts w:cstheme="minorHAnsi"/>
        </w:rPr>
        <w:t>,</w:t>
      </w:r>
      <w:r w:rsidRPr="00CB40D8" w:rsidR="00CD2CDD">
        <w:rPr>
          <w:rFonts w:cstheme="minorHAnsi"/>
        </w:rPr>
        <w:t xml:space="preserve"> % of rejected clients, where </w:t>
      </w:r>
      <w:r w:rsidRPr="00CB40D8" w:rsidR="003936BF">
        <w:rPr>
          <w:rFonts w:cstheme="minorHAnsi"/>
        </w:rPr>
        <w:t>only one knock-out based on the model prediction was triggered)</w:t>
      </w:r>
      <w:r w:rsidRPr="00CB40D8" w:rsidR="008D60F4">
        <w:rPr>
          <w:rFonts w:cstheme="minorHAnsi"/>
        </w:rPr>
        <w:t xml:space="preserve"> may be monitored for every campaign, whereas statistical model quality could be assessed in full only once in 6 months, where </w:t>
      </w:r>
      <w:r w:rsidRPr="00CB40D8" w:rsidR="00CB40D8">
        <w:rPr>
          <w:rFonts w:cstheme="minorHAnsi"/>
        </w:rPr>
        <w:t xml:space="preserve">CB data becomes available for </w:t>
      </w:r>
      <w:r w:rsidRPr="00CB40D8" w:rsidR="008D60F4">
        <w:rPr>
          <w:rFonts w:cstheme="minorHAnsi"/>
        </w:rPr>
        <w:t>the entire modelling population</w:t>
      </w:r>
      <w:r w:rsidRPr="00CB40D8" w:rsidR="00CB40D8">
        <w:rPr>
          <w:rFonts w:cstheme="minorHAnsi"/>
        </w:rPr>
        <w:t>.</w:t>
      </w:r>
    </w:p>
    <w:p w:rsidRPr="00CC65B1" w:rsidR="004910F2" w:rsidP="004910F2" w:rsidRDefault="004910F2" w14:paraId="2F1EB095" w14:textId="77777777">
      <w:pPr>
        <w:pStyle w:val="ListParagraph"/>
        <w:shd w:val="clear" w:color="auto" w:fill="FFFFFF"/>
        <w:spacing w:before="150" w:after="0" w:line="240" w:lineRule="auto"/>
        <w:jc w:val="both"/>
        <w:rPr>
          <w:rFonts w:cstheme="minorHAnsi"/>
          <w:color w:val="FF0000"/>
        </w:rPr>
      </w:pPr>
    </w:p>
    <w:p w:rsidRPr="00F34E19" w:rsidR="009A339C" w:rsidP="70A2950D" w:rsidRDefault="5AC17341" w14:paraId="0832DA72" w14:textId="4E063DAE">
      <w:pPr>
        <w:shd w:val="clear" w:color="auto" w:fill="FFFFFF" w:themeFill="background1"/>
        <w:spacing w:before="150" w:after="0" w:line="240" w:lineRule="auto"/>
        <w:jc w:val="both"/>
      </w:pPr>
      <w:r w:rsidRPr="70A2950D">
        <w:t xml:space="preserve">Last, but not least </w:t>
      </w:r>
      <w:r w:rsidR="00A9372B">
        <w:t xml:space="preserve">- </w:t>
      </w:r>
      <w:commentRangeStart w:id="107"/>
      <w:commentRangeStart w:id="108"/>
      <w:r w:rsidRPr="70A2950D" w:rsidR="2C814251">
        <w:rPr>
          <w:b/>
          <w:bCs/>
        </w:rPr>
        <w:t>the more impact</w:t>
      </w:r>
      <w:commentRangeEnd w:id="107"/>
      <w:r w:rsidR="00E35D6E">
        <w:rPr>
          <w:rStyle w:val="CommentReference"/>
        </w:rPr>
        <w:commentReference w:id="107"/>
      </w:r>
      <w:commentRangeEnd w:id="108"/>
      <w:r w:rsidR="000B5D37">
        <w:rPr>
          <w:rStyle w:val="CommentReference"/>
          <w:lang w:val="de-DE"/>
        </w:rPr>
        <w:commentReference w:id="108"/>
      </w:r>
      <w:r w:rsidRPr="70A2950D" w:rsidR="2C814251">
        <w:t xml:space="preserve"> </w:t>
      </w:r>
      <w:r w:rsidRPr="70A2950D" w:rsidR="33500925">
        <w:t xml:space="preserve">(e.g. financial, reputational) </w:t>
      </w:r>
      <w:r w:rsidRPr="70A2950D" w:rsidR="2C814251">
        <w:t xml:space="preserve">is expected from the </w:t>
      </w:r>
      <w:r w:rsidRPr="70A2950D" w:rsidR="33500925">
        <w:t xml:space="preserve">adverse </w:t>
      </w:r>
      <w:r w:rsidRPr="70A2950D" w:rsidR="2C814251">
        <w:t xml:space="preserve">model behavior, </w:t>
      </w:r>
      <w:r w:rsidRPr="70A2950D" w:rsidR="2C814251">
        <w:rPr>
          <w:b/>
          <w:bCs/>
        </w:rPr>
        <w:t>the more frequently</w:t>
      </w:r>
      <w:r w:rsidRPr="70A2950D" w:rsidR="2C814251">
        <w:t xml:space="preserve"> it shall be monitored. </w:t>
      </w:r>
      <w:r w:rsidRPr="70A2950D" w:rsidR="2E61ECEE">
        <w:t xml:space="preserve">From this perspective </w:t>
      </w:r>
      <w:r w:rsidRPr="70A2950D" w:rsidR="2C814251">
        <w:t>the frequency o</w:t>
      </w:r>
      <w:r w:rsidRPr="70A2950D" w:rsidR="2E61ECEE">
        <w:t>f</w:t>
      </w:r>
      <w:r w:rsidRPr="70A2950D" w:rsidR="2C814251">
        <w:t xml:space="preserve"> (input) monitoring is closely related to the </w:t>
      </w:r>
      <w:r w:rsidRPr="70A2950D" w:rsidR="2E61ECEE">
        <w:t xml:space="preserve">notion of </w:t>
      </w:r>
      <w:r w:rsidRPr="70A2950D" w:rsidR="2C814251">
        <w:rPr>
          <w:b/>
          <w:bCs/>
        </w:rPr>
        <w:t>model materiality</w:t>
      </w:r>
      <w:r w:rsidRPr="70A2950D" w:rsidR="2C814251">
        <w:t xml:space="preserve">, as </w:t>
      </w:r>
      <w:r w:rsidRPr="70A2950D" w:rsidR="2E61ECEE">
        <w:t xml:space="preserve">described in </w:t>
      </w:r>
      <w:hyperlink w:history="1" r:id="rId49">
        <w:r w:rsidRPr="007E49C5" w:rsidR="2E61ECEE">
          <w:rPr>
            <w:rStyle w:val="Hyperlink"/>
            <w:rFonts w:eastAsia="Times New Roman"/>
          </w:rPr>
          <w:t>Model Development Rulebook</w:t>
        </w:r>
      </w:hyperlink>
      <w:r w:rsidRPr="70A2950D" w:rsidR="2E61ECEE">
        <w:rPr>
          <w:rFonts w:eastAsia="Times New Roman"/>
        </w:rPr>
        <w:t>.</w:t>
      </w:r>
    </w:p>
    <w:p w:rsidRPr="00424BE2" w:rsidR="00CC65B1" w:rsidP="00DF14A0" w:rsidRDefault="00CC65B1" w14:paraId="0542FAA3" w14:textId="77777777">
      <w:pPr>
        <w:shd w:val="clear" w:color="auto" w:fill="FFFFFF"/>
        <w:spacing w:before="150" w:after="0" w:line="240" w:lineRule="auto"/>
        <w:rPr>
          <w:rFonts w:cstheme="minorHAnsi"/>
        </w:rPr>
      </w:pPr>
    </w:p>
    <w:p w:rsidRPr="00DE799D" w:rsidR="00DE799D" w:rsidP="00975D74" w:rsidRDefault="00D04AF4" w14:paraId="058696ED" w14:textId="756D3DBD">
      <w:pPr>
        <w:pStyle w:val="ListParagraph"/>
        <w:numPr>
          <w:ilvl w:val="3"/>
          <w:numId w:val="7"/>
        </w:numPr>
        <w:shd w:val="clear" w:color="auto" w:fill="FFFFFF"/>
        <w:spacing w:before="150" w:after="0" w:line="240" w:lineRule="auto"/>
        <w:ind w:left="900" w:hanging="900"/>
        <w:jc w:val="both"/>
        <w:outlineLvl w:val="3"/>
        <w:rPr>
          <w:b/>
          <w:bCs/>
          <w:sz w:val="24"/>
          <w:szCs w:val="24"/>
        </w:rPr>
      </w:pPr>
      <w:r w:rsidRPr="19D68F5F">
        <w:rPr>
          <w:b/>
          <w:bCs/>
          <w:sz w:val="24"/>
          <w:szCs w:val="24"/>
        </w:rPr>
        <w:t>Horizons</w:t>
      </w:r>
    </w:p>
    <w:p w:rsidR="002F2500" w:rsidP="0064114A" w:rsidRDefault="00E807AC" w14:paraId="1C7CB564" w14:textId="1C0D6AF0">
      <w:pPr>
        <w:shd w:val="clear" w:color="auto" w:fill="FFFFFF"/>
        <w:spacing w:before="150" w:after="0" w:line="240" w:lineRule="auto"/>
        <w:jc w:val="both"/>
        <w:rPr>
          <w:rFonts w:cstheme="minorHAnsi"/>
        </w:rPr>
      </w:pPr>
      <w:r w:rsidRPr="00DE799D">
        <w:rPr>
          <w:rFonts w:cstheme="minorHAnsi"/>
        </w:rPr>
        <w:t>S</w:t>
      </w:r>
      <w:r w:rsidRPr="00DE799D" w:rsidR="001D61EA">
        <w:rPr>
          <w:rFonts w:cstheme="minorHAnsi"/>
        </w:rPr>
        <w:t>electi</w:t>
      </w:r>
      <w:r w:rsidRPr="00DE799D">
        <w:rPr>
          <w:rFonts w:cstheme="minorHAnsi"/>
        </w:rPr>
        <w:t>on</w:t>
      </w:r>
      <w:r w:rsidRPr="00DE799D" w:rsidR="001D61EA">
        <w:rPr>
          <w:rFonts w:cstheme="minorHAnsi"/>
        </w:rPr>
        <w:t xml:space="preserve"> </w:t>
      </w:r>
      <w:r w:rsidRPr="00DE799D">
        <w:rPr>
          <w:rFonts w:cstheme="minorHAnsi"/>
        </w:rPr>
        <w:t xml:space="preserve">of </w:t>
      </w:r>
      <w:r w:rsidRPr="00DE799D" w:rsidR="001D61EA">
        <w:rPr>
          <w:rFonts w:cstheme="minorHAnsi"/>
        </w:rPr>
        <w:t xml:space="preserve">evaluation and benchmark </w:t>
      </w:r>
      <w:r w:rsidRPr="00DE799D" w:rsidR="00DB33DB">
        <w:rPr>
          <w:rFonts w:cstheme="minorHAnsi"/>
        </w:rPr>
        <w:t>horizon</w:t>
      </w:r>
      <w:r w:rsidRPr="00DE799D" w:rsidR="001D61EA">
        <w:rPr>
          <w:rFonts w:cstheme="minorHAnsi"/>
        </w:rPr>
        <w:t xml:space="preserve">s </w:t>
      </w:r>
      <w:r w:rsidRPr="00DE799D" w:rsidR="00462F3F">
        <w:rPr>
          <w:rFonts w:cstheme="minorHAnsi"/>
        </w:rPr>
        <w:t xml:space="preserve">for model KPIs </w:t>
      </w:r>
      <w:r w:rsidRPr="00DE799D" w:rsidR="00A61A84">
        <w:rPr>
          <w:rFonts w:cstheme="minorHAnsi"/>
        </w:rPr>
        <w:t>is</w:t>
      </w:r>
      <w:r w:rsidRPr="00DE799D" w:rsidR="00462F3F">
        <w:rPr>
          <w:rFonts w:cstheme="minorHAnsi"/>
        </w:rPr>
        <w:t xml:space="preserve"> </w:t>
      </w:r>
      <w:r w:rsidRPr="00DE799D" w:rsidR="004F6C58">
        <w:rPr>
          <w:rFonts w:cstheme="minorHAnsi"/>
        </w:rPr>
        <w:t>tightly follow</w:t>
      </w:r>
      <w:r w:rsidRPr="00DE799D" w:rsidR="00462F3F">
        <w:rPr>
          <w:rFonts w:cstheme="minorHAnsi"/>
        </w:rPr>
        <w:t>ing</w:t>
      </w:r>
      <w:r w:rsidRPr="00DE799D" w:rsidR="004F6C58">
        <w:rPr>
          <w:rFonts w:cstheme="minorHAnsi"/>
        </w:rPr>
        <w:t xml:space="preserve"> </w:t>
      </w:r>
      <w:r w:rsidRPr="00DE799D">
        <w:rPr>
          <w:rFonts w:cstheme="minorHAnsi"/>
        </w:rPr>
        <w:t>recommendations</w:t>
      </w:r>
      <w:r w:rsidRPr="00DE799D" w:rsidR="00CC6F98">
        <w:rPr>
          <w:rFonts w:cstheme="minorHAnsi"/>
        </w:rPr>
        <w:t xml:space="preserve"> </w:t>
      </w:r>
      <w:r w:rsidRPr="00DE799D" w:rsidR="004F6C58">
        <w:rPr>
          <w:rFonts w:cstheme="minorHAnsi"/>
        </w:rPr>
        <w:t xml:space="preserve">for </w:t>
      </w:r>
      <w:r w:rsidRPr="00DE799D" w:rsidR="00424BE2">
        <w:rPr>
          <w:rFonts w:cstheme="minorHAnsi"/>
        </w:rPr>
        <w:t xml:space="preserve">design of </w:t>
      </w:r>
      <w:r w:rsidRPr="00DE799D" w:rsidR="004F6C58">
        <w:rPr>
          <w:rFonts w:cstheme="minorHAnsi"/>
        </w:rPr>
        <w:t xml:space="preserve">data monitoring (please, refer to </w:t>
      </w:r>
      <w:r w:rsidRPr="001415A5" w:rsidR="008E6EEF">
        <w:rPr>
          <w:rFonts w:cstheme="minorHAnsi"/>
          <w:b/>
          <w:bCs/>
        </w:rPr>
        <w:t>S</w:t>
      </w:r>
      <w:r w:rsidRPr="001415A5" w:rsidR="004F6C58">
        <w:rPr>
          <w:rFonts w:cstheme="minorHAnsi"/>
          <w:b/>
          <w:bCs/>
        </w:rPr>
        <w:t>ection</w:t>
      </w:r>
      <w:r w:rsidR="001415A5">
        <w:rPr>
          <w:rFonts w:cstheme="minorHAnsi"/>
          <w:b/>
          <w:bCs/>
        </w:rPr>
        <w:t xml:space="preserve"> </w:t>
      </w:r>
      <w:r w:rsidRPr="001415A5" w:rsidR="008E6EEF">
        <w:rPr>
          <w:rFonts w:cstheme="minorHAnsi"/>
          <w:b/>
          <w:bCs/>
        </w:rPr>
        <w:t xml:space="preserve">2.1.2.3 </w:t>
      </w:r>
      <w:r w:rsidRPr="001415A5" w:rsidR="001415A5">
        <w:rPr>
          <w:rFonts w:cstheme="minorHAnsi"/>
          <w:b/>
          <w:bCs/>
        </w:rPr>
        <w:fldChar w:fldCharType="begin"/>
      </w:r>
      <w:r w:rsidRPr="001415A5" w:rsidR="001415A5">
        <w:rPr>
          <w:rFonts w:cstheme="minorHAnsi"/>
          <w:b/>
          <w:bCs/>
        </w:rPr>
        <w:instrText xml:space="preserve"> REF _Ref108172565 \h  \* MERGEFORMAT </w:instrText>
      </w:r>
      <w:r w:rsidRPr="001415A5" w:rsidR="001415A5">
        <w:rPr>
          <w:rFonts w:cstheme="minorHAnsi"/>
          <w:b/>
          <w:bCs/>
        </w:rPr>
      </w:r>
      <w:r w:rsidRPr="001415A5" w:rsidR="001415A5">
        <w:rPr>
          <w:rFonts w:cstheme="minorHAnsi"/>
          <w:b/>
          <w:bCs/>
        </w:rPr>
        <w:fldChar w:fldCharType="separate"/>
      </w:r>
      <w:r w:rsidRPr="001415A5" w:rsidR="001415A5">
        <w:rPr>
          <w:rFonts w:cstheme="minorHAnsi"/>
          <w:b/>
          <w:bCs/>
          <w:lang w:val="sr-Latn-RS"/>
        </w:rPr>
        <w:t>Horizons</w:t>
      </w:r>
      <w:r w:rsidRPr="001415A5" w:rsidR="001415A5">
        <w:rPr>
          <w:rFonts w:cstheme="minorHAnsi"/>
          <w:b/>
          <w:bCs/>
        </w:rPr>
        <w:fldChar w:fldCharType="end"/>
      </w:r>
      <w:r w:rsidRPr="00DE799D" w:rsidR="004F6C58">
        <w:rPr>
          <w:rFonts w:cstheme="minorHAnsi"/>
        </w:rPr>
        <w:t>)</w:t>
      </w:r>
      <w:r w:rsidRPr="00DE799D" w:rsidR="00424BE2">
        <w:rPr>
          <w:rFonts w:cstheme="minorHAnsi"/>
        </w:rPr>
        <w:t>.</w:t>
      </w:r>
    </w:p>
    <w:p w:rsidRPr="0064114A" w:rsidR="00DE799D" w:rsidP="0064114A" w:rsidRDefault="00A870B6" w14:paraId="287F367C" w14:textId="77477FB6">
      <w:pPr>
        <w:shd w:val="clear" w:color="auto" w:fill="FFFFFF"/>
        <w:spacing w:before="150" w:after="0" w:line="240" w:lineRule="auto"/>
        <w:jc w:val="both"/>
        <w:rPr>
          <w:rFonts w:cstheme="minorHAnsi"/>
        </w:rPr>
      </w:pPr>
      <w:r w:rsidRPr="00DE799D">
        <w:rPr>
          <w:rFonts w:cstheme="minorHAnsi"/>
        </w:rPr>
        <w:t>On the other hand,</w:t>
      </w:r>
      <w:r w:rsidRPr="00DE799D" w:rsidR="00251EA0">
        <w:rPr>
          <w:rFonts w:cstheme="minorHAnsi"/>
        </w:rPr>
        <w:t xml:space="preserve"> </w:t>
      </w:r>
      <w:r w:rsidRPr="00DE799D" w:rsidR="00DE799D">
        <w:rPr>
          <w:rFonts w:cstheme="minorHAnsi"/>
        </w:rPr>
        <w:t xml:space="preserve">one shall additionally consider </w:t>
      </w:r>
      <w:r w:rsidRPr="00226951" w:rsidR="00251EA0">
        <w:rPr>
          <w:rFonts w:cstheme="minorHAnsi"/>
          <w:b/>
          <w:bCs/>
        </w:rPr>
        <w:t>potential deviations</w:t>
      </w:r>
      <w:r w:rsidRPr="00DE799D" w:rsidR="00DE799D">
        <w:rPr>
          <w:rFonts w:cstheme="minorHAnsi"/>
        </w:rPr>
        <w:t xml:space="preserve">, similar to the ones </w:t>
      </w:r>
      <w:r w:rsidRPr="00DE799D" w:rsidR="00251EA0">
        <w:rPr>
          <w:rFonts w:cstheme="minorHAnsi"/>
        </w:rPr>
        <w:t>listed in section 2.2.2.2 Frequencies</w:t>
      </w:r>
      <w:r w:rsidR="0064114A">
        <w:rPr>
          <w:rFonts w:cstheme="minorHAnsi"/>
        </w:rPr>
        <w:t>:</w:t>
      </w:r>
    </w:p>
    <w:p w:rsidR="002F2500" w:rsidP="002F2500" w:rsidRDefault="002F2500" w14:paraId="158392C0" w14:textId="77777777">
      <w:pPr>
        <w:pStyle w:val="ListParagraph"/>
        <w:rPr>
          <w:rFonts w:cstheme="minorHAnsi"/>
          <w:color w:val="FF0000"/>
          <w:sz w:val="24"/>
          <w:szCs w:val="24"/>
        </w:rPr>
      </w:pPr>
    </w:p>
    <w:p w:rsidRPr="000F356E" w:rsidR="00226951" w:rsidP="00975D74" w:rsidRDefault="00226951" w14:paraId="2C5A94B5" w14:textId="77777777">
      <w:pPr>
        <w:pStyle w:val="ListParagraph"/>
        <w:numPr>
          <w:ilvl w:val="0"/>
          <w:numId w:val="20"/>
        </w:numPr>
        <w:rPr>
          <w:rFonts w:cstheme="minorHAnsi"/>
        </w:rPr>
      </w:pPr>
      <w:r w:rsidRPr="000F356E">
        <w:rPr>
          <w:rFonts w:cstheme="minorHAnsi"/>
        </w:rPr>
        <w:t xml:space="preserve">Difference between horizons used for </w:t>
      </w:r>
      <w:r w:rsidRPr="000F356E">
        <w:rPr>
          <w:rFonts w:cstheme="minorHAnsi"/>
          <w:b/>
          <w:bCs/>
        </w:rPr>
        <w:t>data</w:t>
      </w:r>
      <w:r w:rsidRPr="000F356E">
        <w:rPr>
          <w:rFonts w:cstheme="minorHAnsi"/>
        </w:rPr>
        <w:t xml:space="preserve"> and </w:t>
      </w:r>
      <w:r w:rsidRPr="000F356E">
        <w:rPr>
          <w:rFonts w:cstheme="minorHAnsi"/>
          <w:b/>
          <w:bCs/>
        </w:rPr>
        <w:t>model</w:t>
      </w:r>
      <w:r w:rsidRPr="000F356E">
        <w:rPr>
          <w:rFonts w:cstheme="minorHAnsi"/>
        </w:rPr>
        <w:t xml:space="preserve"> monitoring</w:t>
      </w:r>
    </w:p>
    <w:p w:rsidRPr="00785D45" w:rsidR="007B0F7E" w:rsidP="00975D74" w:rsidRDefault="002F2500" w14:paraId="769BB07C" w14:textId="0624FE4E">
      <w:pPr>
        <w:pStyle w:val="ListParagraph"/>
        <w:numPr>
          <w:ilvl w:val="0"/>
          <w:numId w:val="20"/>
        </w:numPr>
        <w:rPr>
          <w:rFonts w:cstheme="minorHAnsi"/>
        </w:rPr>
      </w:pPr>
      <w:r w:rsidRPr="00785D45">
        <w:rPr>
          <w:rFonts w:cstheme="minorHAnsi"/>
        </w:rPr>
        <w:t>D</w:t>
      </w:r>
      <w:r w:rsidRPr="00785D45" w:rsidR="004910A6">
        <w:rPr>
          <w:rFonts w:cstheme="minorHAnsi"/>
        </w:rPr>
        <w:t xml:space="preserve">ifference between </w:t>
      </w:r>
      <w:r w:rsidRPr="00785D45" w:rsidR="007B0F7E">
        <w:rPr>
          <w:rFonts w:cstheme="minorHAnsi"/>
        </w:rPr>
        <w:t xml:space="preserve">horizons </w:t>
      </w:r>
      <w:r w:rsidRPr="00785D45" w:rsidR="0064114A">
        <w:rPr>
          <w:rFonts w:cstheme="minorHAnsi"/>
        </w:rPr>
        <w:t xml:space="preserve">used </w:t>
      </w:r>
      <w:r w:rsidRPr="00785D45" w:rsidR="007B0F7E">
        <w:rPr>
          <w:rFonts w:cstheme="minorHAnsi"/>
        </w:rPr>
        <w:t xml:space="preserve">for </w:t>
      </w:r>
      <w:r w:rsidRPr="00785D45" w:rsidR="007B0F7E">
        <w:rPr>
          <w:rFonts w:cstheme="minorHAnsi"/>
          <w:b/>
          <w:bCs/>
        </w:rPr>
        <w:t>business</w:t>
      </w:r>
      <w:r w:rsidRPr="00785D45" w:rsidR="007B0F7E">
        <w:rPr>
          <w:rFonts w:cstheme="minorHAnsi"/>
        </w:rPr>
        <w:t xml:space="preserve"> and </w:t>
      </w:r>
      <w:r w:rsidRPr="00785D45" w:rsidR="007B0F7E">
        <w:rPr>
          <w:rFonts w:cstheme="minorHAnsi"/>
          <w:b/>
          <w:bCs/>
        </w:rPr>
        <w:t>statistical</w:t>
      </w:r>
      <w:r w:rsidRPr="00785D45" w:rsidR="007B0F7E">
        <w:rPr>
          <w:rFonts w:cstheme="minorHAnsi"/>
        </w:rPr>
        <w:t xml:space="preserve"> KPIs</w:t>
      </w:r>
    </w:p>
    <w:p w:rsidRPr="009C4DAE" w:rsidR="00DB33DB" w:rsidP="00DE799D" w:rsidRDefault="006D1C97" w14:paraId="21CDB856" w14:textId="28C4E132">
      <w:pPr>
        <w:rPr>
          <w:rFonts w:cstheme="minorHAnsi"/>
        </w:rPr>
      </w:pPr>
      <w:r w:rsidRPr="009C4DAE">
        <w:rPr>
          <w:rFonts w:cstheme="minorHAnsi"/>
        </w:rPr>
        <w:t>in his/her</w:t>
      </w:r>
      <w:r w:rsidRPr="009C4DAE" w:rsidR="006B4F04">
        <w:rPr>
          <w:rFonts w:cstheme="minorHAnsi"/>
        </w:rPr>
        <w:t xml:space="preserve"> decision on </w:t>
      </w:r>
      <w:r w:rsidRPr="009C4DAE" w:rsidR="00EE0FC1">
        <w:rPr>
          <w:rFonts w:cstheme="minorHAnsi"/>
        </w:rPr>
        <w:t>model KPIs calculation.</w:t>
      </w:r>
      <w:r w:rsidRPr="009C4DAE">
        <w:rPr>
          <w:rFonts w:cstheme="minorHAnsi"/>
        </w:rPr>
        <w:t xml:space="preserve"> </w:t>
      </w:r>
    </w:p>
    <w:p w:rsidRPr="00785D45" w:rsidR="006D1C97" w:rsidP="00DE799D" w:rsidRDefault="006D1C97" w14:paraId="30EDD1B2" w14:textId="77777777">
      <w:pPr>
        <w:rPr>
          <w:rFonts w:cstheme="minorHAnsi"/>
          <w:b/>
          <w:bCs/>
          <w:sz w:val="24"/>
          <w:szCs w:val="24"/>
        </w:rPr>
      </w:pPr>
    </w:p>
    <w:p w:rsidRPr="00785D45" w:rsidR="00D04AF4" w:rsidP="00975D74" w:rsidRDefault="00D04AF4" w14:paraId="77F5EC81" w14:textId="507F4688">
      <w:pPr>
        <w:pStyle w:val="ListParagraph"/>
        <w:numPr>
          <w:ilvl w:val="3"/>
          <w:numId w:val="7"/>
        </w:numPr>
        <w:shd w:val="clear" w:color="auto" w:fill="FFFFFF"/>
        <w:spacing w:before="150" w:after="0" w:line="240" w:lineRule="auto"/>
        <w:ind w:left="900" w:hanging="900"/>
        <w:jc w:val="both"/>
        <w:outlineLvl w:val="3"/>
        <w:rPr>
          <w:b/>
          <w:bCs/>
          <w:sz w:val="24"/>
          <w:szCs w:val="24"/>
        </w:rPr>
      </w:pPr>
      <w:r w:rsidRPr="19D68F5F">
        <w:rPr>
          <w:b/>
          <w:bCs/>
          <w:sz w:val="24"/>
          <w:szCs w:val="24"/>
          <w:lang w:val="sr-Latn-RS"/>
        </w:rPr>
        <w:t xml:space="preserve">Benchmarks </w:t>
      </w:r>
      <w:r w:rsidRPr="19D68F5F">
        <w:rPr>
          <w:b/>
          <w:bCs/>
          <w:sz w:val="24"/>
          <w:szCs w:val="24"/>
        </w:rPr>
        <w:t>&amp; Critical Values</w:t>
      </w:r>
    </w:p>
    <w:p w:rsidR="002C3101" w:rsidP="00546F7C" w:rsidRDefault="00BA57CC" w14:paraId="5FA6AD9F" w14:textId="41125279">
      <w:pPr>
        <w:shd w:val="clear" w:color="auto" w:fill="FFFFFF"/>
        <w:spacing w:before="150" w:after="0" w:line="240" w:lineRule="auto"/>
        <w:jc w:val="both"/>
        <w:rPr>
          <w:rFonts w:cstheme="minorHAnsi"/>
        </w:rPr>
      </w:pPr>
      <w:r w:rsidRPr="00546F7C">
        <w:rPr>
          <w:rFonts w:cstheme="minorHAnsi"/>
        </w:rPr>
        <w:t>A</w:t>
      </w:r>
      <w:r w:rsidRPr="00546F7C" w:rsidR="0023259C">
        <w:rPr>
          <w:rFonts w:cstheme="minorHAnsi"/>
        </w:rPr>
        <w:t xml:space="preserve"> great similarity </w:t>
      </w:r>
      <w:r w:rsidRPr="00546F7C" w:rsidR="001D4B5A">
        <w:rPr>
          <w:rFonts w:cstheme="minorHAnsi"/>
        </w:rPr>
        <w:t>can</w:t>
      </w:r>
      <w:r w:rsidRPr="00546F7C" w:rsidR="000F03A4">
        <w:rPr>
          <w:rFonts w:cstheme="minorHAnsi"/>
        </w:rPr>
        <w:t xml:space="preserve"> be</w:t>
      </w:r>
      <w:r w:rsidR="008566E1">
        <w:rPr>
          <w:rFonts w:cstheme="minorHAnsi"/>
        </w:rPr>
        <w:t xml:space="preserve"> </w:t>
      </w:r>
      <w:r w:rsidRPr="00546F7C" w:rsidR="000F03A4">
        <w:rPr>
          <w:rFonts w:cstheme="minorHAnsi"/>
        </w:rPr>
        <w:t>found</w:t>
      </w:r>
      <w:r w:rsidR="0051131C">
        <w:rPr>
          <w:rFonts w:cstheme="minorHAnsi"/>
        </w:rPr>
        <w:t xml:space="preserve"> </w:t>
      </w:r>
      <w:r w:rsidRPr="00546F7C" w:rsidR="000F03A4">
        <w:rPr>
          <w:rFonts w:cstheme="minorHAnsi"/>
        </w:rPr>
        <w:t xml:space="preserve">between </w:t>
      </w:r>
      <w:r w:rsidRPr="00546F7C" w:rsidR="001B7FD9">
        <w:rPr>
          <w:rFonts w:cstheme="minorHAnsi"/>
        </w:rPr>
        <w:t>setting</w:t>
      </w:r>
      <w:r w:rsidRPr="00546F7C" w:rsidR="000F03A4">
        <w:rPr>
          <w:rFonts w:cstheme="minorHAnsi"/>
        </w:rPr>
        <w:t xml:space="preserve"> </w:t>
      </w:r>
      <w:r w:rsidRPr="00546F7C" w:rsidR="001B7FD9">
        <w:rPr>
          <w:rFonts w:cstheme="minorHAnsi"/>
        </w:rPr>
        <w:t xml:space="preserve">up </w:t>
      </w:r>
      <w:r w:rsidRPr="00546F7C" w:rsidR="000F03A4">
        <w:rPr>
          <w:rFonts w:cstheme="minorHAnsi"/>
        </w:rPr>
        <w:t>critical values for data and model-level KPIs</w:t>
      </w:r>
      <w:r w:rsidRPr="00546F7C" w:rsidR="001B7FD9">
        <w:rPr>
          <w:rFonts w:cstheme="minorHAnsi"/>
        </w:rPr>
        <w:t xml:space="preserve"> (</w:t>
      </w:r>
      <w:r w:rsidRPr="00546F7C" w:rsidR="000F03A4">
        <w:rPr>
          <w:rFonts w:cstheme="minorHAnsi"/>
        </w:rPr>
        <w:t xml:space="preserve">with the former </w:t>
      </w:r>
      <w:r w:rsidRPr="00546F7C" w:rsidR="001B7FD9">
        <w:rPr>
          <w:rFonts w:cstheme="minorHAnsi"/>
        </w:rPr>
        <w:t>laid</w:t>
      </w:r>
      <w:r w:rsidRPr="00546F7C" w:rsidR="00272B4B">
        <w:rPr>
          <w:rFonts w:cstheme="minorHAnsi"/>
        </w:rPr>
        <w:t xml:space="preserve"> down in</w:t>
      </w:r>
      <w:r w:rsidR="003C4CC7">
        <w:rPr>
          <w:rFonts w:cstheme="minorHAnsi"/>
        </w:rPr>
        <w:t xml:space="preserve"> </w:t>
      </w:r>
      <w:r w:rsidRPr="003C4CC7" w:rsidR="00513991">
        <w:rPr>
          <w:rFonts w:cstheme="minorHAnsi"/>
          <w:b/>
          <w:bCs/>
        </w:rPr>
        <w:t>Section 2.1.2.3</w:t>
      </w:r>
      <w:r w:rsidRPr="00546F7C" w:rsidR="00272B4B">
        <w:rPr>
          <w:rFonts w:cstheme="minorHAnsi"/>
        </w:rPr>
        <w:t xml:space="preserve"> </w:t>
      </w:r>
      <w:r w:rsidRPr="003C4CC7" w:rsidR="00513991">
        <w:rPr>
          <w:rFonts w:cstheme="minorHAnsi"/>
        </w:rPr>
        <w:fldChar w:fldCharType="begin"/>
      </w:r>
      <w:r w:rsidRPr="003C4CC7" w:rsidR="00513991">
        <w:rPr>
          <w:rFonts w:cstheme="minorHAnsi"/>
        </w:rPr>
        <w:instrText xml:space="preserve"> REF _Ref108171405 \h </w:instrText>
      </w:r>
      <w:r w:rsidR="003C4CC7">
        <w:rPr>
          <w:rFonts w:cstheme="minorHAnsi"/>
        </w:rPr>
        <w:instrText xml:space="preserve"> \* MERGEFORMAT </w:instrText>
      </w:r>
      <w:r w:rsidRPr="003C4CC7" w:rsidR="00513991">
        <w:rPr>
          <w:rFonts w:cstheme="minorHAnsi"/>
        </w:rPr>
      </w:r>
      <w:r w:rsidRPr="003C4CC7" w:rsidR="00513991">
        <w:rPr>
          <w:rFonts w:cstheme="minorHAnsi"/>
        </w:rPr>
        <w:fldChar w:fldCharType="separate"/>
      </w:r>
      <w:r w:rsidRPr="003C4CC7" w:rsidR="00513991">
        <w:rPr>
          <w:rFonts w:cstheme="minorHAnsi"/>
          <w:b/>
          <w:bCs/>
          <w:lang w:val="sr-Latn-RS"/>
        </w:rPr>
        <w:t>Bench</w:t>
      </w:r>
      <w:bookmarkStart w:name="_Hlt108171522" w:id="118"/>
      <w:r w:rsidRPr="003C4CC7" w:rsidR="00513991">
        <w:rPr>
          <w:rFonts w:cstheme="minorHAnsi"/>
          <w:b/>
          <w:bCs/>
          <w:lang w:val="sr-Latn-RS"/>
        </w:rPr>
        <w:t>m</w:t>
      </w:r>
      <w:bookmarkEnd w:id="118"/>
      <w:r w:rsidRPr="003C4CC7" w:rsidR="00513991">
        <w:rPr>
          <w:rFonts w:cstheme="minorHAnsi"/>
          <w:b/>
          <w:bCs/>
          <w:lang w:val="sr-Latn-RS"/>
        </w:rPr>
        <w:t xml:space="preserve">arks </w:t>
      </w:r>
      <w:r w:rsidRPr="003C4CC7" w:rsidR="00513991">
        <w:rPr>
          <w:rFonts w:cstheme="minorHAnsi"/>
          <w:b/>
          <w:bCs/>
        </w:rPr>
        <w:t>&amp; Critical Values</w:t>
      </w:r>
      <w:r w:rsidRPr="003C4CC7" w:rsidR="00513991">
        <w:rPr>
          <w:rFonts w:cstheme="minorHAnsi"/>
        </w:rPr>
        <w:fldChar w:fldCharType="end"/>
      </w:r>
      <w:r w:rsidRPr="00546F7C" w:rsidR="001B7FD9">
        <w:rPr>
          <w:rFonts w:cstheme="minorHAnsi"/>
        </w:rPr>
        <w:t>).</w:t>
      </w:r>
    </w:p>
    <w:p w:rsidRPr="0052791F" w:rsidR="00DB2CBE" w:rsidP="0052791F" w:rsidRDefault="004F1AC3" w14:paraId="071AA005" w14:textId="0A70300C">
      <w:pPr>
        <w:shd w:val="clear" w:color="auto" w:fill="FFFFFF"/>
        <w:spacing w:before="150" w:after="0" w:line="240" w:lineRule="auto"/>
        <w:jc w:val="both"/>
        <w:rPr>
          <w:rFonts w:cstheme="minorHAnsi"/>
        </w:rPr>
      </w:pPr>
      <w:r>
        <w:rPr>
          <w:rFonts w:cstheme="minorHAnsi"/>
        </w:rPr>
        <w:t>At the same time, a</w:t>
      </w:r>
      <w:r w:rsidR="002F63B7">
        <w:rPr>
          <w:rFonts w:cstheme="minorHAnsi"/>
        </w:rPr>
        <w:t xml:space="preserve">part from </w:t>
      </w:r>
      <w:r w:rsidR="00DD1AAF">
        <w:rPr>
          <w:rFonts w:cstheme="minorHAnsi"/>
        </w:rPr>
        <w:t xml:space="preserve">suggestions </w:t>
      </w:r>
      <w:r w:rsidR="002C3101">
        <w:rPr>
          <w:rFonts w:cstheme="minorHAnsi"/>
        </w:rPr>
        <w:t xml:space="preserve">given for </w:t>
      </w:r>
      <w:r w:rsidR="00DD1AAF">
        <w:rPr>
          <w:rFonts w:cstheme="minorHAnsi"/>
        </w:rPr>
        <w:t xml:space="preserve">data monitoring metrics, one might consider an </w:t>
      </w:r>
      <w:r w:rsidRPr="004F1AC3" w:rsidR="00DD1AAF">
        <w:rPr>
          <w:rFonts w:cstheme="minorHAnsi"/>
          <w:b/>
          <w:bCs/>
        </w:rPr>
        <w:t xml:space="preserve">additional </w:t>
      </w:r>
      <w:r w:rsidRPr="004F1AC3" w:rsidR="002C3101">
        <w:rPr>
          <w:rFonts w:cstheme="minorHAnsi"/>
          <w:b/>
          <w:bCs/>
        </w:rPr>
        <w:t xml:space="preserve">benchmark </w:t>
      </w:r>
      <w:r w:rsidRPr="004F1AC3" w:rsidR="00DD1AAF">
        <w:rPr>
          <w:rFonts w:cstheme="minorHAnsi"/>
          <w:b/>
          <w:bCs/>
        </w:rPr>
        <w:t>option</w:t>
      </w:r>
      <w:r w:rsidR="00DD1AAF">
        <w:rPr>
          <w:rFonts w:cstheme="minorHAnsi"/>
        </w:rPr>
        <w:t xml:space="preserve"> for model KPI, such as</w:t>
      </w:r>
      <w:r w:rsidR="006A4508">
        <w:rPr>
          <w:rFonts w:cstheme="minorHAnsi"/>
        </w:rPr>
        <w:t xml:space="preserve"> </w:t>
      </w:r>
      <w:r w:rsidRPr="004F1AC3" w:rsidR="006A4508">
        <w:rPr>
          <w:rFonts w:cstheme="minorHAnsi"/>
          <w:b/>
          <w:bCs/>
        </w:rPr>
        <w:t>fixed “aspiration” / business objective</w:t>
      </w:r>
      <w:r w:rsidR="006A4508">
        <w:rPr>
          <w:rFonts w:cstheme="minorHAnsi"/>
        </w:rPr>
        <w:t xml:space="preserve"> value. Since usually business stakeholders </w:t>
      </w:r>
      <w:r>
        <w:rPr>
          <w:rFonts w:cstheme="minorHAnsi"/>
        </w:rPr>
        <w:t>expre</w:t>
      </w:r>
      <w:r w:rsidRPr="0052791F">
        <w:rPr>
          <w:rFonts w:cstheme="minorHAnsi"/>
        </w:rPr>
        <w:t>ss their expectations towards minimum / desired level of model performance in terms of business KPIs,</w:t>
      </w:r>
      <w:r w:rsidRPr="0052791F" w:rsidR="00EA40DF">
        <w:rPr>
          <w:rFonts w:cstheme="minorHAnsi"/>
        </w:rPr>
        <w:t xml:space="preserve"> such value will generally be available </w:t>
      </w:r>
      <w:r w:rsidRPr="0052791F" w:rsidR="0052791F">
        <w:rPr>
          <w:rFonts w:cstheme="minorHAnsi"/>
        </w:rPr>
        <w:t xml:space="preserve">before model development or latest after </w:t>
      </w:r>
      <w:r w:rsidRPr="0052791F" w:rsidR="00A07CE2">
        <w:rPr>
          <w:rFonts w:cstheme="minorHAnsi"/>
        </w:rPr>
        <w:t>the model acceptance</w:t>
      </w:r>
      <w:r w:rsidRPr="0052791F" w:rsidR="0052791F">
        <w:rPr>
          <w:rFonts w:cstheme="minorHAnsi"/>
        </w:rPr>
        <w:t>.</w:t>
      </w:r>
    </w:p>
    <w:p w:rsidRPr="00D668BC" w:rsidR="00DB2CBE" w:rsidP="70A2950D" w:rsidRDefault="52E4132E" w14:paraId="37ACB614" w14:textId="5A67C8A1">
      <w:pPr>
        <w:shd w:val="clear" w:color="auto" w:fill="FFFFFF" w:themeFill="background1"/>
        <w:spacing w:before="150" w:after="0" w:line="240" w:lineRule="auto"/>
        <w:jc w:val="both"/>
        <w:rPr>
          <w:color w:val="FF0000"/>
        </w:rPr>
      </w:pPr>
      <w:r w:rsidRPr="00D668BC">
        <w:rPr>
          <w:color w:val="FF0000"/>
          <w:lang w:val="sr-Latn-RS"/>
        </w:rPr>
        <w:t>On top of this</w:t>
      </w:r>
      <w:r w:rsidRPr="00D668BC" w:rsidR="70AF8CC5">
        <w:rPr>
          <w:color w:val="FF0000"/>
          <w:lang w:val="sr-Latn-RS"/>
        </w:rPr>
        <w:t xml:space="preserve">, </w:t>
      </w:r>
      <w:r w:rsidRPr="00D668BC">
        <w:rPr>
          <w:color w:val="FF0000"/>
          <w:lang w:val="sr-Latn-RS"/>
        </w:rPr>
        <w:t xml:space="preserve">another </w:t>
      </w:r>
      <w:r w:rsidRPr="00D668BC" w:rsidR="62E03576">
        <w:rPr>
          <w:color w:val="FF0000"/>
          <w:lang w:val="sr-Latn-RS"/>
        </w:rPr>
        <w:t xml:space="preserve">important difference shall be taken into account: contrary to data monitoring, model-level KPIs shall be equipped with </w:t>
      </w:r>
      <w:r w:rsidRPr="00D668BC" w:rsidR="62E03576">
        <w:rPr>
          <w:b/>
          <w:bCs/>
          <w:color w:val="FF0000"/>
          <w:lang w:val="sr-Latn-RS"/>
        </w:rPr>
        <w:t>three</w:t>
      </w:r>
      <w:r w:rsidRPr="00D668BC" w:rsidR="21736B4B">
        <w:rPr>
          <w:b/>
          <w:bCs/>
          <w:color w:val="FF0000"/>
          <w:lang w:val="sr-Latn-RS"/>
        </w:rPr>
        <w:t xml:space="preserve"> </w:t>
      </w:r>
      <w:r w:rsidRPr="00D668BC" w:rsidR="21736B4B">
        <w:rPr>
          <w:color w:val="FF0000"/>
          <w:lang w:val="sr-Latn-RS"/>
        </w:rPr>
        <w:t>types of monitoring outcome („green“</w:t>
      </w:r>
      <w:r w:rsidRPr="00D668BC" w:rsidR="62E03576">
        <w:rPr>
          <w:color w:val="FF0000"/>
          <w:lang w:val="sr-Latn-RS"/>
        </w:rPr>
        <w:t>, „</w:t>
      </w:r>
      <w:r w:rsidRPr="00D668BC" w:rsidR="123D7B37">
        <w:rPr>
          <w:color w:val="FF0000"/>
          <w:lang w:val="sr-Latn-RS"/>
        </w:rPr>
        <w:t xml:space="preserve">yellow“ or „amber“ and </w:t>
      </w:r>
      <w:r w:rsidRPr="00D668BC" w:rsidR="21736B4B">
        <w:rPr>
          <w:color w:val="FF0000"/>
          <w:lang w:val="sr-Latn-RS"/>
        </w:rPr>
        <w:t xml:space="preserve">„red“), </w:t>
      </w:r>
      <w:r w:rsidRPr="00D668BC" w:rsidR="188C97C4">
        <w:rPr>
          <w:color w:val="FF0000"/>
          <w:lang w:val="sr-Latn-RS"/>
        </w:rPr>
        <w:t xml:space="preserve">which are </w:t>
      </w:r>
      <w:r w:rsidRPr="00D668BC" w:rsidR="123D7B37">
        <w:rPr>
          <w:color w:val="FF0000"/>
          <w:lang w:val="sr-Latn-RS"/>
        </w:rPr>
        <w:t>triggerting pre-defined actions / analysis on the side of model stakeholders.</w:t>
      </w:r>
    </w:p>
    <w:p w:rsidR="00DB2CBE" w:rsidP="00A07CE2" w:rsidRDefault="00DB2CBE" w14:paraId="60444F8D" w14:textId="77777777">
      <w:pPr>
        <w:shd w:val="clear" w:color="auto" w:fill="FFFFFF"/>
        <w:spacing w:before="150" w:after="0" w:line="240" w:lineRule="auto"/>
        <w:rPr>
          <w:rFonts w:cstheme="minorHAnsi"/>
          <w:color w:val="FF0000"/>
        </w:rPr>
      </w:pPr>
    </w:p>
    <w:p w:rsidR="19D68F5F" w:rsidP="00975D74" w:rsidRDefault="13D93C57" w14:paraId="247729FD" w14:textId="35F79266">
      <w:pPr>
        <w:pStyle w:val="ListParagraph"/>
        <w:numPr>
          <w:ilvl w:val="2"/>
          <w:numId w:val="7"/>
        </w:numPr>
        <w:ind w:left="720"/>
        <w:rPr>
          <w:rFonts w:eastAsiaTheme="minorEastAsia"/>
          <w:b/>
          <w:bCs/>
          <w:sz w:val="24"/>
          <w:szCs w:val="24"/>
        </w:rPr>
      </w:pPr>
      <w:r w:rsidRPr="2EFF2B91">
        <w:rPr>
          <w:b/>
          <w:bCs/>
          <w:sz w:val="24"/>
          <w:szCs w:val="24"/>
        </w:rPr>
        <w:t>Concept drifts – case study</w:t>
      </w:r>
    </w:p>
    <w:p w:rsidR="00662FA5" w:rsidP="00FE6D36" w:rsidRDefault="00662FA5" w14:paraId="3963819F" w14:textId="7134C178">
      <w:pPr>
        <w:pStyle w:val="ListParagraph"/>
        <w:rPr>
          <w:b/>
          <w:bCs/>
          <w:color w:val="FF0000"/>
          <w:sz w:val="24"/>
          <w:szCs w:val="24"/>
        </w:rPr>
      </w:pPr>
    </w:p>
    <w:p w:rsidRPr="00746097" w:rsidR="00662FA5" w:rsidP="00111E84" w:rsidRDefault="05823037" w14:paraId="0BAFAA47" w14:textId="64D91403">
      <w:pPr>
        <w:pStyle w:val="ListParagraph"/>
        <w:ind w:left="0"/>
        <w:jc w:val="both"/>
      </w:pPr>
      <w:bookmarkStart w:name="_Toc1712318828" w:id="119"/>
      <w:r>
        <w:t>Concept drift results in a change in the relationship between input features and labels, for example</w:t>
      </w:r>
      <w:ins w:author="Olga KAPRANOVA" w:date="2022-06-14T16:18:00Z" w:id="120">
        <w:r w:rsidR="009B6068">
          <w:t>,</w:t>
        </w:r>
      </w:ins>
      <w:r>
        <w:t xml:space="preserve"> due to seasonality. This can quite easily lead to invalid model predictions and the current model. It is important to note that the sole presence of drift does not necessarily mean that we should retrain/replace the current model. In other words, if the current model still correctly predicts the labels even though there is a change in features, then there is no need for retraining/replacing the model. However, being aware of these changes is as important as adjusting our models to them, since in case there is not any reason for a change of model, we might still want to take some different business actions because of detected drifts in data. </w:t>
      </w:r>
      <w:bookmarkEnd w:id="119"/>
    </w:p>
    <w:p w:rsidR="2EFF2B91" w:rsidP="00111E84" w:rsidRDefault="2EFF2B91" w14:paraId="42053519" w14:textId="4CAD8421">
      <w:pPr>
        <w:pStyle w:val="ListParagraph"/>
        <w:ind w:left="0"/>
        <w:jc w:val="both"/>
      </w:pPr>
    </w:p>
    <w:p w:rsidR="2EFF2B91" w:rsidP="00111E84" w:rsidRDefault="16749F19" w14:paraId="4B1D2B76" w14:textId="09E09EEE">
      <w:pPr>
        <w:pStyle w:val="ListParagraph"/>
        <w:ind w:left="0"/>
        <w:jc w:val="both"/>
        <w:rPr>
          <w:ins w:author="Nikola DJORDJEVIC" w:date="2022-07-07T13:06:00Z" w:id="121"/>
        </w:rPr>
      </w:pPr>
      <w:bookmarkStart w:name="_Toc1332361796" w:id="122"/>
      <w:r>
        <w:t xml:space="preserve">Even though concept drifts are somewhat harder to detect and confirm since they imply a change in the relationship between both input features and labels, this is not impossible to do. However, an important thing to note is that detecting concept drifts, or any data drifts in general, is only possible when we have historical data to compare our current data to. </w:t>
      </w:r>
    </w:p>
    <w:p w:rsidR="2EFF2B91" w:rsidP="00111E84" w:rsidRDefault="2EFF2B91" w14:paraId="5DEF6693" w14:textId="0C33A75A">
      <w:pPr>
        <w:pStyle w:val="ListParagraph"/>
        <w:ind w:left="0"/>
        <w:jc w:val="both"/>
        <w:rPr>
          <w:ins w:author="Nikola DJORDJEVIC" w:date="2022-07-07T13:06:00Z" w:id="123"/>
        </w:rPr>
      </w:pPr>
    </w:p>
    <w:p w:rsidR="2EFF2B91" w:rsidP="00111E84" w:rsidRDefault="512DDD15" w14:paraId="51C72E5B" w14:textId="26BDABA3">
      <w:pPr>
        <w:pStyle w:val="ListParagraph"/>
        <w:ind w:left="0"/>
        <w:jc w:val="both"/>
      </w:pPr>
      <w:r>
        <w:t xml:space="preserve">A good example of this process can be found on this </w:t>
      </w:r>
      <w:hyperlink r:id="rId50">
        <w:r w:rsidRPr="25AAFFB0">
          <w:rPr>
            <w:rStyle w:val="Hyperlink"/>
          </w:rPr>
          <w:t>link</w:t>
        </w:r>
      </w:hyperlink>
      <w:r>
        <w:t xml:space="preserve"> </w:t>
      </w:r>
      <w:r w:rsidR="16749F19">
        <w:t>and includes checking for concept drifts in Airbnb listings on a monthly basis. Detecting these changes would come after doing all the necessary data integrity checks explained in the previous case study from this document. When we confirm data integrity, the next step is to check for the distribution of all the features which are of interest to us and compare it with a distribution of the same variables in our historical data. In some cases, simply using summary statistics (mean, median, variance, etc.) is enough to see more obvious changes in distr</w:t>
      </w:r>
      <w:r w:rsidR="296B9E28">
        <w:t>ibution</w:t>
      </w:r>
      <w:r w:rsidR="42DB5AC2">
        <w:t>s. If that is not the case or if we want to have a more consistent metric, we can res</w:t>
      </w:r>
      <w:r w:rsidR="2B746420">
        <w:t xml:space="preserve">ort to using various tests </w:t>
      </w:r>
      <w:r w:rsidR="05FB093C">
        <w:t>(Population Stability Index, Kolmogorov-Smirnov, C</w:t>
      </w:r>
      <w:r w:rsidR="7EE3C788">
        <w:t>hi-Squared, etc.) to help us determine whether our data has drifted.</w:t>
      </w:r>
      <w:bookmarkEnd w:id="122"/>
    </w:p>
    <w:p w:rsidR="080BAA4B" w:rsidP="00111E84" w:rsidRDefault="080BAA4B" w14:paraId="09D41F73" w14:textId="1F47EFEF">
      <w:pPr>
        <w:pStyle w:val="ListParagraph"/>
        <w:ind w:left="0"/>
        <w:jc w:val="both"/>
      </w:pPr>
    </w:p>
    <w:p w:rsidR="25FF488C" w:rsidP="00111E84" w:rsidRDefault="39556BB3" w14:paraId="012237F7" w14:textId="23078BE6">
      <w:pPr>
        <w:pStyle w:val="ListParagraph"/>
        <w:ind w:left="0"/>
        <w:jc w:val="both"/>
      </w:pPr>
      <w:bookmarkStart w:name="_Toc359616337" w:id="124"/>
      <w:r>
        <w:t>In this case, we observe a drift in our label data and thus start our analysis. We conclude that the cause of this drift in the most recent month was due to data being captured during peak vacation season when Airbnb hosts have increased the price of their listings. In this case, our next course of action would be to retrain the model and include this recent month of data during training to try and capture this change in prices. After retraining, we compare the two models (new candidate and model in production) to see how they perform. If the new model does not meet our expectations,</w:t>
      </w:r>
      <w:r w:rsidR="1A1CCB37">
        <w:t xml:space="preserve"> we avoid </w:t>
      </w:r>
      <w:r w:rsidR="19077CD0">
        <w:t>putting it in production and instead search for other ways to improve model performance like tuning hyperparameters of the current model, adding additional features, etc. For e</w:t>
      </w:r>
      <w:r w:rsidR="07E66C43">
        <w:t>xample, our problem might be solved by introducing the variable “month of the year” which would allow us to capture the temporary impact on listing prices.</w:t>
      </w:r>
      <w:bookmarkEnd w:id="124"/>
    </w:p>
    <w:p w:rsidR="300DD4D8" w:rsidP="00111E84" w:rsidRDefault="300DD4D8" w14:paraId="55FA08DB" w14:textId="1EB8D15A">
      <w:pPr>
        <w:pStyle w:val="ListParagraph"/>
        <w:ind w:left="0"/>
        <w:jc w:val="both"/>
      </w:pPr>
    </w:p>
    <w:p w:rsidR="300DD4D8" w:rsidP="00111E84" w:rsidRDefault="07E66C43" w14:paraId="57E0B5AD" w14:textId="6E70B5C5">
      <w:pPr>
        <w:pStyle w:val="ListParagraph"/>
        <w:ind w:left="0"/>
        <w:jc w:val="both"/>
      </w:pPr>
      <w:bookmarkStart w:name="_Toc1070631654" w:id="125"/>
      <w:r>
        <w:t xml:space="preserve">In the end, concept drift is a phenomenon that should be solved on a case-by-case basis. As there is no one size fits all solution, we should take time to investigate after detecting its presence through the methods explained above. </w:t>
      </w:r>
      <w:bookmarkEnd w:id="125"/>
    </w:p>
    <w:p w:rsidR="002B6D06" w:rsidRDefault="002B6D06" w14:paraId="68D506CC" w14:textId="4DC54755">
      <w:pPr>
        <w:rPr>
          <w:b/>
          <w:bCs/>
          <w:color w:val="FF0000"/>
          <w:sz w:val="24"/>
          <w:szCs w:val="24"/>
        </w:rPr>
      </w:pPr>
    </w:p>
    <w:p w:rsidRPr="008E27B8" w:rsidR="00017DB8" w:rsidP="00975D74" w:rsidRDefault="2B9AF838" w14:paraId="34902FAF" w14:textId="6E37C40C">
      <w:pPr>
        <w:pStyle w:val="ListParagraph"/>
        <w:numPr>
          <w:ilvl w:val="2"/>
          <w:numId w:val="7"/>
        </w:numPr>
        <w:ind w:left="720"/>
        <w:outlineLvl w:val="2"/>
        <w:rPr>
          <w:b/>
          <w:bCs/>
          <w:sz w:val="24"/>
          <w:szCs w:val="24"/>
        </w:rPr>
      </w:pPr>
      <w:bookmarkStart w:name="_Toc1840013737" w:id="126"/>
      <w:bookmarkStart w:name="_Toc108173410" w:id="127"/>
      <w:r w:rsidRPr="3FF93CA9">
        <w:rPr>
          <w:b/>
          <w:bCs/>
          <w:sz w:val="24"/>
          <w:szCs w:val="24"/>
        </w:rPr>
        <w:t>Workflows</w:t>
      </w:r>
      <w:bookmarkEnd w:id="126"/>
      <w:bookmarkEnd w:id="127"/>
    </w:p>
    <w:p w:rsidR="008E27B8" w:rsidP="74AE3A91" w:rsidRDefault="008E27B8" w14:paraId="01B27C58" w14:textId="6F5EABFB">
      <w:pPr>
        <w:shd w:val="clear" w:color="auto" w:fill="FFFFFF" w:themeFill="background1"/>
        <w:spacing w:before="150" w:after="0" w:line="240" w:lineRule="auto"/>
        <w:rPr>
          <w:color w:val="FF0000"/>
        </w:rPr>
      </w:pPr>
      <w:r w:rsidRPr="74AE3A91">
        <w:rPr>
          <w:rFonts w:eastAsia="Times New Roman"/>
          <w:color w:val="FF0000"/>
        </w:rPr>
        <w:t xml:space="preserve">Process &amp; Responsibilities Split &amp; </w:t>
      </w:r>
      <w:r w:rsidRPr="74AE3A91">
        <w:rPr>
          <w:color w:val="FF0000"/>
        </w:rPr>
        <w:t>Actions</w:t>
      </w:r>
    </w:p>
    <w:p w:rsidRPr="008E27B8" w:rsidR="00B55107" w:rsidP="74AE3A91" w:rsidRDefault="00B55107" w14:paraId="6B090CE5" w14:textId="340AD4CF">
      <w:pPr>
        <w:shd w:val="clear" w:color="auto" w:fill="FFFFFF" w:themeFill="background1"/>
        <w:spacing w:before="150" w:after="0" w:line="240" w:lineRule="auto"/>
        <w:rPr>
          <w:color w:val="FF0000"/>
        </w:rPr>
      </w:pPr>
      <w:r w:rsidRPr="74AE3A91">
        <w:rPr>
          <w:color w:val="FF0000"/>
        </w:rPr>
        <w:t>TBD after APEX release 3.0</w:t>
      </w:r>
    </w:p>
    <w:p w:rsidRPr="008E27B8" w:rsidR="008E27B8" w:rsidP="008E27B8" w:rsidRDefault="008E27B8" w14:paraId="3758F3DE" w14:textId="77777777">
      <w:pPr>
        <w:shd w:val="clear" w:color="auto" w:fill="FFFFFF"/>
        <w:spacing w:before="150" w:after="0" w:line="240" w:lineRule="auto"/>
        <w:rPr>
          <w:rFonts w:eastAsia="Times New Roman" w:cstheme="minorHAnsi"/>
        </w:rPr>
      </w:pPr>
    </w:p>
    <w:p w:rsidRPr="008E27B8" w:rsidR="008E27B8" w:rsidP="00975D74" w:rsidRDefault="33EF38A9" w14:paraId="6A905275" w14:textId="508F2676">
      <w:pPr>
        <w:pStyle w:val="ListParagraph"/>
        <w:numPr>
          <w:ilvl w:val="2"/>
          <w:numId w:val="7"/>
        </w:numPr>
        <w:ind w:left="720"/>
        <w:outlineLvl w:val="2"/>
        <w:rPr>
          <w:b/>
          <w:bCs/>
          <w:sz w:val="24"/>
          <w:szCs w:val="24"/>
        </w:rPr>
      </w:pPr>
      <w:bookmarkStart w:name="_Toc916557998" w:id="128"/>
      <w:bookmarkStart w:name="_Toc108173411" w:id="129"/>
      <w:r w:rsidRPr="3FF93CA9">
        <w:rPr>
          <w:b/>
          <w:bCs/>
          <w:sz w:val="24"/>
          <w:szCs w:val="24"/>
        </w:rPr>
        <w:t>Documentation</w:t>
      </w:r>
      <w:bookmarkEnd w:id="128"/>
      <w:bookmarkEnd w:id="129"/>
    </w:p>
    <w:p w:rsidR="008E27B8" w:rsidP="74AE3A91" w:rsidRDefault="008E27B8" w14:paraId="3DB835EF" w14:textId="408497B9">
      <w:pPr>
        <w:shd w:val="clear" w:color="auto" w:fill="FFFFFF" w:themeFill="background1"/>
        <w:spacing w:before="150" w:after="0" w:line="240" w:lineRule="auto"/>
        <w:rPr>
          <w:color w:val="FF0000"/>
        </w:rPr>
      </w:pPr>
      <w:r w:rsidRPr="74AE3A91">
        <w:rPr>
          <w:color w:val="FF0000"/>
        </w:rPr>
        <w:t>Min. requirements on documentation / template?</w:t>
      </w:r>
    </w:p>
    <w:p w:rsidRPr="008E27B8" w:rsidR="00B55107" w:rsidP="74AE3A91" w:rsidRDefault="00B55107" w14:paraId="5A2FC8A0" w14:textId="21BF7343">
      <w:pPr>
        <w:shd w:val="clear" w:color="auto" w:fill="FFFFFF" w:themeFill="background1"/>
        <w:spacing w:before="150" w:after="0" w:line="240" w:lineRule="auto"/>
        <w:rPr>
          <w:color w:val="FF0000"/>
        </w:rPr>
      </w:pPr>
      <w:r w:rsidRPr="74AE3A91">
        <w:rPr>
          <w:color w:val="FF0000"/>
        </w:rPr>
        <w:t>TBD after APEX release 3.0</w:t>
      </w:r>
    </w:p>
    <w:p w:rsidR="008E27B8" w:rsidP="00017DB8" w:rsidRDefault="008E27B8" w14:paraId="1FD32155" w14:textId="77777777">
      <w:pPr>
        <w:pStyle w:val="NormalWeb"/>
        <w:shd w:val="clear" w:color="auto" w:fill="FFFFFF"/>
        <w:spacing w:before="0" w:beforeAutospacing="0" w:after="0" w:afterAutospacing="0"/>
        <w:contextualSpacing/>
        <w:jc w:val="both"/>
        <w:rPr>
          <w:rFonts w:asciiTheme="minorHAnsi" w:hAnsiTheme="minorHAnsi" w:cstheme="minorHAnsi"/>
          <w:color w:val="FF0000"/>
          <w:sz w:val="22"/>
          <w:szCs w:val="22"/>
        </w:rPr>
      </w:pPr>
    </w:p>
    <w:p w:rsidRPr="00066FEE" w:rsidR="0075582B" w:rsidP="00975D74" w:rsidRDefault="61023A52" w14:paraId="0F3CA6B3" w14:textId="71343058">
      <w:pPr>
        <w:pStyle w:val="Heading1"/>
        <w:numPr>
          <w:ilvl w:val="0"/>
          <w:numId w:val="7"/>
        </w:numPr>
        <w:rPr>
          <w:rFonts w:eastAsia="Times New Roman" w:asciiTheme="minorHAnsi" w:hAnsiTheme="minorHAnsi" w:cstheme="minorBidi"/>
          <w:b/>
          <w:bCs/>
          <w:color w:val="auto"/>
          <w:sz w:val="28"/>
          <w:szCs w:val="28"/>
        </w:rPr>
      </w:pPr>
      <w:bookmarkStart w:name="_Toc1327286502" w:id="130"/>
      <w:bookmarkStart w:name="_Toc108173412" w:id="131"/>
      <w:r w:rsidRPr="3FF93CA9">
        <w:rPr>
          <w:rFonts w:eastAsia="Times New Roman" w:asciiTheme="minorHAnsi" w:hAnsiTheme="minorHAnsi" w:cstheme="minorBidi"/>
          <w:b/>
          <w:bCs/>
          <w:color w:val="auto"/>
          <w:sz w:val="28"/>
          <w:szCs w:val="28"/>
        </w:rPr>
        <w:t>Operational Level Monitoring</w:t>
      </w:r>
      <w:bookmarkEnd w:id="130"/>
      <w:bookmarkEnd w:id="131"/>
    </w:p>
    <w:p w:rsidRPr="00112704" w:rsidR="008267A4" w:rsidP="00CC48BD" w:rsidRDefault="00F020A5" w14:paraId="7CC78678" w14:textId="7EAF18F1">
      <w:pPr>
        <w:shd w:val="clear" w:color="auto" w:fill="FFFFFF"/>
        <w:spacing w:before="100" w:beforeAutospacing="1" w:after="240" w:line="240" w:lineRule="auto"/>
        <w:jc w:val="both"/>
        <w:rPr>
          <w:rFonts w:eastAsia="Times New Roman" w:cstheme="minorHAnsi"/>
        </w:rPr>
      </w:pPr>
      <w:r w:rsidRPr="008267A4">
        <w:rPr>
          <w:rFonts w:eastAsia="Times New Roman" w:cstheme="minorHAnsi"/>
        </w:rPr>
        <w:t>As indicated in previous chapters, any AA model can be considered both from conceptual (statistical</w:t>
      </w:r>
      <w:r w:rsidRPr="008267A4" w:rsidR="00CC48BD">
        <w:rPr>
          <w:rFonts w:eastAsia="Times New Roman" w:cstheme="minorHAnsi"/>
        </w:rPr>
        <w:t>,</w:t>
      </w:r>
      <w:r w:rsidRPr="008267A4">
        <w:rPr>
          <w:rFonts w:eastAsia="Times New Roman" w:cstheme="minorHAnsi"/>
        </w:rPr>
        <w:t xml:space="preserve"> business) point of view, as well as </w:t>
      </w:r>
      <w:r w:rsidR="00284307">
        <w:rPr>
          <w:rFonts w:eastAsia="Times New Roman" w:cstheme="minorHAnsi"/>
        </w:rPr>
        <w:t>a</w:t>
      </w:r>
      <w:r w:rsidRPr="008267A4" w:rsidR="00CC48BD">
        <w:rPr>
          <w:rFonts w:eastAsia="Times New Roman" w:cstheme="minorHAnsi"/>
        </w:rPr>
        <w:t xml:space="preserve"> specific IT application, which require</w:t>
      </w:r>
      <w:r w:rsidR="00284307">
        <w:rPr>
          <w:rFonts w:eastAsia="Times New Roman" w:cstheme="minorHAnsi"/>
        </w:rPr>
        <w:t>s</w:t>
      </w:r>
      <w:r w:rsidRPr="008267A4" w:rsidR="00CC48BD">
        <w:rPr>
          <w:rFonts w:eastAsia="Times New Roman" w:cstheme="minorHAnsi"/>
        </w:rPr>
        <w:t xml:space="preserve"> proper monitoring and maintenance. </w:t>
      </w:r>
    </w:p>
    <w:p w:rsidRPr="00112704" w:rsidR="0090301C" w:rsidP="70A2950D" w:rsidRDefault="7CA142E9" w14:paraId="48924C13" w14:textId="0CBD8981">
      <w:pPr>
        <w:shd w:val="clear" w:color="auto" w:fill="FFFFFF" w:themeFill="background1"/>
        <w:spacing w:before="100" w:beforeAutospacing="1" w:after="240" w:line="240" w:lineRule="auto"/>
        <w:jc w:val="both"/>
        <w:rPr>
          <w:rFonts w:eastAsia="Times New Roman"/>
        </w:rPr>
      </w:pPr>
      <w:r w:rsidRPr="70A2950D">
        <w:rPr>
          <w:rFonts w:eastAsia="Times New Roman"/>
        </w:rPr>
        <w:t>In particular, when viewing analytical model</w:t>
      </w:r>
      <w:ins w:author="David ESCHWE" w:date="2022-06-13T16:24:00Z" w:id="132">
        <w:r w:rsidRPr="70A2950D">
          <w:rPr>
            <w:rFonts w:eastAsia="Times New Roman"/>
          </w:rPr>
          <w:t>s</w:t>
        </w:r>
      </w:ins>
      <w:r w:rsidRPr="70A2950D">
        <w:rPr>
          <w:rFonts w:eastAsia="Times New Roman"/>
        </w:rPr>
        <w:t xml:space="preserve"> from a software perspective, </w:t>
      </w:r>
      <w:r w:rsidRPr="70A2950D" w:rsidR="34BBF4EA">
        <w:rPr>
          <w:rFonts w:eastAsia="Times New Roman"/>
        </w:rPr>
        <w:t xml:space="preserve">a topic of </w:t>
      </w:r>
      <w:r w:rsidRPr="70A2950D" w:rsidR="34BBF4EA">
        <w:rPr>
          <w:rFonts w:eastAsia="Times New Roman"/>
          <w:b/>
          <w:bCs/>
        </w:rPr>
        <w:t>o</w:t>
      </w:r>
      <w:r w:rsidRPr="70A2950D" w:rsidR="05FC3C83">
        <w:rPr>
          <w:rFonts w:eastAsia="Times New Roman"/>
          <w:b/>
          <w:bCs/>
        </w:rPr>
        <w:t>perational level monitoring</w:t>
      </w:r>
      <w:r w:rsidRPr="70A2950D" w:rsidR="05FC3C83">
        <w:rPr>
          <w:rFonts w:eastAsia="Times New Roman"/>
        </w:rPr>
        <w:t> </w:t>
      </w:r>
      <w:r w:rsidRPr="70A2950D" w:rsidR="34BBF4EA">
        <w:rPr>
          <w:rFonts w:eastAsia="Times New Roman"/>
        </w:rPr>
        <w:t>is kicking in, which primarily</w:t>
      </w:r>
      <w:r w:rsidRPr="70A2950D" w:rsidR="05FC3C83">
        <w:rPr>
          <w:rFonts w:eastAsia="Times New Roman"/>
        </w:rPr>
        <w:t xml:space="preserve"> </w:t>
      </w:r>
      <w:r w:rsidRPr="70A2950D" w:rsidR="34BBF4EA">
        <w:rPr>
          <w:rFonts w:eastAsia="Times New Roman"/>
        </w:rPr>
        <w:t xml:space="preserve">encompasses </w:t>
      </w:r>
      <w:r w:rsidRPr="70A2950D" w:rsidR="1A43861B">
        <w:rPr>
          <w:rFonts w:eastAsia="Times New Roman"/>
        </w:rPr>
        <w:t xml:space="preserve">the </w:t>
      </w:r>
      <w:r w:rsidRPr="70A2950D" w:rsidR="34BBF4EA">
        <w:rPr>
          <w:rFonts w:eastAsia="Times New Roman"/>
        </w:rPr>
        <w:t xml:space="preserve">following </w:t>
      </w:r>
      <w:r w:rsidRPr="70A2950D" w:rsidR="1A43861B">
        <w:rPr>
          <w:rFonts w:eastAsia="Times New Roman"/>
        </w:rPr>
        <w:t>questions</w:t>
      </w:r>
      <w:r w:rsidRPr="70A2950D" w:rsidR="05FC3C83">
        <w:rPr>
          <w:rFonts w:eastAsia="Times New Roman"/>
        </w:rPr>
        <w:t>:</w:t>
      </w:r>
    </w:p>
    <w:p w:rsidRPr="00D3411F" w:rsidR="0090301C" w:rsidP="00975D74" w:rsidRDefault="0090301C" w14:paraId="2F7D5137" w14:textId="3F8AA0F0">
      <w:pPr>
        <w:numPr>
          <w:ilvl w:val="0"/>
          <w:numId w:val="1"/>
        </w:numPr>
        <w:shd w:val="clear" w:color="auto" w:fill="FFFFFF"/>
        <w:spacing w:before="100" w:beforeAutospacing="1" w:after="0" w:line="240" w:lineRule="auto"/>
        <w:rPr>
          <w:rFonts w:eastAsia="Times New Roman" w:cstheme="minorHAnsi"/>
        </w:rPr>
      </w:pPr>
      <w:r w:rsidRPr="00D3411F">
        <w:rPr>
          <w:rFonts w:eastAsia="Times New Roman" w:cstheme="minorHAnsi"/>
        </w:rPr>
        <w:t xml:space="preserve">Does </w:t>
      </w:r>
      <w:r w:rsidRPr="00D3411F" w:rsidR="00112704">
        <w:rPr>
          <w:rFonts w:eastAsia="Times New Roman" w:cstheme="minorHAnsi"/>
        </w:rPr>
        <w:t>the</w:t>
      </w:r>
      <w:r w:rsidRPr="00D3411F">
        <w:rPr>
          <w:rFonts w:eastAsia="Times New Roman" w:cstheme="minorHAnsi"/>
        </w:rPr>
        <w:t xml:space="preserve"> application meet uptime requirements? </w:t>
      </w:r>
    </w:p>
    <w:p w:rsidRPr="00D3411F" w:rsidR="0090301C" w:rsidP="00975D74" w:rsidRDefault="0090301C" w14:paraId="75A17C6D" w14:textId="77777777">
      <w:pPr>
        <w:numPr>
          <w:ilvl w:val="0"/>
          <w:numId w:val="1"/>
        </w:numPr>
        <w:shd w:val="clear" w:color="auto" w:fill="FFFFFF"/>
        <w:spacing w:before="100" w:beforeAutospacing="1" w:after="0" w:line="240" w:lineRule="auto"/>
        <w:rPr>
          <w:rFonts w:eastAsia="Times New Roman" w:cstheme="minorHAnsi"/>
        </w:rPr>
      </w:pPr>
      <w:r w:rsidRPr="00D3411F">
        <w:rPr>
          <w:rFonts w:eastAsia="Times New Roman" w:cstheme="minorHAnsi"/>
        </w:rPr>
        <w:t>Is it serving requests quickly enough? </w:t>
      </w:r>
    </w:p>
    <w:p w:rsidRPr="00D3411F" w:rsidR="0090301C" w:rsidP="00975D74" w:rsidRDefault="0090301C" w14:paraId="4F2F4C72" w14:textId="751413A5">
      <w:pPr>
        <w:numPr>
          <w:ilvl w:val="0"/>
          <w:numId w:val="1"/>
        </w:numPr>
        <w:shd w:val="clear" w:color="auto" w:fill="FFFFFF"/>
        <w:spacing w:before="100" w:beforeAutospacing="1" w:after="0" w:line="240" w:lineRule="auto"/>
        <w:rPr>
          <w:rFonts w:eastAsia="Times New Roman" w:cstheme="minorHAnsi"/>
        </w:rPr>
      </w:pPr>
      <w:r w:rsidRPr="00D3411F">
        <w:rPr>
          <w:rFonts w:eastAsia="Times New Roman" w:cstheme="minorHAnsi"/>
        </w:rPr>
        <w:t>Is it efficiently utilizing resources? </w:t>
      </w:r>
    </w:p>
    <w:p w:rsidRPr="00D3411F" w:rsidR="00D3411F" w:rsidP="00975D74" w:rsidRDefault="00D3411F" w14:paraId="2CA6045A" w14:textId="77777777">
      <w:pPr>
        <w:numPr>
          <w:ilvl w:val="0"/>
          <w:numId w:val="1"/>
        </w:numPr>
        <w:shd w:val="clear" w:color="auto" w:fill="FFFFFF"/>
        <w:spacing w:before="100" w:beforeAutospacing="1" w:after="0" w:line="240" w:lineRule="auto"/>
        <w:rPr>
          <w:rFonts w:eastAsia="Times New Roman" w:cstheme="minorHAnsi"/>
        </w:rPr>
      </w:pPr>
      <w:r w:rsidRPr="00D3411F">
        <w:rPr>
          <w:rFonts w:eastAsia="Times New Roman" w:cstheme="minorHAnsi"/>
        </w:rPr>
        <w:t>Does it meet scalability requirements? </w:t>
      </w:r>
    </w:p>
    <w:p w:rsidRPr="00D92E4A" w:rsidR="00D3411F" w:rsidP="00975D74" w:rsidRDefault="00D3411F" w14:paraId="7801CEBA" w14:textId="77777777">
      <w:pPr>
        <w:numPr>
          <w:ilvl w:val="0"/>
          <w:numId w:val="1"/>
        </w:numPr>
        <w:shd w:val="clear" w:color="auto" w:fill="FFFFFF"/>
        <w:spacing w:before="100" w:beforeAutospacing="1" w:after="0" w:line="240" w:lineRule="auto"/>
        <w:rPr>
          <w:rFonts w:eastAsia="Times New Roman" w:cstheme="minorHAnsi"/>
        </w:rPr>
      </w:pPr>
      <w:r w:rsidRPr="00D3411F">
        <w:rPr>
          <w:rFonts w:eastAsia="Times New Roman" w:cstheme="minorHAnsi"/>
        </w:rPr>
        <w:t>What are its serving limitations?</w:t>
      </w:r>
    </w:p>
    <w:p w:rsidRPr="00D92E4A" w:rsidR="0090301C" w:rsidP="00975D74" w:rsidRDefault="0090301C" w14:paraId="64948C26" w14:textId="2AF04D58">
      <w:pPr>
        <w:numPr>
          <w:ilvl w:val="0"/>
          <w:numId w:val="1"/>
        </w:numPr>
        <w:shd w:val="clear" w:color="auto" w:fill="FFFFFF"/>
        <w:spacing w:before="100" w:beforeAutospacing="1" w:after="0" w:line="240" w:lineRule="auto"/>
        <w:rPr>
          <w:rFonts w:eastAsia="Times New Roman" w:cstheme="minorHAnsi"/>
        </w:rPr>
      </w:pPr>
      <w:r w:rsidRPr="00D92E4A">
        <w:rPr>
          <w:rFonts w:eastAsia="Times New Roman" w:cstheme="minorHAnsi"/>
        </w:rPr>
        <w:t xml:space="preserve">How about changes in code dependencies, can </w:t>
      </w:r>
      <w:r w:rsidRPr="00D92E4A" w:rsidR="00112704">
        <w:rPr>
          <w:rFonts w:eastAsia="Times New Roman" w:cstheme="minorHAnsi"/>
        </w:rPr>
        <w:t>the application</w:t>
      </w:r>
      <w:r w:rsidRPr="00D92E4A">
        <w:rPr>
          <w:rFonts w:eastAsia="Times New Roman" w:cstheme="minorHAnsi"/>
        </w:rPr>
        <w:t xml:space="preserve"> handle it? </w:t>
      </w:r>
    </w:p>
    <w:p w:rsidRPr="00DB3D5F" w:rsidR="00066FEE" w:rsidP="00975D74" w:rsidRDefault="00030F2A" w14:paraId="2D70DE6C" w14:textId="2F7BA00F">
      <w:pPr>
        <w:numPr>
          <w:ilvl w:val="0"/>
          <w:numId w:val="1"/>
        </w:numPr>
        <w:shd w:val="clear" w:color="auto" w:fill="FFFFFF"/>
        <w:spacing w:after="0" w:line="240" w:lineRule="auto"/>
        <w:rPr>
          <w:rFonts w:eastAsia="Times New Roman" w:cstheme="minorHAnsi"/>
        </w:rPr>
      </w:pPr>
      <w:r w:rsidRPr="00227F18">
        <w:rPr>
          <w:rFonts w:eastAsia="Times New Roman" w:cstheme="minorHAnsi"/>
        </w:rPr>
        <w:t xml:space="preserve">Is it easy to identify the source of the problem, shall model execution fail? </w:t>
      </w:r>
      <w:r w:rsidRPr="00227F18" w:rsidR="00066FEE">
        <w:rPr>
          <w:rFonts w:eastAsia="Times New Roman" w:cstheme="minorHAnsi"/>
        </w:rPr>
        <w:t xml:space="preserve">Why do </w:t>
      </w:r>
      <w:r w:rsidRPr="00227F18" w:rsidR="00227F18">
        <w:rPr>
          <w:rFonts w:eastAsia="Times New Roman" w:cstheme="minorHAnsi"/>
        </w:rPr>
        <w:t>certain actions (e.g. model</w:t>
      </w:r>
      <w:r w:rsidRPr="00227F18" w:rsidR="00066FEE">
        <w:rPr>
          <w:rFonts w:eastAsia="Times New Roman" w:cstheme="minorHAnsi"/>
        </w:rPr>
        <w:t xml:space="preserve"> retraining</w:t>
      </w:r>
      <w:r w:rsidRPr="00227F18" w:rsidR="00227F18">
        <w:rPr>
          <w:rFonts w:eastAsia="Times New Roman" w:cstheme="minorHAnsi"/>
        </w:rPr>
        <w:t>)</w:t>
      </w:r>
      <w:r w:rsidRPr="00227F18" w:rsidR="00066FEE">
        <w:rPr>
          <w:rFonts w:eastAsia="Times New Roman" w:cstheme="minorHAnsi"/>
        </w:rPr>
        <w:t xml:space="preserve"> take so long to </w:t>
      </w:r>
      <w:r w:rsidRPr="00227F18" w:rsidR="00227F18">
        <w:rPr>
          <w:rFonts w:eastAsia="Times New Roman" w:cstheme="minorHAnsi"/>
        </w:rPr>
        <w:t>execute compared to expectations</w:t>
      </w:r>
      <w:r w:rsidR="005C1AB3">
        <w:rPr>
          <w:rFonts w:eastAsia="Times New Roman" w:cstheme="minorHAnsi"/>
        </w:rPr>
        <w:t xml:space="preserve"> / average </w:t>
      </w:r>
      <w:r w:rsidRPr="00DB3D5F" w:rsidR="00F972B6">
        <w:rPr>
          <w:rFonts w:eastAsia="Times New Roman" w:cstheme="minorHAnsi"/>
        </w:rPr>
        <w:t>execution time</w:t>
      </w:r>
      <w:r w:rsidRPr="00DB3D5F" w:rsidR="00066FEE">
        <w:rPr>
          <w:rFonts w:eastAsia="Times New Roman" w:cstheme="minorHAnsi"/>
        </w:rPr>
        <w:t>?</w:t>
      </w:r>
    </w:p>
    <w:p w:rsidR="00570BC8" w:rsidP="00DB1DFE" w:rsidRDefault="00DE1FD7" w14:paraId="77EC968F" w14:textId="5C90F8EF">
      <w:pPr>
        <w:shd w:val="clear" w:color="auto" w:fill="FFFFFF"/>
        <w:spacing w:before="100" w:beforeAutospacing="1" w:after="240" w:line="240" w:lineRule="auto"/>
        <w:rPr>
          <w:rFonts w:eastAsia="Times New Roman" w:cstheme="minorHAnsi"/>
        </w:rPr>
      </w:pPr>
      <w:r w:rsidRPr="00DE1FD7">
        <w:rPr>
          <w:rFonts w:eastAsia="Times New Roman" w:cstheme="minorHAnsi"/>
        </w:rPr>
        <w:fldChar w:fldCharType="begin"/>
      </w:r>
      <w:r w:rsidRPr="00DE1FD7">
        <w:rPr>
          <w:rFonts w:eastAsia="Times New Roman" w:cstheme="minorHAnsi"/>
        </w:rPr>
        <w:instrText xml:space="preserve"> REF _Ref108346677 \h  \* MERGEFORMAT </w:instrText>
      </w:r>
      <w:r w:rsidRPr="00DE1FD7">
        <w:rPr>
          <w:rFonts w:eastAsia="Times New Roman" w:cstheme="minorHAnsi"/>
        </w:rPr>
      </w:r>
      <w:r w:rsidRPr="00DE1FD7">
        <w:rPr>
          <w:rFonts w:eastAsia="Times New Roman" w:cstheme="minorHAnsi"/>
        </w:rPr>
        <w:fldChar w:fldCharType="separate"/>
      </w:r>
      <w:r w:rsidRPr="00DE1FD7">
        <w:rPr>
          <w:rFonts w:eastAsia="Times New Roman"/>
        </w:rPr>
        <w:t xml:space="preserve">Table </w:t>
      </w:r>
      <w:r w:rsidRPr="00DE1FD7">
        <w:rPr>
          <w:rFonts w:eastAsia="Times New Roman"/>
          <w:noProof/>
        </w:rPr>
        <w:t>5</w:t>
      </w:r>
      <w:r w:rsidRPr="00DE1FD7">
        <w:rPr>
          <w:rFonts w:eastAsia="Times New Roman" w:cstheme="minorHAnsi"/>
        </w:rPr>
        <w:fldChar w:fldCharType="end"/>
      </w:r>
      <w:r>
        <w:rPr>
          <w:rFonts w:eastAsia="Times New Roman" w:cstheme="minorHAnsi"/>
        </w:rPr>
        <w:t xml:space="preserve"> </w:t>
      </w:r>
      <w:r w:rsidRPr="00DB3D5F" w:rsidR="00DB1DFE">
        <w:rPr>
          <w:rFonts w:eastAsia="Times New Roman" w:cstheme="minorHAnsi"/>
        </w:rPr>
        <w:t xml:space="preserve">summarizes </w:t>
      </w:r>
      <w:r w:rsidRPr="00DB3D5F" w:rsidR="008848A5">
        <w:rPr>
          <w:rFonts w:eastAsia="Times New Roman" w:cstheme="minorHAnsi"/>
        </w:rPr>
        <w:t xml:space="preserve">dimensions to be looked into, while </w:t>
      </w:r>
      <w:r w:rsidRPr="00DB3D5F" w:rsidR="00DB3D5F">
        <w:rPr>
          <w:rFonts w:eastAsia="Times New Roman" w:cstheme="minorHAnsi"/>
        </w:rPr>
        <w:t xml:space="preserve">tracking model </w:t>
      </w:r>
      <w:r w:rsidR="00570BC8">
        <w:rPr>
          <w:rFonts w:eastAsia="Times New Roman" w:cstheme="minorHAnsi"/>
        </w:rPr>
        <w:t xml:space="preserve">operational </w:t>
      </w:r>
      <w:r w:rsidRPr="00DB3D5F" w:rsidR="00DB3D5F">
        <w:rPr>
          <w:rFonts w:eastAsia="Times New Roman" w:cstheme="minorHAnsi"/>
        </w:rPr>
        <w:t>performance.</w:t>
      </w:r>
    </w:p>
    <w:p w:rsidRPr="00DB3D5F" w:rsidR="001415A5" w:rsidP="00DB1DFE" w:rsidRDefault="001415A5" w14:paraId="506BADBE" w14:textId="77777777">
      <w:pPr>
        <w:shd w:val="clear" w:color="auto" w:fill="FFFFFF"/>
        <w:spacing w:before="100" w:beforeAutospacing="1" w:after="240" w:line="240" w:lineRule="auto"/>
        <w:rPr>
          <w:rFonts w:eastAsia="Times New Roman" w:cstheme="minorHAnsi"/>
        </w:rPr>
      </w:pPr>
    </w:p>
    <w:p w:rsidRPr="00394F20" w:rsidR="00394F20" w:rsidP="00394F20" w:rsidRDefault="00394F20" w14:paraId="3FEA2877" w14:textId="54B9E269">
      <w:pPr>
        <w:pStyle w:val="Caption"/>
        <w:keepNext/>
        <w:jc w:val="center"/>
        <w:rPr>
          <w:rFonts w:eastAsia="Times New Roman"/>
          <w:b/>
          <w:i w:val="0"/>
          <w:iCs w:val="0"/>
          <w:color w:val="auto"/>
          <w:sz w:val="22"/>
          <w:szCs w:val="22"/>
        </w:rPr>
      </w:pPr>
      <w:bookmarkStart w:name="_Ref108346677" w:id="133"/>
      <w:r w:rsidRPr="00394F20">
        <w:rPr>
          <w:rFonts w:eastAsia="Times New Roman"/>
          <w:b/>
          <w:i w:val="0"/>
          <w:iCs w:val="0"/>
          <w:color w:val="auto"/>
          <w:sz w:val="22"/>
          <w:szCs w:val="22"/>
        </w:rPr>
        <w:t xml:space="preserve">Table </w:t>
      </w:r>
      <w:r w:rsidRPr="00394F20">
        <w:rPr>
          <w:rFonts w:eastAsia="Times New Roman"/>
          <w:b/>
          <w:i w:val="0"/>
          <w:iCs w:val="0"/>
          <w:color w:val="auto"/>
          <w:sz w:val="22"/>
          <w:szCs w:val="22"/>
        </w:rPr>
        <w:fldChar w:fldCharType="begin"/>
      </w:r>
      <w:r w:rsidRPr="00394F20">
        <w:rPr>
          <w:rFonts w:eastAsia="Times New Roman"/>
          <w:b/>
          <w:i w:val="0"/>
          <w:iCs w:val="0"/>
          <w:color w:val="auto"/>
          <w:sz w:val="22"/>
          <w:szCs w:val="22"/>
        </w:rPr>
        <w:instrText xml:space="preserve"> SEQ Table \* ARABIC </w:instrText>
      </w:r>
      <w:r w:rsidRPr="00394F20">
        <w:rPr>
          <w:rFonts w:eastAsia="Times New Roman"/>
          <w:b/>
          <w:i w:val="0"/>
          <w:iCs w:val="0"/>
          <w:color w:val="auto"/>
          <w:sz w:val="22"/>
          <w:szCs w:val="22"/>
        </w:rPr>
        <w:fldChar w:fldCharType="separate"/>
      </w:r>
      <w:r>
        <w:rPr>
          <w:rFonts w:eastAsia="Times New Roman"/>
          <w:b/>
          <w:i w:val="0"/>
          <w:iCs w:val="0"/>
          <w:noProof/>
          <w:color w:val="auto"/>
          <w:sz w:val="22"/>
          <w:szCs w:val="22"/>
        </w:rPr>
        <w:t>5</w:t>
      </w:r>
      <w:r w:rsidRPr="00394F20">
        <w:rPr>
          <w:rFonts w:eastAsia="Times New Roman"/>
          <w:b/>
          <w:i w:val="0"/>
          <w:iCs w:val="0"/>
          <w:color w:val="auto"/>
          <w:sz w:val="22"/>
          <w:szCs w:val="22"/>
        </w:rPr>
        <w:fldChar w:fldCharType="end"/>
      </w:r>
      <w:bookmarkEnd w:id="133"/>
      <w:r w:rsidRPr="00394F20">
        <w:rPr>
          <w:rFonts w:eastAsia="Times New Roman"/>
          <w:b/>
          <w:i w:val="0"/>
          <w:iCs w:val="0"/>
          <w:color w:val="auto"/>
          <w:sz w:val="22"/>
          <w:szCs w:val="22"/>
        </w:rPr>
        <w:t>. Model Operational Monitoring</w:t>
      </w:r>
    </w:p>
    <w:tbl>
      <w:tblPr>
        <w:tblStyle w:val="TableGrid"/>
        <w:tblW w:w="5000" w:type="pct"/>
        <w:tblLook w:val="04A0" w:firstRow="1" w:lastRow="0" w:firstColumn="1" w:lastColumn="0" w:noHBand="0" w:noVBand="1"/>
      </w:tblPr>
      <w:tblGrid>
        <w:gridCol w:w="1693"/>
        <w:gridCol w:w="4362"/>
        <w:gridCol w:w="1636"/>
        <w:gridCol w:w="1705"/>
        <w:tblGridChange w:id="134">
          <w:tblGrid>
            <w:gridCol w:w="720"/>
            <w:gridCol w:w="360"/>
            <w:gridCol w:w="360"/>
            <w:gridCol w:w="253"/>
            <w:gridCol w:w="467"/>
            <w:gridCol w:w="3895"/>
            <w:gridCol w:w="1636"/>
            <w:gridCol w:w="1705"/>
          </w:tblGrid>
        </w:tblGridChange>
      </w:tblGrid>
      <w:tr w:rsidRPr="003F2B5F" w:rsidR="00635338" w:rsidTr="5D803B51" w14:paraId="0DDB3BE7" w14:textId="77777777">
        <w:trPr>
          <w:trHeight w:val="508"/>
          <w:tblHeader/>
        </w:trPr>
        <w:tc>
          <w:tcPr>
            <w:tcW w:w="941" w:type="pct"/>
            <w:shd w:val="clear" w:color="auto" w:fill="8EAADB" w:themeFill="accent1" w:themeFillTint="99"/>
            <w:vAlign w:val="center"/>
          </w:tcPr>
          <w:p w:rsidRPr="003F2B5F" w:rsidR="00635338" w:rsidP="00D86193" w:rsidRDefault="00635338" w14:paraId="41DA5C35" w14:textId="77777777">
            <w:pPr>
              <w:jc w:val="center"/>
              <w:rPr>
                <w:rFonts w:eastAsia="Times New Roman" w:cstheme="minorHAnsi"/>
                <w:b/>
                <w:bCs/>
              </w:rPr>
            </w:pPr>
            <w:r w:rsidRPr="003F2B5F">
              <w:rPr>
                <w:rFonts w:eastAsia="Times New Roman" w:cstheme="minorHAnsi"/>
                <w:b/>
                <w:bCs/>
              </w:rPr>
              <w:t>Dimension</w:t>
            </w:r>
          </w:p>
        </w:tc>
        <w:tc>
          <w:tcPr>
            <w:tcW w:w="2361" w:type="pct"/>
            <w:shd w:val="clear" w:color="auto" w:fill="8EAADB" w:themeFill="accent1" w:themeFillTint="99"/>
            <w:vAlign w:val="center"/>
          </w:tcPr>
          <w:p w:rsidRPr="003F2B5F" w:rsidR="00635338" w:rsidP="00D86193" w:rsidRDefault="00635338" w14:paraId="711035F7" w14:textId="77777777">
            <w:pPr>
              <w:jc w:val="center"/>
              <w:rPr>
                <w:rFonts w:eastAsia="Times New Roman" w:cstheme="minorHAnsi"/>
                <w:b/>
                <w:bCs/>
              </w:rPr>
            </w:pPr>
            <w:r w:rsidRPr="003F2B5F">
              <w:rPr>
                <w:rFonts w:eastAsia="Times New Roman" w:cstheme="minorHAnsi"/>
                <w:b/>
                <w:bCs/>
              </w:rPr>
              <w:t>Parameters</w:t>
            </w:r>
          </w:p>
        </w:tc>
        <w:tc>
          <w:tcPr>
            <w:tcW w:w="910" w:type="pct"/>
            <w:shd w:val="clear" w:color="auto" w:fill="8EAADB" w:themeFill="accent1" w:themeFillTint="99"/>
            <w:vAlign w:val="center"/>
          </w:tcPr>
          <w:p w:rsidRPr="003F2B5F" w:rsidR="00635338" w:rsidP="00D86193" w:rsidRDefault="00635338" w14:paraId="15F34755" w14:textId="77777777">
            <w:pPr>
              <w:jc w:val="center"/>
              <w:rPr>
                <w:rFonts w:eastAsia="Times New Roman" w:cstheme="minorHAnsi"/>
                <w:b/>
                <w:bCs/>
              </w:rPr>
            </w:pPr>
            <w:r w:rsidRPr="003F2B5F">
              <w:rPr>
                <w:rFonts w:eastAsia="Times New Roman" w:cstheme="minorHAnsi"/>
                <w:b/>
                <w:bCs/>
              </w:rPr>
              <w:t>Responsible</w:t>
            </w:r>
          </w:p>
        </w:tc>
        <w:tc>
          <w:tcPr>
            <w:tcW w:w="788" w:type="pct"/>
            <w:shd w:val="clear" w:color="auto" w:fill="8EAADB" w:themeFill="accent1" w:themeFillTint="99"/>
            <w:vAlign w:val="center"/>
          </w:tcPr>
          <w:p w:rsidRPr="003F2B5F" w:rsidR="00635338" w:rsidP="00D86193" w:rsidRDefault="00635338" w14:paraId="3104526F" w14:textId="77777777">
            <w:pPr>
              <w:jc w:val="center"/>
              <w:rPr>
                <w:rFonts w:eastAsia="Times New Roman" w:cstheme="minorHAnsi"/>
                <w:b/>
                <w:bCs/>
              </w:rPr>
            </w:pPr>
            <w:r w:rsidRPr="003F2B5F">
              <w:rPr>
                <w:rFonts w:eastAsia="Times New Roman" w:cstheme="minorHAnsi"/>
                <w:b/>
                <w:bCs/>
              </w:rPr>
              <w:t>Informed</w:t>
            </w:r>
          </w:p>
        </w:tc>
      </w:tr>
      <w:tr w:rsidRPr="003F2B5F" w:rsidR="00635338" w:rsidTr="5D803B51" w14:paraId="4172FAD4" w14:textId="77777777">
        <w:trPr>
          <w:trHeight w:val="463"/>
        </w:trPr>
        <w:tc>
          <w:tcPr>
            <w:tcW w:w="5000" w:type="pct"/>
            <w:gridSpan w:val="4"/>
            <w:shd w:val="clear" w:color="auto" w:fill="B4C6E7" w:themeFill="accent1" w:themeFillTint="66"/>
            <w:vAlign w:val="center"/>
          </w:tcPr>
          <w:p w:rsidRPr="003F2B5F" w:rsidR="00635338" w:rsidP="00D86193" w:rsidRDefault="00635338" w14:paraId="2E95BCA6" w14:textId="77777777">
            <w:pPr>
              <w:jc w:val="center"/>
              <w:rPr>
                <w:rFonts w:eastAsia="Times New Roman" w:cstheme="minorHAnsi"/>
                <w:b/>
                <w:bCs/>
              </w:rPr>
            </w:pPr>
            <w:r w:rsidRPr="003F2B5F">
              <w:rPr>
                <w:rFonts w:eastAsia="Times New Roman" w:cstheme="minorHAnsi"/>
                <w:b/>
                <w:bCs/>
              </w:rPr>
              <w:t>System</w:t>
            </w:r>
          </w:p>
        </w:tc>
      </w:tr>
      <w:tr w:rsidRPr="003F2B5F" w:rsidR="00635338" w:rsidTr="5D803B51" w14:paraId="746ED408" w14:textId="77777777">
        <w:trPr>
          <w:trHeight w:val="3523"/>
        </w:trPr>
        <w:tc>
          <w:tcPr>
            <w:tcW w:w="941" w:type="pct"/>
            <w:vAlign w:val="center"/>
          </w:tcPr>
          <w:p w:rsidRPr="003F2B5F" w:rsidR="00635338" w:rsidP="00D86193" w:rsidRDefault="00635338" w14:paraId="730D7EA3" w14:textId="77777777">
            <w:pPr>
              <w:rPr>
                <w:rFonts w:eastAsia="Times New Roman" w:cstheme="minorHAnsi"/>
                <w:b/>
                <w:bCs/>
              </w:rPr>
            </w:pPr>
            <w:commentRangeStart w:id="135"/>
            <w:r w:rsidRPr="003F2B5F">
              <w:rPr>
                <w:rFonts w:eastAsia="Times New Roman" w:cstheme="minorHAnsi"/>
                <w:b/>
                <w:bCs/>
              </w:rPr>
              <w:t>System Performance Metrics</w:t>
            </w:r>
            <w:commentRangeEnd w:id="135"/>
            <w:r w:rsidR="00171B39">
              <w:rPr>
                <w:rStyle w:val="CommentReference"/>
                <w:lang w:val="de-DE"/>
              </w:rPr>
              <w:commentReference w:id="135"/>
            </w:r>
          </w:p>
        </w:tc>
        <w:tc>
          <w:tcPr>
            <w:tcW w:w="2361" w:type="pct"/>
            <w:vAlign w:val="center"/>
          </w:tcPr>
          <w:p w:rsidRPr="003F2B5F" w:rsidR="00635338" w:rsidP="00975D74" w:rsidRDefault="00635338" w14:paraId="67C03B6F" w14:textId="45758A56">
            <w:pPr>
              <w:numPr>
                <w:ilvl w:val="0"/>
                <w:numId w:val="2"/>
              </w:numPr>
              <w:shd w:val="clear" w:color="auto" w:fill="FFFFFF"/>
              <w:tabs>
                <w:tab w:val="clear" w:pos="720"/>
              </w:tabs>
              <w:spacing w:before="100" w:beforeAutospacing="1"/>
              <w:ind w:left="364"/>
              <w:rPr>
                <w:rFonts w:eastAsia="Times New Roman" w:cstheme="minorHAnsi"/>
              </w:rPr>
            </w:pPr>
            <w:r w:rsidRPr="003F2B5F">
              <w:rPr>
                <w:rFonts w:eastAsia="Times New Roman" w:cstheme="minorHAnsi"/>
                <w:b/>
                <w:bCs/>
              </w:rPr>
              <w:t>CPU/GPU utilization</w:t>
            </w:r>
            <w:r w:rsidRPr="003F2B5F">
              <w:rPr>
                <w:rFonts w:eastAsia="Times New Roman" w:cstheme="minorHAnsi"/>
              </w:rPr>
              <w:t> </w:t>
            </w:r>
            <w:commentRangeStart w:id="136"/>
            <w:r w:rsidRPr="003F2B5F">
              <w:rPr>
                <w:rFonts w:eastAsia="Times New Roman" w:cstheme="minorHAnsi"/>
              </w:rPr>
              <w:t xml:space="preserve">per </w:t>
            </w:r>
            <w:r w:rsidRPr="003F2B5F">
              <w:rPr>
                <w:rFonts w:eastAsia="Times New Roman" w:cstheme="minorHAnsi"/>
                <w:b/>
                <w:bCs/>
              </w:rPr>
              <w:t>type of process</w:t>
            </w:r>
            <w:commentRangeEnd w:id="136"/>
            <w:r w:rsidR="00E23BAD">
              <w:rPr>
                <w:rStyle w:val="CommentReference"/>
                <w:lang w:val="de-DE"/>
              </w:rPr>
              <w:commentReference w:id="136"/>
            </w:r>
            <w:r w:rsidRPr="003F2B5F">
              <w:rPr>
                <w:rFonts w:eastAsia="Times New Roman" w:cstheme="minorHAnsi"/>
              </w:rPr>
              <w:t xml:space="preserve"> (scoring / re-fitting) and </w:t>
            </w:r>
            <w:r w:rsidRPr="003F2B5F">
              <w:rPr>
                <w:rFonts w:eastAsia="Times New Roman" w:cstheme="minorHAnsi"/>
                <w:b/>
                <w:bCs/>
              </w:rPr>
              <w:t>pipeline step</w:t>
            </w:r>
            <w:r w:rsidRPr="003F2B5F">
              <w:rPr>
                <w:rFonts w:eastAsia="Times New Roman" w:cstheme="minorHAnsi"/>
              </w:rPr>
              <w:t xml:space="preserve"> (data quality check, data validation, data pre-processing, etc.) </w:t>
            </w:r>
          </w:p>
          <w:p w:rsidRPr="003F2B5F" w:rsidR="00635338" w:rsidP="00975D74" w:rsidRDefault="00635338" w14:paraId="54B4F3DB" w14:textId="77777777">
            <w:pPr>
              <w:numPr>
                <w:ilvl w:val="0"/>
                <w:numId w:val="2"/>
              </w:numPr>
              <w:shd w:val="clear" w:color="auto" w:fill="FFFFFF"/>
              <w:tabs>
                <w:tab w:val="clear" w:pos="720"/>
              </w:tabs>
              <w:spacing w:before="100" w:beforeAutospacing="1"/>
              <w:ind w:left="364"/>
              <w:rPr>
                <w:rFonts w:eastAsia="Times New Roman" w:cstheme="minorHAnsi"/>
              </w:rPr>
            </w:pPr>
            <w:r w:rsidRPr="003F2B5F">
              <w:rPr>
                <w:rFonts w:eastAsia="Times New Roman" w:cstheme="minorHAnsi"/>
                <w:b/>
                <w:bCs/>
              </w:rPr>
              <w:t>Memory utilization</w:t>
            </w:r>
            <w:r w:rsidRPr="003F2B5F">
              <w:rPr>
                <w:rFonts w:eastAsia="Times New Roman" w:cstheme="minorHAnsi"/>
              </w:rPr>
              <w:t> for when the model caches data or input data is cached in memory</w:t>
            </w:r>
          </w:p>
          <w:p w:rsidR="005D2313" w:rsidP="005D2313" w:rsidRDefault="00635338" w14:paraId="0A1C18AF" w14:textId="77777777">
            <w:pPr>
              <w:numPr>
                <w:ilvl w:val="0"/>
                <w:numId w:val="2"/>
              </w:numPr>
              <w:shd w:val="clear" w:color="auto" w:fill="FFFFFF"/>
              <w:tabs>
                <w:tab w:val="clear" w:pos="720"/>
              </w:tabs>
              <w:spacing w:before="100" w:beforeAutospacing="1"/>
              <w:ind w:left="364"/>
              <w:rPr>
                <w:rFonts w:eastAsia="Times New Roman" w:cstheme="minorHAnsi"/>
              </w:rPr>
            </w:pPr>
            <w:r w:rsidRPr="003F2B5F">
              <w:rPr>
                <w:rFonts w:eastAsia="Times New Roman" w:cstheme="minorHAnsi"/>
                <w:b/>
                <w:bCs/>
              </w:rPr>
              <w:t>Response time (latency)</w:t>
            </w:r>
            <w:r w:rsidRPr="003F2B5F">
              <w:rPr>
                <w:rFonts w:eastAsia="Times New Roman" w:cstheme="minorHAnsi"/>
              </w:rPr>
              <w:t xml:space="preserve"> of the model server or prediction service</w:t>
            </w:r>
            <w:r w:rsidRPr="003F2B5F">
              <w:rPr>
                <w:rStyle w:val="FootnoteReference"/>
                <w:rFonts w:eastAsia="Times New Roman" w:cstheme="minorHAnsi"/>
              </w:rPr>
              <w:footnoteReference w:id="12"/>
            </w:r>
          </w:p>
          <w:p w:rsidR="00402B27" w:rsidP="00402B27" w:rsidRDefault="005D2313" w14:paraId="515E4F68" w14:textId="77777777">
            <w:pPr>
              <w:numPr>
                <w:ilvl w:val="0"/>
                <w:numId w:val="2"/>
              </w:numPr>
              <w:shd w:val="clear" w:color="auto" w:fill="FFFFFF"/>
              <w:tabs>
                <w:tab w:val="clear" w:pos="720"/>
              </w:tabs>
              <w:spacing w:before="100" w:beforeAutospacing="1"/>
              <w:ind w:left="364"/>
              <w:rPr>
                <w:ins w:author="Olga KAPRANOVA" w:date="2022-07-07T15:54:00Z" w:id="137"/>
                <w:rFonts w:eastAsia="Times New Roman" w:cstheme="minorHAnsi"/>
              </w:rPr>
            </w:pPr>
            <w:r w:rsidRPr="00D66E03">
              <w:rPr>
                <w:rFonts w:eastAsia="Times New Roman" w:cstheme="minorHAnsi"/>
                <w:b/>
                <w:bCs/>
              </w:rPr>
              <w:t>Execution time</w:t>
            </w:r>
            <w:r w:rsidRPr="00D66E03">
              <w:rPr>
                <w:rFonts w:eastAsia="Times New Roman" w:cstheme="minorHAnsi"/>
              </w:rPr>
              <w:t xml:space="preserve"> for every task / step of the pipeline</w:t>
            </w:r>
          </w:p>
          <w:p w:rsidRPr="006B5BB0" w:rsidR="00402B27" w:rsidP="006B5BB0" w:rsidRDefault="00402B27" w14:paraId="27BD2E2B" w14:textId="54D92C69">
            <w:pPr>
              <w:numPr>
                <w:ilvl w:val="0"/>
                <w:numId w:val="2"/>
              </w:numPr>
              <w:shd w:val="clear" w:color="auto" w:fill="FFFFFF"/>
              <w:tabs>
                <w:tab w:val="clear" w:pos="720"/>
              </w:tabs>
              <w:spacing w:before="100" w:beforeAutospacing="1"/>
              <w:ind w:left="364"/>
              <w:rPr>
                <w:rFonts w:eastAsia="Times New Roman" w:cstheme="minorHAnsi"/>
              </w:rPr>
            </w:pPr>
            <w:ins w:author="Olga KAPRANOVA" w:date="2022-07-07T15:54:00Z" w:id="138">
              <w:r w:rsidRPr="00402B27">
                <w:rPr>
                  <w:rFonts w:eastAsia="Times New Roman" w:cstheme="minorHAnsi"/>
                  <w:b/>
                  <w:bCs/>
                </w:rPr>
                <w:t xml:space="preserve">Pipeline performance: </w:t>
              </w:r>
              <w:r w:rsidRPr="00402B27">
                <w:rPr>
                  <w:rFonts w:eastAsia="Times New Roman" w:cstheme="minorHAnsi"/>
                </w:rPr>
                <w:t>scheduled run time of a job, actual run time, how long it took to run, and the state of the job (successful, or failed job?)</w:t>
              </w:r>
            </w:ins>
          </w:p>
        </w:tc>
        <w:tc>
          <w:tcPr>
            <w:tcW w:w="910" w:type="pct"/>
            <w:vAlign w:val="center"/>
          </w:tcPr>
          <w:p w:rsidRPr="003F2B5F" w:rsidR="00635338" w:rsidP="00D86193" w:rsidRDefault="003B758F" w14:paraId="1FA0FAF2" w14:textId="2CE8BF2F">
            <w:pPr>
              <w:rPr>
                <w:rFonts w:eastAsia="Times New Roman" w:cstheme="minorHAnsi"/>
                <w:color w:val="FF0000"/>
              </w:rPr>
            </w:pPr>
            <w:r w:rsidRPr="003F2B5F">
              <w:rPr>
                <w:rFonts w:eastAsia="Times New Roman" w:cstheme="minorHAnsi"/>
              </w:rPr>
              <w:t>MLOps</w:t>
            </w:r>
          </w:p>
        </w:tc>
        <w:tc>
          <w:tcPr>
            <w:tcW w:w="788" w:type="pct"/>
            <w:vAlign w:val="center"/>
          </w:tcPr>
          <w:p w:rsidRPr="003F2B5F" w:rsidR="00155C6E" w:rsidP="00D86193" w:rsidRDefault="00155C6E" w14:paraId="7DC7C8C9" w14:textId="16E0DC9E">
            <w:pPr>
              <w:rPr>
                <w:rFonts w:eastAsia="Times New Roman" w:cstheme="minorHAnsi"/>
                <w:color w:val="FF0000"/>
              </w:rPr>
            </w:pPr>
            <w:r w:rsidRPr="003F2B5F">
              <w:rPr>
                <w:rFonts w:eastAsia="Times New Roman" w:cstheme="minorHAnsi"/>
              </w:rPr>
              <w:t>Data Engineer</w:t>
            </w:r>
          </w:p>
        </w:tc>
      </w:tr>
      <w:tr w:rsidRPr="003F2B5F" w:rsidR="00635338" w:rsidTr="5D803B51" w14:paraId="00B2A78B" w14:textId="77777777">
        <w:trPr>
          <w:trHeight w:val="463"/>
        </w:trPr>
        <w:tc>
          <w:tcPr>
            <w:tcW w:w="941" w:type="pct"/>
            <w:vAlign w:val="center"/>
          </w:tcPr>
          <w:p w:rsidRPr="003F2B5F" w:rsidR="00635338" w:rsidP="00D86193" w:rsidRDefault="00635338" w14:paraId="737988BF" w14:textId="2DA80ACE">
            <w:pPr>
              <w:rPr>
                <w:rFonts w:eastAsia="Times New Roman" w:cstheme="minorHAnsi"/>
                <w:b/>
                <w:bCs/>
              </w:rPr>
            </w:pPr>
            <w:commentRangeStart w:id="139"/>
            <w:r w:rsidRPr="003F2B5F">
              <w:rPr>
                <w:rFonts w:eastAsia="Times New Roman" w:cstheme="minorHAnsi"/>
                <w:b/>
                <w:bCs/>
              </w:rPr>
              <w:t>System reliability</w:t>
            </w:r>
            <w:commentRangeEnd w:id="139"/>
            <w:r w:rsidR="00364350">
              <w:rPr>
                <w:rStyle w:val="CommentReference"/>
                <w:lang w:val="de-DE"/>
              </w:rPr>
              <w:commentReference w:id="139"/>
            </w:r>
          </w:p>
        </w:tc>
        <w:tc>
          <w:tcPr>
            <w:tcW w:w="2361" w:type="pct"/>
            <w:vAlign w:val="center"/>
          </w:tcPr>
          <w:p w:rsidRPr="003F2B5F" w:rsidR="00635338" w:rsidP="00D86193" w:rsidRDefault="00635338" w14:paraId="187FEE0B" w14:textId="77777777">
            <w:pPr>
              <w:rPr>
                <w:rFonts w:eastAsia="Times New Roman" w:cstheme="minorHAnsi"/>
              </w:rPr>
            </w:pPr>
            <w:r w:rsidRPr="003F2B5F">
              <w:rPr>
                <w:rFonts w:eastAsia="Times New Roman" w:cstheme="minorHAnsi"/>
                <w:b/>
                <w:bCs/>
              </w:rPr>
              <w:t>Infrastructure and network uptime,</w:t>
            </w:r>
            <w:r w:rsidRPr="003F2B5F">
              <w:rPr>
                <w:rFonts w:eastAsia="Times New Roman" w:cstheme="minorHAnsi"/>
              </w:rPr>
              <w:t xml:space="preserve"> e.g.:</w:t>
            </w:r>
          </w:p>
          <w:p w:rsidRPr="003F2B5F" w:rsidR="00635338" w:rsidP="00975D74" w:rsidRDefault="00635338" w14:paraId="7EDBC9C6" w14:textId="77777777">
            <w:pPr>
              <w:pStyle w:val="ListParagraph"/>
              <w:numPr>
                <w:ilvl w:val="0"/>
                <w:numId w:val="3"/>
              </w:numPr>
              <w:rPr>
                <w:rFonts w:eastAsia="Times New Roman" w:cstheme="minorHAnsi"/>
              </w:rPr>
            </w:pPr>
            <w:r w:rsidRPr="003F2B5F">
              <w:rPr>
                <w:rFonts w:eastAsia="Times New Roman" w:cstheme="minorHAnsi"/>
              </w:rPr>
              <w:t>how many clusters are running</w:t>
            </w:r>
          </w:p>
          <w:p w:rsidRPr="003F2B5F" w:rsidR="00635338" w:rsidP="00975D74" w:rsidRDefault="00635338" w14:paraId="50D8B075" w14:textId="77777777">
            <w:pPr>
              <w:pStyle w:val="ListParagraph"/>
              <w:numPr>
                <w:ilvl w:val="0"/>
                <w:numId w:val="3"/>
              </w:numPr>
              <w:rPr>
                <w:rFonts w:eastAsia="Times New Roman" w:cstheme="minorHAnsi"/>
              </w:rPr>
            </w:pPr>
            <w:r w:rsidRPr="003F2B5F">
              <w:rPr>
                <w:rFonts w:eastAsia="Times New Roman" w:cstheme="minorHAnsi"/>
              </w:rPr>
              <w:t>which of the machines are running</w:t>
            </w:r>
          </w:p>
          <w:p w:rsidRPr="003F2B5F" w:rsidR="00635338" w:rsidP="00975D74" w:rsidRDefault="00635338" w14:paraId="23F65857" w14:textId="77777777">
            <w:pPr>
              <w:pStyle w:val="ListParagraph"/>
              <w:numPr>
                <w:ilvl w:val="0"/>
                <w:numId w:val="3"/>
              </w:numPr>
              <w:rPr>
                <w:rFonts w:eastAsia="Times New Roman" w:cstheme="minorHAnsi"/>
              </w:rPr>
            </w:pPr>
            <w:r w:rsidRPr="003F2B5F">
              <w:rPr>
                <w:rFonts w:eastAsia="Times New Roman" w:cstheme="minorHAnsi"/>
              </w:rPr>
              <w:t>SLAs</w:t>
            </w:r>
          </w:p>
        </w:tc>
        <w:tc>
          <w:tcPr>
            <w:tcW w:w="910" w:type="pct"/>
            <w:vAlign w:val="center"/>
          </w:tcPr>
          <w:p w:rsidRPr="003F2B5F" w:rsidR="00635338" w:rsidP="00D86193" w:rsidRDefault="00263FFB" w14:paraId="3CA7C14C" w14:textId="0F2E7BB0">
            <w:pPr>
              <w:rPr>
                <w:rFonts w:eastAsia="Times New Roman" w:cstheme="minorHAnsi"/>
              </w:rPr>
            </w:pPr>
            <w:r w:rsidRPr="003F2B5F">
              <w:rPr>
                <w:rFonts w:eastAsia="Times New Roman" w:cstheme="minorHAnsi"/>
              </w:rPr>
              <w:t>APEX DevOps</w:t>
            </w:r>
          </w:p>
        </w:tc>
        <w:tc>
          <w:tcPr>
            <w:tcW w:w="788" w:type="pct"/>
            <w:vAlign w:val="center"/>
          </w:tcPr>
          <w:p w:rsidRPr="003F2B5F" w:rsidR="00635338" w:rsidP="00D86193" w:rsidRDefault="00974EE4" w14:paraId="0AAF4339" w14:textId="3DB9F0A3">
            <w:pPr>
              <w:rPr>
                <w:rFonts w:eastAsia="Times New Roman" w:cstheme="minorHAnsi"/>
              </w:rPr>
            </w:pPr>
            <w:r w:rsidRPr="003F2B5F">
              <w:rPr>
                <w:rFonts w:eastAsia="Times New Roman" w:cstheme="minorHAnsi"/>
              </w:rPr>
              <w:t>DevOps / MLOps</w:t>
            </w:r>
          </w:p>
        </w:tc>
      </w:tr>
      <w:tr w:rsidRPr="003F2B5F" w:rsidR="00635338" w:rsidTr="5D803B51" w14:paraId="2F29A69C" w14:textId="77777777">
        <w:trPr>
          <w:trHeight w:val="355"/>
        </w:trPr>
        <w:tc>
          <w:tcPr>
            <w:tcW w:w="941" w:type="pct"/>
            <w:vAlign w:val="center"/>
          </w:tcPr>
          <w:p w:rsidRPr="003F2B5F" w:rsidR="00635338" w:rsidP="00D86193" w:rsidRDefault="00635338" w14:paraId="60D23E0F" w14:textId="77777777">
            <w:pPr>
              <w:rPr>
                <w:rFonts w:eastAsia="Times New Roman" w:cstheme="minorHAnsi"/>
                <w:b/>
                <w:bCs/>
              </w:rPr>
            </w:pPr>
            <w:r w:rsidRPr="003F2B5F">
              <w:rPr>
                <w:rFonts w:eastAsia="Times New Roman" w:cstheme="minorHAnsi"/>
                <w:b/>
                <w:bCs/>
              </w:rPr>
              <w:t>Security</w:t>
            </w:r>
          </w:p>
        </w:tc>
        <w:tc>
          <w:tcPr>
            <w:tcW w:w="2361" w:type="pct"/>
            <w:vAlign w:val="center"/>
          </w:tcPr>
          <w:p w:rsidRPr="003F2B5F" w:rsidR="00635338" w:rsidP="00D86193" w:rsidRDefault="00635338" w14:paraId="7CA3B8FD" w14:textId="77777777">
            <w:pPr>
              <w:rPr>
                <w:rFonts w:eastAsia="Times New Roman" w:cstheme="minorHAnsi"/>
                <w:b/>
                <w:bCs/>
              </w:rPr>
            </w:pPr>
            <w:r w:rsidRPr="003F2B5F">
              <w:rPr>
                <w:rFonts w:eastAsia="Times New Roman" w:cstheme="minorHAnsi"/>
                <w:b/>
                <w:bCs/>
              </w:rPr>
              <w:t>?</w:t>
            </w:r>
          </w:p>
        </w:tc>
        <w:tc>
          <w:tcPr>
            <w:tcW w:w="910" w:type="pct"/>
            <w:vAlign w:val="center"/>
          </w:tcPr>
          <w:p w:rsidRPr="003F2B5F" w:rsidR="00635338" w:rsidP="00D86193" w:rsidRDefault="00635338" w14:paraId="2FFCAAA9" w14:textId="77777777">
            <w:pPr>
              <w:rPr>
                <w:rFonts w:eastAsia="Times New Roman" w:cstheme="minorHAnsi"/>
                <w:color w:val="FF0000"/>
              </w:rPr>
            </w:pPr>
          </w:p>
        </w:tc>
        <w:tc>
          <w:tcPr>
            <w:tcW w:w="788" w:type="pct"/>
            <w:vAlign w:val="center"/>
          </w:tcPr>
          <w:p w:rsidRPr="003F2B5F" w:rsidR="00635338" w:rsidP="00D86193" w:rsidRDefault="00635338" w14:paraId="0B2BECD7" w14:textId="77777777">
            <w:pPr>
              <w:rPr>
                <w:rFonts w:eastAsia="Times New Roman" w:cstheme="minorHAnsi"/>
                <w:color w:val="FF0000"/>
              </w:rPr>
            </w:pPr>
          </w:p>
        </w:tc>
      </w:tr>
      <w:tr w:rsidRPr="003F2B5F" w:rsidR="00635338" w:rsidTr="5D803B51" w14:paraId="75D9C148" w14:textId="77777777">
        <w:trPr>
          <w:trHeight w:val="445"/>
        </w:trPr>
        <w:tc>
          <w:tcPr>
            <w:tcW w:w="5000" w:type="pct"/>
            <w:gridSpan w:val="4"/>
            <w:shd w:val="clear" w:color="auto" w:fill="B4C6E7" w:themeFill="accent1" w:themeFillTint="66"/>
            <w:vAlign w:val="center"/>
          </w:tcPr>
          <w:p w:rsidRPr="003F2B5F" w:rsidR="00635338" w:rsidP="00D86193" w:rsidRDefault="00635338" w14:paraId="6BE9727B" w14:textId="77777777">
            <w:pPr>
              <w:jc w:val="center"/>
              <w:rPr>
                <w:rFonts w:eastAsia="Times New Roman" w:cstheme="minorHAnsi"/>
              </w:rPr>
            </w:pPr>
            <w:r w:rsidRPr="003F2B5F">
              <w:rPr>
                <w:rFonts w:eastAsia="Times New Roman" w:cstheme="minorHAnsi"/>
                <w:b/>
                <w:bCs/>
              </w:rPr>
              <w:t>Pipelines</w:t>
            </w:r>
          </w:p>
        </w:tc>
      </w:tr>
      <w:tr w:rsidRPr="003F2B5F" w:rsidR="00B62E49" w:rsidTr="5D803B51" w14:paraId="7AFEE845" w14:textId="77777777">
        <w:trPr>
          <w:trHeight w:val="2083"/>
        </w:trPr>
        <w:tc>
          <w:tcPr>
            <w:tcW w:w="941" w:type="pct"/>
            <w:vAlign w:val="center"/>
          </w:tcPr>
          <w:p w:rsidRPr="003F2B5F" w:rsidR="00B62E49" w:rsidP="00B62E49" w:rsidRDefault="00B62E49" w14:paraId="3DD8D6E0" w14:textId="77777777">
            <w:pPr>
              <w:rPr>
                <w:rFonts w:eastAsia="Times New Roman" w:cstheme="minorHAnsi"/>
                <w:color w:val="FF0000"/>
              </w:rPr>
            </w:pPr>
            <w:r w:rsidRPr="003F2B5F">
              <w:rPr>
                <w:rFonts w:eastAsia="Times New Roman" w:cstheme="minorHAnsi"/>
                <w:b/>
                <w:bCs/>
              </w:rPr>
              <w:t>Data &amp; Model Pipelines</w:t>
            </w:r>
          </w:p>
        </w:tc>
        <w:tc>
          <w:tcPr>
            <w:tcW w:w="2361" w:type="pct"/>
            <w:vAlign w:val="center"/>
          </w:tcPr>
          <w:p w:rsidRPr="003F2B5F" w:rsidR="00B62E49" w:rsidP="00B62E49" w:rsidRDefault="00984895" w14:paraId="42B8229F" w14:textId="4F3DBE64">
            <w:pPr>
              <w:rPr>
                <w:rFonts w:eastAsia="Times New Roman" w:cstheme="minorHAnsi"/>
              </w:rPr>
            </w:pPr>
            <w:r>
              <w:rPr>
                <w:rFonts w:eastAsia="Times New Roman" w:cstheme="minorHAnsi"/>
                <w:b/>
                <w:bCs/>
              </w:rPr>
              <w:t xml:space="preserve">Input Data &amp; </w:t>
            </w:r>
            <w:r w:rsidRPr="003F2B5F" w:rsidR="00B62E49">
              <w:rPr>
                <w:rFonts w:eastAsia="Times New Roman" w:cstheme="minorHAnsi"/>
                <w:b/>
                <w:bCs/>
              </w:rPr>
              <w:t>Intermediate workflow steps:</w:t>
            </w:r>
          </w:p>
          <w:p w:rsidRPr="003F2B5F" w:rsidR="00B62E49" w:rsidP="00975D74" w:rsidRDefault="00B62E49" w14:paraId="2D150009" w14:textId="77777777">
            <w:pPr>
              <w:pStyle w:val="ListParagraph"/>
              <w:numPr>
                <w:ilvl w:val="0"/>
                <w:numId w:val="3"/>
              </w:numPr>
              <w:ind w:left="681"/>
              <w:rPr>
                <w:rFonts w:eastAsia="Times New Roman" w:cstheme="minorHAnsi"/>
              </w:rPr>
            </w:pPr>
            <w:r w:rsidRPr="003F2B5F">
              <w:rPr>
                <w:rFonts w:eastAsia="Times New Roman" w:cstheme="minorHAnsi"/>
              </w:rPr>
              <w:t xml:space="preserve">are the </w:t>
            </w:r>
            <w:r w:rsidRPr="003F2B5F">
              <w:rPr>
                <w:rFonts w:eastAsia="Times New Roman" w:cstheme="minorHAnsi"/>
                <w:b/>
                <w:bCs/>
              </w:rPr>
              <w:t xml:space="preserve">inputs </w:t>
            </w:r>
            <w:r w:rsidRPr="003F2B5F">
              <w:rPr>
                <w:rFonts w:eastAsia="Times New Roman" w:cstheme="minorHAnsi"/>
              </w:rPr>
              <w:t xml:space="preserve">and </w:t>
            </w:r>
            <w:r w:rsidRPr="003F2B5F">
              <w:rPr>
                <w:rFonts w:eastAsia="Times New Roman" w:cstheme="minorHAnsi"/>
                <w:b/>
                <w:bCs/>
              </w:rPr>
              <w:t>outputs</w:t>
            </w:r>
            <w:r w:rsidRPr="003F2B5F">
              <w:rPr>
                <w:rFonts w:eastAsia="Times New Roman" w:cstheme="minorHAnsi"/>
              </w:rPr>
              <w:t xml:space="preserve"> (i.e. number of files and file types) of every task / step in the pipeline as expected?</w:t>
            </w:r>
          </w:p>
          <w:p w:rsidRPr="003F2B5F" w:rsidR="00B62E49" w:rsidP="00B62E49" w:rsidRDefault="00B62E49" w14:paraId="6E126FD4" w14:textId="77777777">
            <w:pPr>
              <w:pStyle w:val="ListParagraph"/>
              <w:ind w:left="681"/>
              <w:rPr>
                <w:rFonts w:eastAsia="Times New Roman" w:cstheme="minorHAnsi"/>
              </w:rPr>
            </w:pPr>
          </w:p>
          <w:p w:rsidRPr="003F2B5F" w:rsidR="00B62E49" w:rsidP="00B62E49" w:rsidRDefault="00B62E49" w14:paraId="54590D21" w14:textId="77777777">
            <w:pPr>
              <w:rPr>
                <w:rFonts w:eastAsia="Times New Roman" w:cstheme="minorHAnsi"/>
                <w:b/>
                <w:bCs/>
              </w:rPr>
            </w:pPr>
            <w:r w:rsidRPr="003F2B5F">
              <w:rPr>
                <w:rFonts w:eastAsia="Times New Roman" w:cstheme="minorHAnsi"/>
                <w:b/>
                <w:bCs/>
              </w:rPr>
              <w:t>Output data:</w:t>
            </w:r>
          </w:p>
          <w:p w:rsidRPr="003F2B5F" w:rsidR="00B62E49" w:rsidP="00975D74" w:rsidRDefault="00B62E49" w14:paraId="7759813A" w14:textId="77777777">
            <w:pPr>
              <w:pStyle w:val="ListParagraph"/>
              <w:numPr>
                <w:ilvl w:val="0"/>
                <w:numId w:val="3"/>
              </w:numPr>
              <w:ind w:left="681"/>
              <w:rPr>
                <w:rFonts w:eastAsia="Times New Roman" w:cstheme="minorHAnsi"/>
              </w:rPr>
            </w:pPr>
            <w:r w:rsidRPr="003F2B5F">
              <w:rPr>
                <w:rFonts w:eastAsia="Times New Roman" w:cstheme="minorHAnsi"/>
              </w:rPr>
              <w:t xml:space="preserve">is the </w:t>
            </w:r>
            <w:r w:rsidRPr="003F2B5F">
              <w:rPr>
                <w:rFonts w:eastAsia="Times New Roman" w:cstheme="minorHAnsi"/>
                <w:b/>
                <w:bCs/>
              </w:rPr>
              <w:t>output data schema</w:t>
            </w:r>
            <w:r w:rsidRPr="003F2B5F">
              <w:rPr>
                <w:rFonts w:eastAsia="Times New Roman" w:cstheme="minorHAnsi"/>
              </w:rPr>
              <w:t xml:space="preserve"> as expected by the machine learning model in terms of features and feature embeddings?</w:t>
            </w:r>
          </w:p>
          <w:p w:rsidRPr="003F2B5F" w:rsidR="00B62E49" w:rsidDel="00C40C53" w:rsidP="00975D74" w:rsidRDefault="00B62E49" w14:paraId="3FBF90E5" w14:textId="77777777">
            <w:pPr>
              <w:pStyle w:val="ListParagraph"/>
              <w:numPr>
                <w:ilvl w:val="0"/>
                <w:numId w:val="3"/>
              </w:numPr>
              <w:ind w:left="681"/>
              <w:rPr>
                <w:del w:author="Olga KAPRANOVA" w:date="2022-07-07T16:03:00Z" w:id="140"/>
                <w:rFonts w:eastAsia="Times New Roman" w:cstheme="minorHAnsi"/>
              </w:rPr>
            </w:pPr>
            <w:r w:rsidRPr="003F2B5F">
              <w:rPr>
                <w:rFonts w:eastAsia="Times New Roman" w:cstheme="minorHAnsi"/>
              </w:rPr>
              <w:t xml:space="preserve">What’s the typical </w:t>
            </w:r>
            <w:r w:rsidRPr="003F2B5F">
              <w:rPr>
                <w:rFonts w:eastAsia="Times New Roman" w:cstheme="minorHAnsi"/>
                <w:b/>
                <w:bCs/>
              </w:rPr>
              <w:t>file size</w:t>
            </w:r>
            <w:r w:rsidRPr="003F2B5F">
              <w:rPr>
                <w:rFonts w:eastAsia="Times New Roman" w:cstheme="minorHAnsi"/>
              </w:rPr>
              <w:t xml:space="preserve"> expected from an </w:t>
            </w:r>
            <w:r w:rsidRPr="003F2B5F">
              <w:rPr>
                <w:rFonts w:eastAsia="Times New Roman" w:cstheme="minorHAnsi"/>
                <w:b/>
                <w:bCs/>
              </w:rPr>
              <w:t>output file</w:t>
            </w:r>
            <w:r w:rsidRPr="003F2B5F">
              <w:rPr>
                <w:rFonts w:eastAsia="Times New Roman" w:cstheme="minorHAnsi"/>
              </w:rPr>
              <w:t>?</w:t>
            </w:r>
          </w:p>
          <w:p w:rsidRPr="00C40C53" w:rsidR="00B62E49" w:rsidDel="00C40C53" w:rsidP="00C40C53" w:rsidRDefault="00B62E49" w14:paraId="332680BA" w14:textId="77777777">
            <w:pPr>
              <w:pStyle w:val="ListParagraph"/>
              <w:numPr>
                <w:ilvl w:val="0"/>
                <w:numId w:val="3"/>
              </w:numPr>
              <w:ind w:left="681"/>
              <w:rPr>
                <w:del w:author="Olga KAPRANOVA" w:date="2022-07-07T16:03:00Z" w:id="141"/>
                <w:rFonts w:eastAsia="Times New Roman" w:cstheme="minorHAnsi"/>
                <w:b/>
                <w:bCs/>
              </w:rPr>
            </w:pPr>
          </w:p>
          <w:p w:rsidR="005B4EDB" w:rsidP="00C40C53" w:rsidRDefault="005B4EDB" w14:paraId="14364CE6" w14:textId="77777777">
            <w:pPr>
              <w:pStyle w:val="ListParagraph"/>
              <w:numPr>
                <w:ilvl w:val="0"/>
                <w:numId w:val="3"/>
              </w:numPr>
              <w:ind w:left="681"/>
            </w:pPr>
          </w:p>
          <w:p w:rsidRPr="002616E5" w:rsidR="002616E5" w:rsidP="00B62E49" w:rsidRDefault="005B4EDB" w14:paraId="672529BF" w14:textId="4F22F8C6">
            <w:pPr>
              <w:rPr>
                <w:rFonts w:eastAsia="Times New Roman" w:cstheme="minorHAnsi"/>
                <w:b/>
                <w:bCs/>
                <w:color w:val="FF0000"/>
              </w:rPr>
            </w:pPr>
            <w:r w:rsidRPr="002616E5">
              <w:rPr>
                <w:rFonts w:eastAsia="Times New Roman" w:cstheme="minorHAnsi"/>
                <w:b/>
                <w:bCs/>
              </w:rPr>
              <w:t>Dependencies</w:t>
            </w:r>
            <w:r w:rsidRPr="002616E5" w:rsidR="002616E5">
              <w:rPr>
                <w:rFonts w:eastAsia="Times New Roman" w:cstheme="minorHAnsi"/>
                <w:b/>
                <w:bCs/>
              </w:rPr>
              <w:t xml:space="preserve">: </w:t>
            </w:r>
            <w:r w:rsidRPr="002616E5" w:rsidR="002616E5">
              <w:rPr>
                <w:rFonts w:cstheme="minorHAnsi"/>
              </w:rPr>
              <w:t>versions of each dependency the model runs on</w:t>
            </w:r>
          </w:p>
        </w:tc>
        <w:tc>
          <w:tcPr>
            <w:tcW w:w="910" w:type="pct"/>
            <w:vAlign w:val="center"/>
          </w:tcPr>
          <w:p w:rsidRPr="003F2B5F" w:rsidR="00B62E49" w:rsidP="00B62E49" w:rsidRDefault="00B62E49" w14:paraId="17BF7DD9" w14:textId="1067281A">
            <w:pPr>
              <w:rPr>
                <w:rFonts w:eastAsia="Times New Roman" w:cstheme="minorHAnsi"/>
                <w:color w:val="FF0000"/>
              </w:rPr>
            </w:pPr>
            <w:r w:rsidRPr="003F2B5F">
              <w:rPr>
                <w:rFonts w:eastAsia="Times New Roman" w:cstheme="minorHAnsi"/>
              </w:rPr>
              <w:t>MLOps</w:t>
            </w:r>
          </w:p>
        </w:tc>
        <w:tc>
          <w:tcPr>
            <w:tcW w:w="788" w:type="pct"/>
            <w:vAlign w:val="center"/>
          </w:tcPr>
          <w:p w:rsidRPr="003F2B5F" w:rsidR="00B62E49" w:rsidP="00B62E49" w:rsidRDefault="00B62E49" w14:paraId="2876437C" w14:textId="77777777">
            <w:pPr>
              <w:rPr>
                <w:rFonts w:eastAsia="Times New Roman" w:cstheme="minorHAnsi"/>
              </w:rPr>
            </w:pPr>
            <w:r w:rsidRPr="003F2B5F">
              <w:rPr>
                <w:rFonts w:eastAsia="Times New Roman" w:cstheme="minorHAnsi"/>
              </w:rPr>
              <w:t>MLE</w:t>
            </w:r>
          </w:p>
          <w:p w:rsidRPr="003F2B5F" w:rsidR="00B62E49" w:rsidP="00B62E49" w:rsidRDefault="00B62E49" w14:paraId="284BB22B" w14:textId="5C07B241">
            <w:pPr>
              <w:rPr>
                <w:rFonts w:eastAsia="Times New Roman" w:cstheme="minorHAnsi"/>
                <w:color w:val="FF0000"/>
              </w:rPr>
            </w:pPr>
            <w:r w:rsidRPr="003F2B5F">
              <w:rPr>
                <w:rFonts w:eastAsia="Times New Roman" w:cstheme="minorHAnsi"/>
              </w:rPr>
              <w:t>Data Engineer</w:t>
            </w:r>
          </w:p>
        </w:tc>
      </w:tr>
      <w:tr w:rsidRPr="003F2B5F" w:rsidR="00635338" w:rsidTr="5D803B51" w14:paraId="43DC97EA" w14:textId="77777777">
        <w:trPr>
          <w:trHeight w:val="355"/>
        </w:trPr>
        <w:tc>
          <w:tcPr>
            <w:tcW w:w="5000" w:type="pct"/>
            <w:gridSpan w:val="4"/>
            <w:shd w:val="clear" w:color="auto" w:fill="B4C6E7" w:themeFill="accent1" w:themeFillTint="66"/>
            <w:vAlign w:val="center"/>
          </w:tcPr>
          <w:p w:rsidRPr="003F2B5F" w:rsidR="00635338" w:rsidP="00D86193" w:rsidRDefault="00635338" w14:paraId="2021984D" w14:textId="77777777">
            <w:pPr>
              <w:jc w:val="center"/>
              <w:rPr>
                <w:rFonts w:eastAsia="Times New Roman" w:cstheme="minorHAnsi"/>
                <w:b/>
                <w:bCs/>
              </w:rPr>
            </w:pPr>
            <w:r w:rsidRPr="003F2B5F">
              <w:rPr>
                <w:rFonts w:eastAsia="Times New Roman" w:cstheme="minorHAnsi"/>
                <w:b/>
                <w:bCs/>
              </w:rPr>
              <w:t>Costs</w:t>
            </w:r>
          </w:p>
        </w:tc>
      </w:tr>
      <w:tr w:rsidRPr="003F2B5F" w:rsidR="00635338" w:rsidTr="5D803B51" w14:paraId="25E580CD" w14:textId="77777777">
        <w:tblPrEx>
          <w:tblW w:w="5000" w:type="pct"/>
          <w:tblPrExChange w:author="Olga KAPRANOVA" w:date="2022-07-07T16:03:00Z" w:id="142">
            <w:tblPrEx>
              <w:tblW w:w="5000" w:type="pct"/>
            </w:tblPrEx>
          </w:tblPrExChange>
        </w:tblPrEx>
        <w:trPr>
          <w:trHeight w:val="805"/>
          <w:trPrChange w:author="Olga KAPRANOVA" w:date="2022-07-07T16:03:00Z" w:id="143">
            <w:trPr>
              <w:gridAfter w:val="0"/>
              <w:trHeight w:val="805"/>
            </w:trPr>
          </w:trPrChange>
        </w:trPr>
        <w:tc>
          <w:tcPr>
            <w:tcW w:w="941" w:type="pct"/>
            <w:vAlign w:val="center"/>
            <w:tcPrChange w:author="Olga KAPRANOVA" w:date="2022-07-07T16:03:00Z" w:id="144">
              <w:tcPr>
                <w:tcW w:w="941" w:type="pct"/>
                <w:vAlign w:val="center"/>
              </w:tcPr>
            </w:tcPrChange>
          </w:tcPr>
          <w:p w:rsidRPr="003F2B5F" w:rsidR="00635338" w:rsidP="00D86193" w:rsidRDefault="00635338" w14:paraId="00BCD2F7" w14:textId="77777777">
            <w:pPr>
              <w:rPr>
                <w:rFonts w:eastAsia="Times New Roman" w:cstheme="minorHAnsi"/>
                <w:b/>
                <w:bCs/>
              </w:rPr>
            </w:pPr>
            <w:r w:rsidRPr="003F2B5F">
              <w:rPr>
                <w:rFonts w:eastAsia="Times New Roman" w:cstheme="minorHAnsi"/>
                <w:b/>
                <w:bCs/>
              </w:rPr>
              <w:t>Platform Costs</w:t>
            </w:r>
          </w:p>
        </w:tc>
        <w:tc>
          <w:tcPr>
            <w:tcW w:w="2361" w:type="pct"/>
            <w:vAlign w:val="center"/>
            <w:tcPrChange w:author="Olga KAPRANOVA" w:date="2022-07-07T16:03:00Z" w:id="145">
              <w:tcPr>
                <w:tcW w:w="1862" w:type="pct"/>
                <w:vAlign w:val="center"/>
              </w:tcPr>
            </w:tcPrChange>
          </w:tcPr>
          <w:p w:rsidRPr="003F2B5F" w:rsidR="00635338" w:rsidP="00975D74" w:rsidRDefault="00635338" w14:paraId="66F5F0DF" w14:textId="77777777">
            <w:pPr>
              <w:pStyle w:val="ListParagraph"/>
              <w:numPr>
                <w:ilvl w:val="0"/>
                <w:numId w:val="4"/>
              </w:numPr>
              <w:rPr>
                <w:rFonts w:eastAsia="Times New Roman" w:cstheme="minorHAnsi"/>
                <w:b/>
                <w:bCs/>
              </w:rPr>
            </w:pPr>
            <w:r w:rsidRPr="003F2B5F">
              <w:rPr>
                <w:rFonts w:eastAsia="Times New Roman" w:cstheme="minorHAnsi"/>
                <w:b/>
                <w:bCs/>
              </w:rPr>
              <w:t>Data storage costs</w:t>
            </w:r>
          </w:p>
          <w:p w:rsidRPr="003F2B5F" w:rsidR="00635338" w:rsidP="00975D74" w:rsidRDefault="00635338" w14:paraId="04267C20" w14:textId="77777777">
            <w:pPr>
              <w:pStyle w:val="ListParagraph"/>
              <w:numPr>
                <w:ilvl w:val="0"/>
                <w:numId w:val="4"/>
              </w:numPr>
              <w:rPr>
                <w:rFonts w:eastAsia="Times New Roman" w:cstheme="minorHAnsi"/>
                <w:b/>
                <w:bCs/>
              </w:rPr>
            </w:pPr>
            <w:r w:rsidRPr="003F2B5F">
              <w:rPr>
                <w:rFonts w:eastAsia="Times New Roman" w:cstheme="minorHAnsi"/>
                <w:b/>
                <w:bCs/>
              </w:rPr>
              <w:t>Cost of computational resources</w:t>
            </w:r>
          </w:p>
        </w:tc>
        <w:tc>
          <w:tcPr>
            <w:tcW w:w="910" w:type="pct"/>
            <w:vAlign w:val="center"/>
            <w:tcPrChange w:author="Olga KAPRANOVA" w:date="2022-07-07T16:03:00Z" w:id="146">
              <w:tcPr>
                <w:tcW w:w="1202" w:type="pct"/>
                <w:vAlign w:val="center"/>
              </w:tcPr>
            </w:tcPrChange>
          </w:tcPr>
          <w:p w:rsidRPr="003F2B5F" w:rsidR="00635338" w:rsidP="00D86193" w:rsidRDefault="00E4501D" w14:paraId="515A9673" w14:textId="77777777">
            <w:pPr>
              <w:rPr>
                <w:rFonts w:eastAsia="Times New Roman" w:cstheme="minorHAnsi"/>
                <w:lang w:val="sr-Latn-RS"/>
              </w:rPr>
            </w:pPr>
            <w:commentRangeStart w:id="147"/>
            <w:r w:rsidRPr="003F2B5F">
              <w:rPr>
                <w:rFonts w:eastAsia="Times New Roman" w:cstheme="minorHAnsi"/>
                <w:lang w:val="sr-Latn-RS"/>
              </w:rPr>
              <w:t>Retail AA PO</w:t>
            </w:r>
          </w:p>
          <w:p w:rsidRPr="003F2B5F" w:rsidR="00E4501D" w:rsidP="00D86193" w:rsidRDefault="00E4501D" w14:paraId="53747FC9" w14:textId="49B1DFF4">
            <w:pPr>
              <w:rPr>
                <w:rFonts w:eastAsia="Times New Roman" w:cstheme="minorHAnsi"/>
                <w:lang w:val="sr-Latn-RS"/>
              </w:rPr>
            </w:pPr>
            <w:r w:rsidRPr="003F2B5F">
              <w:rPr>
                <w:rFonts w:eastAsia="Times New Roman" w:cstheme="minorHAnsi"/>
                <w:lang w:val="sr-Latn-RS"/>
              </w:rPr>
              <w:t>AA Hub Lead</w:t>
            </w:r>
            <w:commentRangeEnd w:id="147"/>
            <w:r w:rsidR="005705BC">
              <w:rPr>
                <w:rStyle w:val="CommentReference"/>
                <w:lang w:val="de-DE"/>
              </w:rPr>
              <w:commentReference w:id="147"/>
            </w:r>
          </w:p>
        </w:tc>
        <w:tc>
          <w:tcPr>
            <w:tcW w:w="788" w:type="pct"/>
            <w:vAlign w:val="center"/>
            <w:tcPrChange w:author="Olga KAPRANOVA" w:date="2022-07-07T16:03:00Z" w:id="148">
              <w:tcPr>
                <w:tcW w:w="995" w:type="pct"/>
                <w:gridSpan w:val="2"/>
                <w:vAlign w:val="center"/>
              </w:tcPr>
            </w:tcPrChange>
          </w:tcPr>
          <w:p w:rsidRPr="003F2B5F" w:rsidR="0025720D" w:rsidP="00D86193" w:rsidRDefault="00686A9A" w14:paraId="375729A5" w14:textId="4CF71ED0">
            <w:pPr>
              <w:rPr>
                <w:rFonts w:eastAsia="Times New Roman" w:cstheme="minorHAnsi"/>
              </w:rPr>
            </w:pPr>
            <w:del w:author="Olga KAPRANOVA" w:date="2022-06-14T16:03:00Z" w:id="149">
              <w:r w:rsidRPr="003F2B5F" w:rsidDel="00214CEC">
                <w:rPr>
                  <w:rFonts w:eastAsia="Times New Roman" w:cstheme="minorHAnsi"/>
                </w:rPr>
                <w:delText>-</w:delText>
              </w:r>
            </w:del>
            <w:ins w:author="Olga KAPRANOVA" w:date="2022-06-14T16:04:00Z" w:id="150">
              <w:r w:rsidR="0025720D">
                <w:rPr>
                  <w:rFonts w:eastAsia="Times New Roman" w:cstheme="minorHAnsi"/>
                </w:rPr>
                <w:t>Business PO</w:t>
              </w:r>
              <w:r w:rsidR="0082775C">
                <w:rPr>
                  <w:rFonts w:eastAsia="Times New Roman" w:cstheme="minorHAnsi"/>
                </w:rPr>
                <w:t xml:space="preserve"> (HO, NWB)</w:t>
              </w:r>
            </w:ins>
          </w:p>
        </w:tc>
      </w:tr>
      <w:tr w:rsidRPr="003F2B5F" w:rsidR="002071AB" w:rsidTr="5D803B51" w14:paraId="636FDB9A" w14:textId="77777777">
        <w:tblPrEx>
          <w:tblW w:w="5000" w:type="pct"/>
          <w:tblPrExChange w:author="Olga KAPRANOVA" w:date="2022-07-07T16:03:00Z" w:id="151">
            <w:tblPrEx>
              <w:tblW w:w="5000" w:type="pct"/>
            </w:tblPrEx>
          </w:tblPrExChange>
        </w:tblPrEx>
        <w:trPr>
          <w:trHeight w:val="1327"/>
          <w:trPrChange w:author="Olga KAPRANOVA" w:date="2022-07-07T16:03:00Z" w:id="152">
            <w:trPr>
              <w:gridAfter w:val="0"/>
              <w:trHeight w:val="1327"/>
            </w:trPr>
          </w:trPrChange>
        </w:trPr>
        <w:tc>
          <w:tcPr>
            <w:tcW w:w="941" w:type="pct"/>
            <w:vAlign w:val="center"/>
            <w:tcPrChange w:author="Olga KAPRANOVA" w:date="2022-07-07T16:03:00Z" w:id="153">
              <w:tcPr>
                <w:tcW w:w="941" w:type="pct"/>
                <w:vAlign w:val="center"/>
              </w:tcPr>
            </w:tcPrChange>
          </w:tcPr>
          <w:p w:rsidRPr="003F2B5F" w:rsidR="002071AB" w:rsidP="00D86193" w:rsidRDefault="0012426A" w14:paraId="37538F6D" w14:textId="71CC5DC7">
            <w:pPr>
              <w:rPr>
                <w:rFonts w:eastAsia="Times New Roman" w:cstheme="minorHAnsi"/>
                <w:b/>
                <w:bCs/>
              </w:rPr>
            </w:pPr>
            <w:commentRangeStart w:id="154"/>
            <w:r w:rsidRPr="0012426A">
              <w:rPr>
                <w:rFonts w:eastAsia="Times New Roman"/>
                <w:b/>
                <w:bCs/>
              </w:rPr>
              <w:t>Service Level Agreements /</w:t>
            </w:r>
            <w:r w:rsidRPr="0012426A">
              <w:rPr>
                <w:rFonts w:eastAsia="Times New Roman" w:cstheme="minorHAnsi"/>
                <w:b/>
                <w:bCs/>
              </w:rPr>
              <w:t xml:space="preserve"> </w:t>
            </w:r>
            <w:r w:rsidR="002071AB">
              <w:rPr>
                <w:rFonts w:eastAsia="Times New Roman" w:cstheme="minorHAnsi"/>
                <w:b/>
                <w:bCs/>
              </w:rPr>
              <w:t>SLAs</w:t>
            </w:r>
          </w:p>
        </w:tc>
        <w:tc>
          <w:tcPr>
            <w:tcW w:w="2361" w:type="pct"/>
            <w:vAlign w:val="center"/>
            <w:tcPrChange w:author="Olga KAPRANOVA" w:date="2022-07-07T16:03:00Z" w:id="155">
              <w:tcPr>
                <w:tcW w:w="1862" w:type="pct"/>
                <w:vAlign w:val="center"/>
              </w:tcPr>
            </w:tcPrChange>
          </w:tcPr>
          <w:p w:rsidRPr="003F2B5F" w:rsidR="002071AB" w:rsidP="00975D74" w:rsidRDefault="002E32D9" w14:paraId="1BB21806" w14:textId="2185FCE7">
            <w:pPr>
              <w:pStyle w:val="ListParagraph"/>
              <w:numPr>
                <w:ilvl w:val="0"/>
                <w:numId w:val="4"/>
              </w:numPr>
              <w:rPr>
                <w:rFonts w:eastAsia="Times New Roman" w:cstheme="minorHAnsi"/>
                <w:b/>
                <w:bCs/>
              </w:rPr>
            </w:pPr>
            <w:r>
              <w:rPr>
                <w:rFonts w:eastAsia="Times New Roman" w:cstheme="minorHAnsi"/>
                <w:b/>
                <w:bCs/>
              </w:rPr>
              <w:t>S</w:t>
            </w:r>
            <w:r>
              <w:rPr>
                <w:rFonts w:eastAsia="Times New Roman"/>
                <w:b/>
                <w:bCs/>
              </w:rPr>
              <w:t xml:space="preserve">LAs between </w:t>
            </w:r>
            <w:r w:rsidR="0083602D">
              <w:rPr>
                <w:rFonts w:eastAsia="Times New Roman"/>
                <w:b/>
                <w:bCs/>
              </w:rPr>
              <w:t xml:space="preserve">distinct </w:t>
            </w:r>
            <w:r>
              <w:rPr>
                <w:rFonts w:eastAsia="Times New Roman"/>
                <w:b/>
                <w:bCs/>
              </w:rPr>
              <w:t>model</w:t>
            </w:r>
            <w:r w:rsidR="0083602D">
              <w:rPr>
                <w:rFonts w:eastAsia="Times New Roman"/>
                <w:b/>
                <w:bCs/>
              </w:rPr>
              <w:t xml:space="preserve">-related </w:t>
            </w:r>
            <w:r>
              <w:rPr>
                <w:rFonts w:eastAsia="Times New Roman"/>
                <w:b/>
                <w:bCs/>
              </w:rPr>
              <w:t>service</w:t>
            </w:r>
            <w:r w:rsidR="0083602D">
              <w:rPr>
                <w:rFonts w:eastAsia="Times New Roman"/>
                <w:b/>
                <w:bCs/>
              </w:rPr>
              <w:t>s</w:t>
            </w:r>
            <w:r>
              <w:rPr>
                <w:rFonts w:eastAsia="Times New Roman"/>
                <w:b/>
                <w:bCs/>
              </w:rPr>
              <w:t xml:space="preserve"> </w:t>
            </w:r>
            <w:r w:rsidR="0083602D">
              <w:rPr>
                <w:rFonts w:eastAsia="Times New Roman"/>
                <w:b/>
                <w:bCs/>
              </w:rPr>
              <w:t xml:space="preserve">(e.g, prediction service) </w:t>
            </w:r>
            <w:r>
              <w:rPr>
                <w:rFonts w:eastAsia="Times New Roman"/>
                <w:b/>
                <w:bCs/>
              </w:rPr>
              <w:t>and consum</w:t>
            </w:r>
            <w:r w:rsidR="0083602D">
              <w:rPr>
                <w:rFonts w:eastAsia="Times New Roman"/>
                <w:b/>
                <w:bCs/>
              </w:rPr>
              <w:t>ing applications</w:t>
            </w:r>
          </w:p>
        </w:tc>
        <w:tc>
          <w:tcPr>
            <w:tcW w:w="910" w:type="pct"/>
            <w:vAlign w:val="center"/>
            <w:tcPrChange w:author="Olga KAPRANOVA" w:date="2022-07-07T16:03:00Z" w:id="156">
              <w:tcPr>
                <w:tcW w:w="1202" w:type="pct"/>
                <w:vAlign w:val="center"/>
              </w:tcPr>
            </w:tcPrChange>
          </w:tcPr>
          <w:p w:rsidRPr="002E32D9" w:rsidR="002071AB" w:rsidP="7D55B9A7" w:rsidRDefault="002E32D9" w14:paraId="297589F8" w14:textId="493A5876">
            <w:pPr>
              <w:rPr>
                <w:ins w:author="Nikola DJORDJEVIC" w:date="2022-07-15T07:30:00Z" w:id="157"/>
                <w:rFonts w:eastAsia="Times New Roman"/>
                <w:color w:val="FF0000"/>
                <w:lang w:val="sr-Latn-RS"/>
              </w:rPr>
            </w:pPr>
            <w:commentRangeStart w:id="158"/>
            <w:commentRangeStart w:id="159"/>
            <w:ins w:author="Nikola DJORDJEVIC" w:date="2022-07-15T07:31:00Z" w:id="160">
              <w:r w:rsidRPr="5D803B51">
                <w:rPr>
                  <w:rFonts w:eastAsia="Times New Roman"/>
                  <w:color w:val="FF0000"/>
                  <w:lang w:val="sr-Latn-RS"/>
                </w:rPr>
                <w:t>R</w:t>
              </w:r>
            </w:ins>
            <w:ins w:author="Nikola DJORDJEVIC" w:date="2022-07-15T07:30:00Z" w:id="161">
              <w:r w:rsidRPr="5D803B51">
                <w:rPr>
                  <w:rFonts w:eastAsia="Times New Roman"/>
                  <w:color w:val="FF0000"/>
                  <w:lang w:val="sr-Latn-RS"/>
                </w:rPr>
                <w:t>etail AA PO</w:t>
              </w:r>
            </w:ins>
          </w:p>
          <w:p w:rsidRPr="002E32D9" w:rsidR="002071AB" w:rsidP="7D55B9A7" w:rsidRDefault="002E32D9" w14:paraId="132418F7" w14:textId="6C85BEC8">
            <w:pPr>
              <w:rPr>
                <w:ins w:author="Nikola DJORDJEVIC" w:date="2022-07-15T07:30:00Z" w:id="162"/>
                <w:rFonts w:eastAsia="Times New Roman"/>
                <w:color w:val="FF0000"/>
                <w:lang w:val="sr-Latn-RS"/>
              </w:rPr>
            </w:pPr>
            <w:ins w:author="Nikola DJORDJEVIC" w:date="2022-07-15T07:30:00Z" w:id="163">
              <w:r w:rsidRPr="7D55B9A7">
                <w:rPr>
                  <w:rFonts w:eastAsia="Times New Roman"/>
                  <w:color w:val="FF0000"/>
                  <w:lang w:val="sr-Latn-RS"/>
                </w:rPr>
                <w:t>AA Hub Lead</w:t>
              </w:r>
            </w:ins>
          </w:p>
          <w:p w:rsidRPr="002E32D9" w:rsidR="002071AB" w:rsidP="7D55B9A7" w:rsidRDefault="002E32D9" w14:paraId="1A506657" w14:textId="698CA2A8">
            <w:pPr>
              <w:rPr>
                <w:rFonts w:eastAsia="Times New Roman"/>
                <w:color w:val="FF0000"/>
                <w:lang w:val="sr-Latn-RS"/>
              </w:rPr>
            </w:pPr>
            <w:ins w:author="Nikola DJORDJEVIC" w:date="2022-07-15T07:31:00Z" w:id="164">
              <w:r w:rsidRPr="5D803B51">
                <w:rPr>
                  <w:rFonts w:eastAsia="Times New Roman"/>
                  <w:color w:val="FF0000"/>
                  <w:lang w:val="sr-Latn-RS"/>
                </w:rPr>
                <w:t>Business PO (NWB)</w:t>
              </w:r>
            </w:ins>
            <w:del w:author="Nikola DJORDJEVIC" w:date="2022-07-15T07:30:00Z" w:id="165">
              <w:r w:rsidRPr="5D803B51" w:rsidDel="002E32D9">
                <w:rPr>
                  <w:rFonts w:eastAsia="Times New Roman"/>
                  <w:color w:val="FF0000"/>
                  <w:lang w:val="sr-Latn-RS"/>
                </w:rPr>
                <w:delText>?</w:delText>
              </w:r>
            </w:del>
            <w:commentRangeEnd w:id="158"/>
            <w:r>
              <w:rPr>
                <w:rStyle w:val="CommentReference"/>
              </w:rPr>
              <w:commentReference w:id="158"/>
            </w:r>
          </w:p>
        </w:tc>
        <w:tc>
          <w:tcPr>
            <w:tcW w:w="788" w:type="pct"/>
            <w:vAlign w:val="center"/>
            <w:tcPrChange w:author="Olga KAPRANOVA" w:date="2022-07-07T16:03:00Z" w:id="166">
              <w:tcPr>
                <w:tcW w:w="995" w:type="pct"/>
                <w:gridSpan w:val="2"/>
                <w:vAlign w:val="center"/>
              </w:tcPr>
            </w:tcPrChange>
          </w:tcPr>
          <w:p w:rsidRPr="002E32D9" w:rsidR="002071AB" w:rsidP="5D803B51" w:rsidRDefault="002E32D9" w14:paraId="1972C803" w14:textId="7E5B69D0">
            <w:pPr>
              <w:rPr>
                <w:rFonts w:eastAsia="Times New Roman"/>
                <w:color w:val="FF0000"/>
              </w:rPr>
            </w:pPr>
            <w:ins w:author="Nikola DJORDJEVIC" w:date="2022-07-15T07:31:00Z" w:id="167">
              <w:r w:rsidRPr="5D803B51">
                <w:rPr>
                  <w:rFonts w:eastAsia="Times New Roman"/>
                  <w:color w:val="FF0000"/>
                </w:rPr>
                <w:t>NWB</w:t>
              </w:r>
            </w:ins>
            <w:del w:author="Nikola DJORDJEVIC" w:date="2022-07-15T07:31:00Z" w:id="168">
              <w:r w:rsidRPr="5D803B51" w:rsidDel="002E32D9">
                <w:rPr>
                  <w:rFonts w:eastAsia="Times New Roman"/>
                  <w:color w:val="FF0000"/>
                </w:rPr>
                <w:delText>?</w:delText>
              </w:r>
            </w:del>
            <w:commentRangeEnd w:id="159"/>
            <w:r>
              <w:rPr>
                <w:rStyle w:val="CommentReference"/>
              </w:rPr>
              <w:commentReference w:id="159"/>
            </w:r>
            <w:commentRangeEnd w:id="154"/>
            <w:r>
              <w:rPr>
                <w:rStyle w:val="CommentReference"/>
              </w:rPr>
              <w:commentReference w:id="154"/>
            </w:r>
          </w:p>
        </w:tc>
      </w:tr>
    </w:tbl>
    <w:p w:rsidRPr="00B11CE4" w:rsidR="00C45BC2" w:rsidP="00B11CE4" w:rsidRDefault="00C45BC2" w14:paraId="67ED45AC" w14:textId="77777777">
      <w:pPr>
        <w:shd w:val="clear" w:color="auto" w:fill="FFFFFF"/>
        <w:spacing w:line="240" w:lineRule="auto"/>
        <w:rPr>
          <w:rFonts w:eastAsia="Times New Roman" w:cstheme="minorHAnsi"/>
          <w:b/>
          <w:bCs/>
          <w:sz w:val="27"/>
          <w:szCs w:val="27"/>
        </w:rPr>
      </w:pPr>
    </w:p>
    <w:p w:rsidRPr="00047E7E" w:rsidR="00D96FE3" w:rsidRDefault="00BA43B1" w14:paraId="46C68CA7" w14:textId="41AC5B0B">
      <w:pPr>
        <w:pStyle w:val="ListParagraph"/>
        <w:numPr>
          <w:ilvl w:val="0"/>
          <w:numId w:val="7"/>
        </w:numPr>
        <w:shd w:val="clear" w:color="auto" w:fill="FFFFFF" w:themeFill="background1"/>
        <w:spacing w:line="240" w:lineRule="auto"/>
        <w:ind w:left="360"/>
        <w:outlineLvl w:val="0"/>
        <w:rPr>
          <w:rFonts w:eastAsia="Times New Roman"/>
          <w:b/>
          <w:sz w:val="28"/>
          <w:szCs w:val="28"/>
        </w:rPr>
        <w:pPrChange w:author="Olga KAPRANOVA" w:date="2022-07-08T11:48:00Z" w:id="169">
          <w:pPr>
            <w:pStyle w:val="ListParagraph"/>
            <w:numPr>
              <w:numId w:val="7"/>
            </w:numPr>
            <w:shd w:val="clear" w:color="auto" w:fill="FFFFFF" w:themeFill="background1"/>
            <w:spacing w:line="240" w:lineRule="auto"/>
            <w:ind w:left="360" w:hanging="360"/>
          </w:pPr>
        </w:pPrChange>
      </w:pPr>
      <w:bookmarkStart w:name="_Toc108173413" w:id="170"/>
      <w:r w:rsidRPr="25AAFFB0">
        <w:rPr>
          <w:rFonts w:eastAsia="Times New Roman"/>
          <w:b/>
          <w:sz w:val="28"/>
          <w:szCs w:val="28"/>
        </w:rPr>
        <w:t>Logging and Alerting</w:t>
      </w:r>
      <w:bookmarkEnd w:id="170"/>
    </w:p>
    <w:p w:rsidRPr="006041BB" w:rsidR="004A23E7" w:rsidP="004A23E7" w:rsidRDefault="004A23E7" w14:paraId="70AF67EE" w14:textId="07C11D0D">
      <w:pPr>
        <w:pStyle w:val="Heading2"/>
        <w:numPr>
          <w:ilvl w:val="1"/>
          <w:numId w:val="7"/>
        </w:numPr>
        <w:spacing w:line="360" w:lineRule="auto"/>
        <w:ind w:left="720"/>
        <w:jc w:val="both"/>
        <w:rPr>
          <w:rFonts w:eastAsia="Times New Roman" w:asciiTheme="minorHAnsi" w:hAnsiTheme="minorHAnsi" w:cstheme="minorBidi"/>
          <w:b/>
          <w:bCs/>
          <w:color w:val="auto"/>
          <w:sz w:val="28"/>
          <w:szCs w:val="28"/>
        </w:rPr>
      </w:pPr>
      <w:bookmarkStart w:name="_Toc108173414" w:id="171"/>
      <w:r>
        <w:rPr>
          <w:rFonts w:eastAsia="Times New Roman" w:asciiTheme="minorHAnsi" w:hAnsiTheme="minorHAnsi" w:cstheme="minorBidi"/>
          <w:b/>
          <w:bCs/>
          <w:color w:val="auto"/>
          <w:sz w:val="28"/>
          <w:szCs w:val="28"/>
        </w:rPr>
        <w:t>Logging</w:t>
      </w:r>
      <w:bookmarkEnd w:id="171"/>
    </w:p>
    <w:p w:rsidR="00BE5835" w:rsidP="00101A14" w:rsidRDefault="002B4F12" w14:paraId="0A8F9B05" w14:textId="05C2F493">
      <w:pPr>
        <w:shd w:val="clear" w:color="auto" w:fill="FFFFFF"/>
        <w:spacing w:after="240" w:line="240" w:lineRule="auto"/>
        <w:jc w:val="both"/>
        <w:rPr>
          <w:rFonts w:cstheme="minorHAnsi"/>
        </w:rPr>
      </w:pPr>
      <w:r w:rsidRPr="3F2A1CB2">
        <w:t xml:space="preserve">Creating logs for </w:t>
      </w:r>
      <w:r w:rsidRPr="3F2A1CB2" w:rsidR="005A09A6">
        <w:t xml:space="preserve">deployment </w:t>
      </w:r>
      <w:r w:rsidRPr="3F2A1CB2" w:rsidR="00E672C0">
        <w:t xml:space="preserve">pipelines is important in order to </w:t>
      </w:r>
      <w:r w:rsidRPr="3F2A1CB2" w:rsidR="00C05F05">
        <w:t xml:space="preserve">make bug fixing easier. </w:t>
      </w:r>
      <w:r w:rsidRPr="3F2A1CB2" w:rsidR="00AF52A9">
        <w:t>If we go over from testing the deployment pipe</w:t>
      </w:r>
      <w:r w:rsidRPr="3F2A1CB2" w:rsidR="00A408E3">
        <w:t>line to stable operations we can at the same time change the log level</w:t>
      </w:r>
      <w:r w:rsidRPr="00A31CB4" w:rsidR="001B55D9">
        <w:rPr>
          <w:rStyle w:val="FootnoteReference"/>
          <w:rFonts w:eastAsia="Times New Roman" w:cstheme="minorHAnsi"/>
        </w:rPr>
        <w:footnoteReference w:id="13"/>
      </w:r>
      <w:r w:rsidRPr="3F2A1CB2" w:rsidR="00A408E3">
        <w:t xml:space="preserve"> from </w:t>
      </w:r>
      <w:r w:rsidRPr="3F2A1CB2" w:rsidR="00E82911">
        <w:t>debug to info.</w:t>
      </w:r>
      <w:r w:rsidRPr="3F2A1CB2" w:rsidR="00EE0CE7">
        <w:t xml:space="preserve"> </w:t>
      </w:r>
      <w:r w:rsidRPr="3F2A1CB2" w:rsidR="00BE5835">
        <w:t xml:space="preserve">For instance, in a </w:t>
      </w:r>
      <w:r w:rsidRPr="00427166" w:rsidR="00BE5835">
        <w:rPr>
          <w:u w:val="single"/>
        </w:rPr>
        <w:t>stable</w:t>
      </w:r>
      <w:r w:rsidRPr="3F2A1CB2" w:rsidR="00BE5835">
        <w:t xml:space="preserve"> operations environment our basic logging configuration could look like this:</w:t>
      </w:r>
    </w:p>
    <w:p w:rsidR="00786C65" w:rsidP="00561B0D" w:rsidRDefault="3F2A1CB2" w14:paraId="269AE1B3" w14:textId="07387D2F">
      <w:pPr>
        <w:spacing w:after="240" w:line="240" w:lineRule="auto"/>
        <w:jc w:val="both"/>
      </w:pPr>
      <w:r>
        <w:rPr>
          <w:noProof/>
        </w:rPr>
        <w:drawing>
          <wp:inline distT="0" distB="0" distL="0" distR="0" wp14:anchorId="372A9062" wp14:editId="11A769DD">
            <wp:extent cx="4572000" cy="666750"/>
            <wp:effectExtent l="0" t="0" r="0" b="0"/>
            <wp:docPr id="21481061" name="Picture 2148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rsidR="004A4951" w:rsidP="103A2BD1" w:rsidRDefault="004A4951" w14:paraId="4A4BDD60" w14:textId="562FEE28">
      <w:pPr>
        <w:shd w:val="clear" w:color="auto" w:fill="FFFFFF" w:themeFill="background1"/>
        <w:spacing w:after="240" w:line="240" w:lineRule="auto"/>
        <w:jc w:val="both"/>
      </w:pPr>
      <w:r>
        <w:t xml:space="preserve">Log </w:t>
      </w:r>
      <w:r w:rsidR="00365038">
        <w:t xml:space="preserve">messages are especially important for </w:t>
      </w:r>
      <w:r w:rsidRPr="334F04A3" w:rsidR="00365038">
        <w:t xml:space="preserve">handling </w:t>
      </w:r>
      <w:r w:rsidR="00365038">
        <w:t>exceptions and if/else-</w:t>
      </w:r>
      <w:r w:rsidR="00674C5A">
        <w:t>conditions</w:t>
      </w:r>
      <w:r w:rsidR="00365038">
        <w:t>, like</w:t>
      </w:r>
    </w:p>
    <w:p w:rsidR="00365038" w:rsidP="00143BF0" w:rsidRDefault="3F2A1CB2" w14:paraId="2588E5C4" w14:textId="18C3AE46">
      <w:pPr>
        <w:spacing w:after="240" w:line="240" w:lineRule="auto"/>
        <w:jc w:val="both"/>
      </w:pPr>
      <w:r>
        <w:rPr>
          <w:noProof/>
        </w:rPr>
        <w:drawing>
          <wp:inline distT="0" distB="0" distL="0" distR="0" wp14:anchorId="101F3645" wp14:editId="6C93D4BC">
            <wp:extent cx="4572000" cy="962025"/>
            <wp:effectExtent l="0" t="0" r="0" b="0"/>
            <wp:docPr id="494031245" name="Picture 49403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rsidR="00365038" w:rsidP="003E3B58" w:rsidRDefault="00391DCC" w14:paraId="389FA00C" w14:textId="2AF979F7">
      <w:pPr>
        <w:jc w:val="both"/>
      </w:pPr>
      <w:r w:rsidRPr="334F04A3">
        <w:t xml:space="preserve">On debug level </w:t>
      </w:r>
      <w:r w:rsidRPr="334F04A3" w:rsidR="00961673">
        <w:t xml:space="preserve">urls, file paths, data output, … should be logged in order </w:t>
      </w:r>
      <w:r w:rsidRPr="334F04A3" w:rsidR="00AC4694">
        <w:t>to have a good overview on the pipeline while testing it in the first weeks after deployment.</w:t>
      </w:r>
      <w:r w:rsidRPr="334F04A3" w:rsidR="00762B8A">
        <w:t xml:space="preserve"> </w:t>
      </w:r>
      <w:r w:rsidRPr="334F04A3" w:rsidR="00962F10">
        <w:rPr>
          <w:rFonts w:eastAsia="Times New Roman"/>
        </w:rPr>
        <w:t xml:space="preserve">Log information on </w:t>
      </w:r>
      <w:r w:rsidRPr="334F04A3" w:rsidR="00962F10">
        <w:rPr>
          <w:rFonts w:eastAsia="Times New Roman"/>
          <w:b/>
        </w:rPr>
        <w:t>critical turning points</w:t>
      </w:r>
      <w:r w:rsidRPr="334F04A3" w:rsidR="00962F10">
        <w:rPr>
          <w:rFonts w:eastAsia="Times New Roman"/>
        </w:rPr>
        <w:t xml:space="preserve"> of the pipeline, e.g. “Data loading”, “Data pre-processed”, “Model training started”, etc. are also nice to have at an info level and help a lot in a stable deployment pipeline for debugging.</w:t>
      </w:r>
      <w:r w:rsidRPr="334F04A3" w:rsidR="00962F10">
        <w:t xml:space="preserve"> </w:t>
      </w:r>
      <w:r w:rsidRPr="334F04A3" w:rsidR="00762B8A">
        <w:t xml:space="preserve">In </w:t>
      </w:r>
      <w:r w:rsidRPr="00DE1FD7" w:rsidR="00DE1FD7">
        <w:fldChar w:fldCharType="begin"/>
      </w:r>
      <w:r w:rsidRPr="00DE1FD7" w:rsidR="00DE1FD7">
        <w:instrText xml:space="preserve"> REF _Ref108346712 \h  \* MERGEFORMAT </w:instrText>
      </w:r>
      <w:r w:rsidRPr="00DE1FD7" w:rsidR="00DE1FD7">
        <w:fldChar w:fldCharType="separate"/>
      </w:r>
      <w:r w:rsidRPr="00DE1FD7" w:rsidR="00DE1FD7">
        <w:rPr>
          <w:rFonts w:cstheme="minorHAnsi"/>
          <w:lang w:val="sr-Latn-RS"/>
        </w:rPr>
        <w:t xml:space="preserve">Table </w:t>
      </w:r>
      <w:r w:rsidRPr="00DE1FD7" w:rsidR="00DE1FD7">
        <w:rPr>
          <w:rFonts w:cstheme="minorHAnsi"/>
          <w:noProof/>
          <w:lang w:val="sr-Latn-RS"/>
        </w:rPr>
        <w:t>6</w:t>
      </w:r>
      <w:r w:rsidRPr="00DE1FD7" w:rsidR="00DE1FD7">
        <w:fldChar w:fldCharType="end"/>
      </w:r>
      <w:r w:rsidR="00DE1FD7">
        <w:t xml:space="preserve"> </w:t>
      </w:r>
      <w:r w:rsidRPr="334F04A3" w:rsidR="00762B8A">
        <w:t>you find some examples of typical logged information and the corresponding log level.</w:t>
      </w:r>
    </w:p>
    <w:p w:rsidRPr="00E05640" w:rsidR="00F27A0E" w:rsidP="00F27A0E" w:rsidRDefault="003707D2" w14:paraId="55A07219" w14:textId="710CE74B">
      <w:pPr>
        <w:shd w:val="clear" w:color="auto" w:fill="FFFFFF"/>
        <w:spacing w:after="240" w:line="240" w:lineRule="auto"/>
        <w:jc w:val="center"/>
        <w:rPr>
          <w:rFonts w:cstheme="minorHAnsi"/>
          <w:b/>
          <w:bCs/>
        </w:rPr>
      </w:pPr>
      <w:commentRangeStart w:id="173"/>
      <w:commentRangeEnd w:id="173"/>
      <w:r>
        <w:rPr>
          <w:rStyle w:val="CommentReference"/>
          <w:lang w:val="de-DE"/>
        </w:rPr>
        <w:commentReference w:id="173"/>
      </w:r>
    </w:p>
    <w:p w:rsidRPr="00394F20" w:rsidR="00394F20" w:rsidP="00394F20" w:rsidRDefault="00394F20" w14:paraId="5BC2949B" w14:textId="6C821537">
      <w:pPr>
        <w:pStyle w:val="Caption"/>
        <w:keepNext/>
        <w:jc w:val="center"/>
        <w:rPr>
          <w:rFonts w:cstheme="minorHAnsi"/>
          <w:b/>
          <w:bCs/>
          <w:i w:val="0"/>
          <w:iCs w:val="0"/>
          <w:color w:val="auto"/>
          <w:sz w:val="22"/>
          <w:szCs w:val="22"/>
          <w:lang w:val="sr-Latn-RS"/>
        </w:rPr>
      </w:pPr>
      <w:bookmarkStart w:name="_Ref108346712" w:id="175"/>
      <w:r w:rsidRPr="00394F20">
        <w:rPr>
          <w:rFonts w:cstheme="minorHAnsi"/>
          <w:b/>
          <w:bCs/>
          <w:i w:val="0"/>
          <w:iCs w:val="0"/>
          <w:color w:val="auto"/>
          <w:sz w:val="22"/>
          <w:szCs w:val="22"/>
          <w:lang w:val="sr-Latn-RS"/>
        </w:rPr>
        <w:t xml:space="preserve">Table </w:t>
      </w:r>
      <w:r w:rsidRPr="00394F20">
        <w:rPr>
          <w:rFonts w:cstheme="minorHAnsi"/>
          <w:b/>
          <w:bCs/>
          <w:i w:val="0"/>
          <w:iCs w:val="0"/>
          <w:color w:val="auto"/>
          <w:sz w:val="22"/>
          <w:szCs w:val="22"/>
          <w:lang w:val="sr-Latn-RS"/>
        </w:rPr>
        <w:fldChar w:fldCharType="begin"/>
      </w:r>
      <w:r w:rsidRPr="00394F20">
        <w:rPr>
          <w:rFonts w:cstheme="minorHAnsi"/>
          <w:b/>
          <w:bCs/>
          <w:i w:val="0"/>
          <w:iCs w:val="0"/>
          <w:color w:val="auto"/>
          <w:sz w:val="22"/>
          <w:szCs w:val="22"/>
          <w:lang w:val="sr-Latn-RS"/>
        </w:rPr>
        <w:instrText xml:space="preserve"> SEQ Table \* ARABIC </w:instrText>
      </w:r>
      <w:r w:rsidRPr="00394F20">
        <w:rPr>
          <w:rFonts w:cstheme="minorHAnsi"/>
          <w:b/>
          <w:bCs/>
          <w:i w:val="0"/>
          <w:iCs w:val="0"/>
          <w:color w:val="auto"/>
          <w:sz w:val="22"/>
          <w:szCs w:val="22"/>
          <w:lang w:val="sr-Latn-RS"/>
        </w:rPr>
        <w:fldChar w:fldCharType="separate"/>
      </w:r>
      <w:r>
        <w:rPr>
          <w:rFonts w:cstheme="minorHAnsi"/>
          <w:b/>
          <w:bCs/>
          <w:i w:val="0"/>
          <w:iCs w:val="0"/>
          <w:noProof/>
          <w:color w:val="auto"/>
          <w:sz w:val="22"/>
          <w:szCs w:val="22"/>
          <w:lang w:val="sr-Latn-RS"/>
        </w:rPr>
        <w:t>6</w:t>
      </w:r>
      <w:r w:rsidRPr="00394F20">
        <w:rPr>
          <w:rFonts w:cstheme="minorHAnsi"/>
          <w:b/>
          <w:bCs/>
          <w:i w:val="0"/>
          <w:iCs w:val="0"/>
          <w:color w:val="auto"/>
          <w:sz w:val="22"/>
          <w:szCs w:val="22"/>
          <w:lang w:val="sr-Latn-RS"/>
        </w:rPr>
        <w:fldChar w:fldCharType="end"/>
      </w:r>
      <w:bookmarkEnd w:id="175"/>
      <w:r w:rsidRPr="00394F20">
        <w:rPr>
          <w:rFonts w:cstheme="minorHAnsi"/>
          <w:b/>
          <w:bCs/>
          <w:i w:val="0"/>
          <w:iCs w:val="0"/>
          <w:color w:val="auto"/>
          <w:sz w:val="22"/>
          <w:szCs w:val="22"/>
          <w:lang w:val="sr-Latn-RS"/>
        </w:rPr>
        <w:t>. Objects / artefacts to be logged in production</w:t>
      </w:r>
    </w:p>
    <w:tbl>
      <w:tblPr>
        <w:tblStyle w:val="TableGrid"/>
        <w:tblW w:w="5000" w:type="pct"/>
        <w:tblLook w:val="04A0" w:firstRow="1" w:lastRow="0" w:firstColumn="1" w:lastColumn="0" w:noHBand="0" w:noVBand="1"/>
      </w:tblPr>
      <w:tblGrid>
        <w:gridCol w:w="2065"/>
        <w:gridCol w:w="7331"/>
      </w:tblGrid>
      <w:tr w:rsidRPr="003E450B" w:rsidR="00F27A0E" w:rsidTr="00735EFA" w14:paraId="09D6DC4D" w14:textId="77777777">
        <w:trPr>
          <w:trHeight w:val="418"/>
          <w:tblHeader/>
        </w:trPr>
        <w:tc>
          <w:tcPr>
            <w:tcW w:w="1099" w:type="pct"/>
            <w:shd w:val="clear" w:color="auto" w:fill="8EAADB" w:themeFill="accent1" w:themeFillTint="99"/>
            <w:vAlign w:val="center"/>
          </w:tcPr>
          <w:p w:rsidRPr="003E450B" w:rsidR="00F27A0E" w:rsidP="00735EFA" w:rsidRDefault="00F27A0E" w14:paraId="07460852" w14:textId="77777777">
            <w:pPr>
              <w:jc w:val="center"/>
              <w:rPr>
                <w:rFonts w:eastAsia="Times New Roman" w:cstheme="minorHAnsi"/>
                <w:b/>
                <w:bCs/>
              </w:rPr>
            </w:pPr>
            <w:r w:rsidRPr="003E450B">
              <w:rPr>
                <w:rFonts w:eastAsia="Times New Roman" w:cstheme="minorHAnsi"/>
                <w:b/>
                <w:bCs/>
              </w:rPr>
              <w:t>Dimension</w:t>
            </w:r>
          </w:p>
        </w:tc>
        <w:tc>
          <w:tcPr>
            <w:tcW w:w="3901" w:type="pct"/>
            <w:shd w:val="clear" w:color="auto" w:fill="8EAADB" w:themeFill="accent1" w:themeFillTint="99"/>
            <w:vAlign w:val="center"/>
          </w:tcPr>
          <w:p w:rsidRPr="003E450B" w:rsidR="00F27A0E" w:rsidP="00735EFA" w:rsidRDefault="00F27A0E" w14:paraId="24B9E019" w14:textId="77777777">
            <w:pPr>
              <w:jc w:val="center"/>
              <w:rPr>
                <w:rFonts w:eastAsia="Times New Roman" w:cstheme="minorHAnsi"/>
                <w:b/>
                <w:bCs/>
              </w:rPr>
            </w:pPr>
            <w:r w:rsidRPr="003E450B">
              <w:rPr>
                <w:rFonts w:eastAsia="Times New Roman" w:cstheme="minorHAnsi"/>
                <w:b/>
                <w:bCs/>
              </w:rPr>
              <w:t>Objects</w:t>
            </w:r>
            <w:r>
              <w:rPr>
                <w:rFonts w:eastAsia="Times New Roman" w:cstheme="minorHAnsi"/>
                <w:b/>
                <w:bCs/>
              </w:rPr>
              <w:t xml:space="preserve"> / Artefacts</w:t>
            </w:r>
          </w:p>
        </w:tc>
      </w:tr>
      <w:tr w:rsidR="00F27A0E" w:rsidTr="00735EFA" w14:paraId="43B469F2" w14:textId="77777777">
        <w:trPr>
          <w:trHeight w:val="2569"/>
        </w:trPr>
        <w:tc>
          <w:tcPr>
            <w:tcW w:w="1099" w:type="pct"/>
            <w:vAlign w:val="center"/>
          </w:tcPr>
          <w:p w:rsidRPr="004E07FC" w:rsidR="00F27A0E" w:rsidP="00735EFA" w:rsidRDefault="00F27A0E" w14:paraId="12CE38D0" w14:textId="77777777">
            <w:pPr>
              <w:shd w:val="clear" w:color="auto" w:fill="FFFFFF"/>
              <w:rPr>
                <w:rFonts w:cstheme="minorHAnsi"/>
                <w:b/>
                <w:bCs/>
                <w:color w:val="FF0000"/>
              </w:rPr>
            </w:pPr>
            <w:r w:rsidRPr="004E07FC">
              <w:rPr>
                <w:rFonts w:eastAsia="Times New Roman" w:cstheme="minorHAnsi"/>
                <w:b/>
                <w:bCs/>
              </w:rPr>
              <w:t>Data</w:t>
            </w:r>
          </w:p>
        </w:tc>
        <w:tc>
          <w:tcPr>
            <w:tcW w:w="3901" w:type="pct"/>
            <w:vAlign w:val="center"/>
          </w:tcPr>
          <w:p w:rsidRPr="00BF0CB0" w:rsidR="00F27A0E" w:rsidP="00735EFA" w:rsidRDefault="00F27A0E" w14:paraId="0C6637F1" w14:textId="77777777">
            <w:pPr>
              <w:pStyle w:val="ListParagraph"/>
              <w:numPr>
                <w:ilvl w:val="0"/>
                <w:numId w:val="21"/>
              </w:numPr>
              <w:shd w:val="clear" w:color="auto" w:fill="FFFFFF"/>
              <w:ind w:left="426"/>
              <w:jc w:val="both"/>
              <w:rPr>
                <w:rFonts w:cstheme="minorHAnsi"/>
              </w:rPr>
            </w:pPr>
            <w:r>
              <w:rPr>
                <w:rFonts w:cstheme="minorHAnsi"/>
              </w:rPr>
              <w:t xml:space="preserve">Debug: </w:t>
            </w:r>
            <w:r w:rsidRPr="00BF0CB0">
              <w:rPr>
                <w:rFonts w:cstheme="minorHAnsi"/>
              </w:rPr>
              <w:t>Path to the dataset / source file(s), source file name</w:t>
            </w:r>
          </w:p>
          <w:p w:rsidRPr="00BF0CB0" w:rsidR="00F27A0E" w:rsidP="00735EFA" w:rsidRDefault="00F27A0E" w14:paraId="487CCAC1" w14:textId="77777777">
            <w:pPr>
              <w:pStyle w:val="ListParagraph"/>
              <w:numPr>
                <w:ilvl w:val="0"/>
                <w:numId w:val="21"/>
              </w:numPr>
              <w:shd w:val="clear" w:color="auto" w:fill="FFFFFF"/>
              <w:ind w:left="426"/>
              <w:jc w:val="both"/>
              <w:rPr>
                <w:rFonts w:cstheme="minorHAnsi"/>
              </w:rPr>
            </w:pPr>
            <w:r>
              <w:rPr>
                <w:rFonts w:cstheme="minorHAnsi"/>
              </w:rPr>
              <w:t xml:space="preserve">Debug: </w:t>
            </w:r>
            <w:r w:rsidRPr="00BF0CB0">
              <w:rPr>
                <w:rFonts w:cstheme="minorHAnsi"/>
              </w:rPr>
              <w:t>Source DB connection details (except any secret credentials), source table name(s)</w:t>
            </w:r>
          </w:p>
          <w:p w:rsidRPr="008A4C53" w:rsidR="00F27A0E" w:rsidP="00735EFA" w:rsidRDefault="00F27A0E" w14:paraId="767B1C69" w14:textId="77777777">
            <w:pPr>
              <w:pStyle w:val="ListParagraph"/>
              <w:numPr>
                <w:ilvl w:val="0"/>
                <w:numId w:val="21"/>
              </w:numPr>
              <w:shd w:val="clear" w:color="auto" w:fill="FFFFFF"/>
              <w:ind w:left="426"/>
              <w:jc w:val="both"/>
              <w:rPr>
                <w:rFonts w:cstheme="minorHAnsi"/>
              </w:rPr>
            </w:pPr>
            <w:r>
              <w:rPr>
                <w:rFonts w:cstheme="minorHAnsi"/>
              </w:rPr>
              <w:t xml:space="preserve">Debug: </w:t>
            </w:r>
            <w:r w:rsidRPr="00BF0CB0">
              <w:rPr>
                <w:rFonts w:cstheme="minorHAnsi"/>
              </w:rPr>
              <w:t>Format of the file, file size, number of reco</w:t>
            </w:r>
            <w:r w:rsidRPr="008A4C53">
              <w:rPr>
                <w:rFonts w:cstheme="minorHAnsi"/>
              </w:rPr>
              <w:t>rds loaded</w:t>
            </w:r>
          </w:p>
          <w:p w:rsidRPr="008A4C53" w:rsidR="00F27A0E" w:rsidP="35A4778D" w:rsidRDefault="00894313" w14:paraId="6BFDE13A" w14:textId="20A1B9CF">
            <w:pPr>
              <w:pStyle w:val="ListParagraph"/>
              <w:numPr>
                <w:ilvl w:val="0"/>
                <w:numId w:val="21"/>
              </w:numPr>
              <w:shd w:val="clear" w:color="auto" w:fill="FFFFFF" w:themeFill="background1"/>
              <w:ind w:left="426"/>
              <w:jc w:val="both"/>
            </w:pPr>
            <w:r>
              <w:t>Info</w:t>
            </w:r>
            <w:r w:rsidRPr="35A4778D" w:rsidR="00F27A0E">
              <w:t>: Dataset hash / data version</w:t>
            </w:r>
          </w:p>
          <w:p w:rsidRPr="008A4C53" w:rsidR="00F27A0E" w:rsidP="00735EFA" w:rsidRDefault="00F27A0E" w14:paraId="05B65C4B" w14:textId="77777777">
            <w:pPr>
              <w:pStyle w:val="ListParagraph"/>
              <w:numPr>
                <w:ilvl w:val="0"/>
                <w:numId w:val="21"/>
              </w:numPr>
              <w:shd w:val="clear" w:color="auto" w:fill="FFFFFF"/>
              <w:ind w:left="426"/>
              <w:jc w:val="both"/>
              <w:rPr>
                <w:rFonts w:cstheme="minorHAnsi"/>
              </w:rPr>
            </w:pPr>
            <w:r>
              <w:rPr>
                <w:rFonts w:cstheme="minorHAnsi"/>
              </w:rPr>
              <w:t xml:space="preserve">Debug: </w:t>
            </w:r>
            <w:r w:rsidRPr="008A4C53">
              <w:rPr>
                <w:rFonts w:cstheme="minorHAnsi"/>
              </w:rPr>
              <w:t>Data/format conversion details, if required</w:t>
            </w:r>
          </w:p>
          <w:p w:rsidRPr="0004766B" w:rsidR="00F27A0E" w:rsidP="00735EFA" w:rsidRDefault="00F27A0E" w14:paraId="3FFF6437" w14:textId="77777777">
            <w:pPr>
              <w:pStyle w:val="ListParagraph"/>
              <w:numPr>
                <w:ilvl w:val="0"/>
                <w:numId w:val="21"/>
              </w:numPr>
              <w:shd w:val="clear" w:color="auto" w:fill="FFFFFF"/>
              <w:ind w:left="426"/>
              <w:jc w:val="both"/>
              <w:rPr>
                <w:rFonts w:cstheme="minorHAnsi"/>
                <w:color w:val="FF0000"/>
              </w:rPr>
            </w:pPr>
            <w:r>
              <w:rPr>
                <w:rFonts w:cstheme="minorHAnsi"/>
              </w:rPr>
              <w:t xml:space="preserve">Warning/Error: </w:t>
            </w:r>
            <w:r w:rsidRPr="00610390">
              <w:rPr>
                <w:rFonts w:cstheme="minorHAnsi"/>
              </w:rPr>
              <w:t>Any exception or errors if file/source table is missing or “failed to fetch / load data” messages</w:t>
            </w:r>
          </w:p>
        </w:tc>
      </w:tr>
      <w:tr w:rsidR="00F27A0E" w:rsidTr="00735EFA" w14:paraId="5081ECD7" w14:textId="77777777">
        <w:trPr>
          <w:trHeight w:val="2155"/>
        </w:trPr>
        <w:tc>
          <w:tcPr>
            <w:tcW w:w="1099" w:type="pct"/>
            <w:vAlign w:val="center"/>
          </w:tcPr>
          <w:p w:rsidRPr="004E07FC" w:rsidR="00F27A0E" w:rsidP="00735EFA" w:rsidRDefault="00F27A0E" w14:paraId="7B514C31" w14:textId="77777777">
            <w:pPr>
              <w:spacing w:after="240"/>
              <w:rPr>
                <w:rFonts w:cstheme="minorHAnsi"/>
                <w:b/>
                <w:bCs/>
                <w:color w:val="FF0000"/>
              </w:rPr>
            </w:pPr>
            <w:r w:rsidRPr="00F54D25">
              <w:rPr>
                <w:rFonts w:eastAsia="Times New Roman" w:cstheme="minorHAnsi"/>
                <w:b/>
                <w:bCs/>
              </w:rPr>
              <w:t>Models</w:t>
            </w:r>
          </w:p>
        </w:tc>
        <w:tc>
          <w:tcPr>
            <w:tcW w:w="3901" w:type="pct"/>
            <w:vAlign w:val="center"/>
          </w:tcPr>
          <w:p w:rsidRPr="00A070FE" w:rsidR="00F27A0E" w:rsidP="00735EFA" w:rsidRDefault="00F27A0E" w14:paraId="78E4E77D" w14:textId="77777777">
            <w:pPr>
              <w:numPr>
                <w:ilvl w:val="0"/>
                <w:numId w:val="14"/>
              </w:numPr>
              <w:shd w:val="clear" w:color="auto" w:fill="FFFFFF"/>
              <w:tabs>
                <w:tab w:val="clear" w:pos="720"/>
              </w:tabs>
              <w:spacing w:after="100" w:afterAutospacing="1"/>
              <w:ind w:left="426"/>
              <w:rPr>
                <w:rFonts w:eastAsia="Times New Roman" w:cstheme="minorHAnsi"/>
              </w:rPr>
            </w:pPr>
            <w:r>
              <w:rPr>
                <w:rFonts w:eastAsia="Times New Roman" w:cstheme="minorHAnsi"/>
              </w:rPr>
              <w:t xml:space="preserve">Debug: </w:t>
            </w:r>
            <w:r w:rsidRPr="00A070FE">
              <w:rPr>
                <w:rFonts w:eastAsia="Times New Roman" w:cstheme="minorHAnsi"/>
              </w:rPr>
              <w:t>Location of the model asset</w:t>
            </w:r>
          </w:p>
          <w:p w:rsidR="00F27A0E" w:rsidP="67572128" w:rsidRDefault="00894313" w14:paraId="009191A3" w14:textId="7761F205">
            <w:pPr>
              <w:numPr>
                <w:ilvl w:val="0"/>
                <w:numId w:val="14"/>
              </w:numPr>
              <w:shd w:val="clear" w:color="auto" w:fill="FFFFFF" w:themeFill="background1"/>
              <w:tabs>
                <w:tab w:val="clear" w:pos="720"/>
              </w:tabs>
              <w:spacing w:after="100" w:afterAutospacing="1"/>
              <w:ind w:left="426"/>
              <w:rPr>
                <w:rFonts w:eastAsia="Times New Roman"/>
              </w:rPr>
            </w:pPr>
            <w:r>
              <w:rPr>
                <w:rFonts w:eastAsia="Times New Roman"/>
              </w:rPr>
              <w:t>Info</w:t>
            </w:r>
            <w:r w:rsidRPr="67572128" w:rsidR="00F27A0E">
              <w:rPr>
                <w:rFonts w:eastAsia="Times New Roman"/>
              </w:rPr>
              <w:t>: Model metadata (version, name, hyperparameters, signature)</w:t>
            </w:r>
          </w:p>
          <w:p w:rsidR="00F27A0E" w:rsidP="00C923F6" w:rsidRDefault="00F27A0E" w14:paraId="6B8CCAFE" w14:textId="77777777">
            <w:pPr>
              <w:numPr>
                <w:ilvl w:val="0"/>
                <w:numId w:val="14"/>
              </w:numPr>
              <w:shd w:val="clear" w:color="auto" w:fill="FFFFFF"/>
              <w:tabs>
                <w:tab w:val="clear" w:pos="720"/>
              </w:tabs>
              <w:spacing w:after="100" w:afterAutospacing="1"/>
              <w:ind w:left="426"/>
              <w:rPr>
                <w:rFonts w:cstheme="minorHAnsi"/>
              </w:rPr>
            </w:pPr>
            <w:r>
              <w:rPr>
                <w:rFonts w:eastAsia="Times New Roman" w:cstheme="minorHAnsi"/>
              </w:rPr>
              <w:t xml:space="preserve">Debug: info about </w:t>
            </w:r>
            <w:r w:rsidRPr="008066BF">
              <w:rPr>
                <w:rFonts w:cstheme="minorHAnsi"/>
              </w:rPr>
              <w:t>configuration files</w:t>
            </w:r>
          </w:p>
          <w:p w:rsidRPr="008066BF" w:rsidR="00F27A0E" w:rsidP="00735EFA" w:rsidRDefault="00F27A0E" w14:paraId="135455A2" w14:textId="77777777">
            <w:pPr>
              <w:numPr>
                <w:ilvl w:val="0"/>
                <w:numId w:val="14"/>
              </w:numPr>
              <w:shd w:val="clear" w:color="auto" w:fill="FFFFFF"/>
              <w:tabs>
                <w:tab w:val="clear" w:pos="720"/>
              </w:tabs>
              <w:spacing w:after="100" w:afterAutospacing="1"/>
              <w:ind w:left="426"/>
              <w:rPr>
                <w:rFonts w:cstheme="minorHAnsi"/>
              </w:rPr>
            </w:pPr>
            <w:r>
              <w:rPr>
                <w:rFonts w:cstheme="minorHAnsi"/>
              </w:rPr>
              <w:t>Info: Metrics</w:t>
            </w:r>
          </w:p>
          <w:p w:rsidRPr="005924B2" w:rsidR="00F27A0E" w:rsidP="00735EFA" w:rsidRDefault="00F27A0E" w14:paraId="2565E153" w14:textId="77777777">
            <w:pPr>
              <w:numPr>
                <w:ilvl w:val="0"/>
                <w:numId w:val="14"/>
              </w:numPr>
              <w:shd w:val="clear" w:color="auto" w:fill="FFFFFF"/>
              <w:tabs>
                <w:tab w:val="clear" w:pos="720"/>
              </w:tabs>
              <w:ind w:left="426"/>
              <w:rPr>
                <w:rFonts w:eastAsia="Times New Roman" w:cstheme="minorHAnsi"/>
                <w:color w:val="FF0000"/>
              </w:rPr>
            </w:pPr>
            <w:r>
              <w:rPr>
                <w:rFonts w:eastAsia="Times New Roman" w:cstheme="minorHAnsi"/>
              </w:rPr>
              <w:t xml:space="preserve">Info: </w:t>
            </w:r>
            <w:r w:rsidRPr="00AA472E">
              <w:rPr>
                <w:rFonts w:eastAsia="Times New Roman" w:cstheme="minorHAnsi"/>
              </w:rPr>
              <w:t>Predictions / model output location</w:t>
            </w:r>
          </w:p>
        </w:tc>
      </w:tr>
      <w:tr w:rsidR="00F27A0E" w:rsidTr="00735EFA" w14:paraId="3F6032CD" w14:textId="77777777">
        <w:trPr>
          <w:trHeight w:val="2425"/>
        </w:trPr>
        <w:tc>
          <w:tcPr>
            <w:tcW w:w="1099" w:type="pct"/>
            <w:vAlign w:val="center"/>
          </w:tcPr>
          <w:p w:rsidRPr="004E07FC" w:rsidR="00F27A0E" w:rsidP="00735EFA" w:rsidRDefault="00F27A0E" w14:paraId="2367DD15" w14:textId="77777777">
            <w:pPr>
              <w:shd w:val="clear" w:color="auto" w:fill="FFFFFF"/>
              <w:spacing w:before="100" w:beforeAutospacing="1"/>
              <w:rPr>
                <w:rFonts w:eastAsia="Times New Roman" w:cstheme="minorHAnsi"/>
                <w:b/>
                <w:bCs/>
              </w:rPr>
            </w:pPr>
            <w:r w:rsidRPr="004E07FC">
              <w:rPr>
                <w:rFonts w:cstheme="minorHAnsi"/>
                <w:b/>
                <w:bCs/>
              </w:rPr>
              <w:t>Pipeline Events</w:t>
            </w:r>
          </w:p>
        </w:tc>
        <w:tc>
          <w:tcPr>
            <w:tcW w:w="3901" w:type="pct"/>
            <w:vAlign w:val="center"/>
          </w:tcPr>
          <w:p w:rsidRPr="00C87876" w:rsidR="00F27A0E" w:rsidP="00735EFA" w:rsidRDefault="00F27A0E" w14:paraId="62993476" w14:textId="77777777">
            <w:pPr>
              <w:pStyle w:val="ListParagraph"/>
              <w:numPr>
                <w:ilvl w:val="0"/>
                <w:numId w:val="21"/>
              </w:numPr>
              <w:shd w:val="clear" w:color="auto" w:fill="FFFFFF"/>
              <w:ind w:left="426"/>
              <w:jc w:val="both"/>
              <w:rPr>
                <w:rFonts w:cstheme="minorHAnsi"/>
              </w:rPr>
            </w:pPr>
            <w:r>
              <w:rPr>
                <w:rFonts w:cstheme="minorHAnsi"/>
              </w:rPr>
              <w:t xml:space="preserve">Debug: </w:t>
            </w:r>
            <w:r w:rsidRPr="00C87876">
              <w:rPr>
                <w:rFonts w:cstheme="minorHAnsi"/>
              </w:rPr>
              <w:t>CPU / GPU usage</w:t>
            </w:r>
          </w:p>
          <w:p w:rsidRPr="00C87876" w:rsidR="00F27A0E" w:rsidP="00735EFA" w:rsidRDefault="00F27A0E" w14:paraId="2A7E77CC" w14:textId="77777777">
            <w:pPr>
              <w:pStyle w:val="ListParagraph"/>
              <w:numPr>
                <w:ilvl w:val="0"/>
                <w:numId w:val="21"/>
              </w:numPr>
              <w:shd w:val="clear" w:color="auto" w:fill="FFFFFF"/>
              <w:ind w:left="426"/>
              <w:jc w:val="both"/>
              <w:rPr>
                <w:rFonts w:cstheme="minorHAnsi"/>
              </w:rPr>
            </w:pPr>
            <w:r>
              <w:rPr>
                <w:rFonts w:cstheme="minorHAnsi"/>
              </w:rPr>
              <w:t xml:space="preserve">Debug: </w:t>
            </w:r>
            <w:r w:rsidRPr="00C87876">
              <w:rPr>
                <w:rFonts w:cstheme="minorHAnsi"/>
              </w:rPr>
              <w:t xml:space="preserve">Memory utilization </w:t>
            </w:r>
          </w:p>
          <w:p w:rsidRPr="00C87876" w:rsidR="00F27A0E" w:rsidP="00735EFA" w:rsidRDefault="00F27A0E" w14:paraId="50C69A49" w14:textId="77777777">
            <w:pPr>
              <w:pStyle w:val="ListParagraph"/>
              <w:numPr>
                <w:ilvl w:val="0"/>
                <w:numId w:val="21"/>
              </w:numPr>
              <w:shd w:val="clear" w:color="auto" w:fill="FFFFFF"/>
              <w:ind w:left="426"/>
              <w:jc w:val="both"/>
              <w:rPr>
                <w:rFonts w:cstheme="minorHAnsi"/>
              </w:rPr>
            </w:pPr>
            <w:r>
              <w:rPr>
                <w:rFonts w:cstheme="minorHAnsi"/>
              </w:rPr>
              <w:t>Info: run-id</w:t>
            </w:r>
          </w:p>
          <w:p w:rsidRPr="00C87876" w:rsidR="00F27A0E" w:rsidP="334F04A3" w:rsidRDefault="00F27A0E" w14:paraId="6E19BFCE" w14:textId="12C290F1">
            <w:pPr>
              <w:pStyle w:val="ListParagraph"/>
              <w:numPr>
                <w:ilvl w:val="0"/>
                <w:numId w:val="21"/>
              </w:numPr>
              <w:shd w:val="clear" w:color="auto" w:fill="FFFFFF" w:themeFill="background1"/>
              <w:ind w:left="426"/>
              <w:jc w:val="both"/>
            </w:pPr>
            <w:r w:rsidRPr="334F04A3">
              <w:t>Info: Server or node details where jobs are running</w:t>
            </w:r>
          </w:p>
          <w:p w:rsidRPr="00610390" w:rsidR="00F27A0E" w:rsidP="00735EFA" w:rsidRDefault="00F27A0E" w14:paraId="6CE02124" w14:textId="77777777">
            <w:pPr>
              <w:pStyle w:val="ListParagraph"/>
              <w:numPr>
                <w:ilvl w:val="0"/>
                <w:numId w:val="21"/>
              </w:numPr>
              <w:shd w:val="clear" w:color="auto" w:fill="FFFFFF"/>
              <w:ind w:left="426"/>
              <w:jc w:val="both"/>
              <w:rPr>
                <w:rFonts w:cstheme="minorHAnsi"/>
              </w:rPr>
            </w:pPr>
            <w:r>
              <w:rPr>
                <w:rFonts w:cstheme="minorHAnsi"/>
              </w:rPr>
              <w:t>Info: S</w:t>
            </w:r>
            <w:r w:rsidRPr="00606D37">
              <w:rPr>
                <w:rFonts w:cstheme="minorHAnsi"/>
              </w:rPr>
              <w:t>tart / end time of ev</w:t>
            </w:r>
            <w:r w:rsidRPr="00610390">
              <w:rPr>
                <w:rFonts w:cstheme="minorHAnsi"/>
              </w:rPr>
              <w:t>ents</w:t>
            </w:r>
          </w:p>
          <w:p w:rsidRPr="00F841AB" w:rsidR="00F27A0E" w:rsidP="00735EFA" w:rsidRDefault="00F27A0E" w14:paraId="6D646414" w14:textId="77777777">
            <w:pPr>
              <w:pStyle w:val="ListParagraph"/>
              <w:numPr>
                <w:ilvl w:val="0"/>
                <w:numId w:val="21"/>
              </w:numPr>
              <w:shd w:val="clear" w:color="auto" w:fill="FFFFFF"/>
              <w:ind w:left="426"/>
              <w:jc w:val="both"/>
              <w:rPr>
                <w:rFonts w:cstheme="minorHAnsi"/>
                <w:color w:val="FF0000"/>
              </w:rPr>
            </w:pPr>
            <w:r>
              <w:rPr>
                <w:rFonts w:cstheme="minorHAnsi"/>
              </w:rPr>
              <w:t xml:space="preserve">Error: </w:t>
            </w:r>
            <w:r w:rsidRPr="00821D30">
              <w:rPr>
                <w:rFonts w:cstheme="minorHAnsi"/>
              </w:rPr>
              <w:t>Failed/exception/error messages (e.g.</w:t>
            </w:r>
            <w:r w:rsidRPr="00004BCB">
              <w:rPr>
                <w:rFonts w:cstheme="minorHAnsi"/>
              </w:rPr>
              <w:t xml:space="preserve"> </w:t>
            </w:r>
            <w:r w:rsidRPr="00821D30">
              <w:rPr>
                <w:rFonts w:cstheme="minorHAnsi"/>
              </w:rPr>
              <w:t>out of memory during data processing)</w:t>
            </w:r>
          </w:p>
        </w:tc>
      </w:tr>
    </w:tbl>
    <w:p w:rsidR="00F27A0E" w:rsidP="00101A14" w:rsidRDefault="00F27A0E" w14:paraId="64365288" w14:textId="77777777">
      <w:pPr>
        <w:shd w:val="clear" w:color="auto" w:fill="FFFFFF"/>
        <w:spacing w:after="240" w:line="240" w:lineRule="auto"/>
        <w:jc w:val="both"/>
        <w:rPr>
          <w:ins w:author="Markus PAK" w:date="2022-07-05T16:55:00Z" w:id="176"/>
          <w:rFonts w:cstheme="minorHAnsi"/>
        </w:rPr>
      </w:pPr>
    </w:p>
    <w:p w:rsidR="00762B8A" w:rsidP="334F04A3" w:rsidRDefault="00830B08" w14:paraId="4DCE594F" w14:textId="29EF5FEB">
      <w:pPr>
        <w:shd w:val="clear" w:color="auto" w:fill="FFFFFF" w:themeFill="background1"/>
        <w:spacing w:after="240" w:line="240" w:lineRule="auto"/>
        <w:jc w:val="both"/>
        <w:rPr>
          <w:ins w:author="Markus PAK" w:date="2022-07-05T16:55:00Z" w:id="177"/>
        </w:rPr>
      </w:pPr>
      <w:ins w:author="Markus PAK" w:date="2022-07-05T17:00:00Z" w:id="178">
        <w:r>
          <w:t>From a technical point of view</w:t>
        </w:r>
      </w:ins>
      <w:ins w:author="Olga KAPRANOVA" w:date="2022-07-07T16:20:00Z" w:id="179">
        <w:r w:rsidR="004E666D">
          <w:t>,</w:t>
        </w:r>
      </w:ins>
      <w:ins w:author="Markus PAK" w:date="2022-07-05T17:00:00Z" w:id="180">
        <w:r>
          <w:t xml:space="preserve"> we </w:t>
        </w:r>
      </w:ins>
      <w:ins w:author="Markus PAK" w:date="2022-07-05T17:04:00Z" w:id="181">
        <w:r w:rsidR="00DB7A2E">
          <w:t xml:space="preserve">have to </w:t>
        </w:r>
      </w:ins>
      <w:ins w:author="Markus PAK" w:date="2022-07-07T06:19:00Z" w:id="182">
        <w:r w:rsidR="00DB7A2E">
          <w:t>find a clever way</w:t>
        </w:r>
      </w:ins>
      <w:ins w:author="Markus PAK" w:date="2022-07-05T17:04:00Z" w:id="183">
        <w:r w:rsidR="00DB7A2E">
          <w:t xml:space="preserve"> </w:t>
        </w:r>
        <w:r w:rsidR="001D6C24">
          <w:t>how to store</w:t>
        </w:r>
      </w:ins>
      <w:ins w:author="Markus PAK" w:date="2022-07-07T06:19:00Z" w:id="184">
        <w:r w:rsidR="001D6C24">
          <w:t xml:space="preserve"> logs for analysis</w:t>
        </w:r>
      </w:ins>
      <w:ins w:author="Markus PAK" w:date="2022-07-07T06:20:00Z" w:id="185">
        <w:r w:rsidR="001D6C24">
          <w:t xml:space="preserve"> (presumably via an S3 </w:t>
        </w:r>
      </w:ins>
      <w:ins w:author="Markus PAK" w:date="2022-07-07T06:21:00Z" w:id="186">
        <w:r w:rsidR="001D6C24">
          <w:t xml:space="preserve">bucket) and, especially important for ML </w:t>
        </w:r>
      </w:ins>
      <w:ins w:author="Olga KAPRANOVA" w:date="2022-07-07T16:24:00Z" w:id="187">
        <w:r w:rsidR="00912B03">
          <w:t>E</w:t>
        </w:r>
      </w:ins>
      <w:ins w:author="Markus PAK" w:date="2022-07-07T06:21:00Z" w:id="188">
        <w:del w:author="Olga KAPRANOVA" w:date="2022-07-07T16:24:00Z" w:id="189">
          <w:r w:rsidDel="00912B03" w:rsidR="001D6C24">
            <w:delText>e</w:delText>
          </w:r>
        </w:del>
        <w:r w:rsidR="001D6C24">
          <w:t>ngineers</w:t>
        </w:r>
      </w:ins>
      <w:ins w:author="Olga KAPRANOVA" w:date="2022-07-07T16:24:00Z" w:id="190">
        <w:r w:rsidR="00912B03">
          <w:t xml:space="preserve"> / Ops</w:t>
        </w:r>
      </w:ins>
      <w:ins w:author="Markus PAK" w:date="2022-07-07T06:21:00Z" w:id="191">
        <w:r w:rsidR="001D6C24">
          <w:t>, to stream logs (presuma</w:t>
        </w:r>
      </w:ins>
      <w:ins w:author="Markus PAK" w:date="2022-07-07T06:23:00Z" w:id="192">
        <w:r w:rsidR="001D6C24">
          <w:t>b</w:t>
        </w:r>
      </w:ins>
      <w:ins w:author="Markus PAK" w:date="2022-07-07T06:21:00Z" w:id="193">
        <w:r w:rsidR="001D6C24">
          <w:t xml:space="preserve">ly via Kafka). </w:t>
        </w:r>
      </w:ins>
      <w:ins w:author="Markus PAK" w:date="2022-07-07T06:24:00Z" w:id="194">
        <w:r w:rsidR="001D6C24">
          <w:t>From a monitoring point of view having the ability</w:t>
        </w:r>
      </w:ins>
      <w:ins w:author="Markus PAK" w:date="2022-07-05T17:04:00Z" w:id="195">
        <w:r w:rsidR="000A085D">
          <w:t xml:space="preserve"> </w:t>
        </w:r>
      </w:ins>
      <w:ins w:author="Markus PAK" w:date="2022-07-07T06:24:00Z" w:id="196">
        <w:r w:rsidR="000A085D">
          <w:t>to</w:t>
        </w:r>
      </w:ins>
      <w:ins w:author="Markus PAK" w:date="2022-07-05T17:05:00Z" w:id="197">
        <w:r w:rsidR="00807D56">
          <w:t xml:space="preserve"> analyze and compare logs</w:t>
        </w:r>
      </w:ins>
      <w:ins w:author="Markus PAK" w:date="2022-07-07T06:24:00Z" w:id="198">
        <w:r w:rsidR="00807D56">
          <w:t>, query logs and do some graphi</w:t>
        </w:r>
      </w:ins>
      <w:ins w:author="Markus PAK" w:date="2022-07-07T06:25:00Z" w:id="199">
        <w:r w:rsidR="00807D56">
          <w:t>cal representations is of central importance</w:t>
        </w:r>
      </w:ins>
      <w:ins w:author="Markus PAK" w:date="2022-07-05T17:05:00Z" w:id="200">
        <w:r w:rsidR="00807D56">
          <w:t xml:space="preserve">. </w:t>
        </w:r>
      </w:ins>
      <w:ins w:author="Markus PAK" w:date="2022-07-07T06:25:00Z" w:id="201">
        <w:r w:rsidR="00807D56">
          <w:t>Below you find an example to query all log messages of log level “error</w:t>
        </w:r>
      </w:ins>
      <w:ins w:author="Markus PAK" w:date="2022-07-07T06:26:00Z" w:id="202">
        <w:r w:rsidR="00807D56">
          <w:t xml:space="preserve">”. </w:t>
        </w:r>
      </w:ins>
    </w:p>
    <w:p w:rsidR="00C90642" w:rsidRDefault="3F2A1CB2" w14:paraId="4424A955" w14:textId="5FEFD119">
      <w:pPr>
        <w:spacing w:after="240" w:line="240" w:lineRule="auto"/>
        <w:jc w:val="both"/>
        <w:rPr>
          <w:ins w:author="Markus PAK" w:date="2022-07-05T16:55:00Z" w:id="203"/>
        </w:rPr>
        <w:pPrChange w:author="Markus PAK" w:date="2022-07-07T15:52:00Z" w:id="204">
          <w:pPr>
            <w:shd w:val="clear" w:color="auto" w:fill="FFFFFF" w:themeFill="background1"/>
            <w:spacing w:after="240" w:line="240" w:lineRule="auto"/>
            <w:jc w:val="both"/>
          </w:pPr>
        </w:pPrChange>
      </w:pPr>
      <w:ins w:author="Markus PAK" w:date="2022-07-07T13:52:00Z" w:id="205">
        <w:r>
          <w:rPr>
            <w:noProof/>
          </w:rPr>
          <w:drawing>
            <wp:inline distT="0" distB="0" distL="0" distR="0" wp14:anchorId="0CCB6E78" wp14:editId="063925A9">
              <wp:extent cx="4572000" cy="581025"/>
              <wp:effectExtent l="0" t="0" r="0" b="0"/>
              <wp:docPr id="1391424365" name="Picture 139142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ins>
    </w:p>
    <w:p w:rsidR="00694509" w:rsidP="334F04A3" w:rsidRDefault="00F81420" w14:paraId="2B95BF0B" w14:textId="32ED6F8E">
      <w:pPr>
        <w:shd w:val="clear" w:color="auto" w:fill="FFFFFF" w:themeFill="background1"/>
        <w:spacing w:after="240" w:line="240" w:lineRule="auto"/>
        <w:jc w:val="both"/>
        <w:rPr>
          <w:ins w:author="Markus PAK" w:date="2022-07-05T17:10:00Z" w:id="206"/>
        </w:rPr>
      </w:pPr>
      <w:ins w:author="Markus PAK" w:date="2022-07-05T17:18:00Z" w:id="207">
        <w:r w:rsidRPr="334F04A3">
          <w:t xml:space="preserve">In a more mature </w:t>
        </w:r>
        <w:r w:rsidRPr="334F04A3" w:rsidR="005A03BD">
          <w:t>state of our monitoring system</w:t>
        </w:r>
      </w:ins>
      <w:ins w:author="Markus PAK" w:date="2022-07-05T17:19:00Z" w:id="208">
        <w:r w:rsidRPr="334F04A3" w:rsidR="001E4DC1">
          <w:t>,</w:t>
        </w:r>
      </w:ins>
      <w:ins w:author="Markus PAK" w:date="2022-07-05T17:18:00Z" w:id="209">
        <w:r w:rsidRPr="334F04A3" w:rsidR="005A03BD">
          <w:t xml:space="preserve"> we could also think about building </w:t>
        </w:r>
      </w:ins>
      <w:ins w:author="Markus PAK" w:date="2022-07-05T17:19:00Z" w:id="210">
        <w:r w:rsidRPr="334F04A3" w:rsidR="005A03BD">
          <w:t xml:space="preserve">dashboards </w:t>
        </w:r>
        <w:r w:rsidRPr="334F04A3" w:rsidR="001E4DC1">
          <w:t xml:space="preserve">on top of the log queries. </w:t>
        </w:r>
      </w:ins>
      <w:ins w:author="Markus PAK" w:date="2022-07-07T06:27:00Z" w:id="211">
        <w:r w:rsidRPr="334F04A3" w:rsidR="001E4DC1">
          <w:t xml:space="preserve">In the ML chapter a log library </w:t>
        </w:r>
      </w:ins>
      <w:ins w:author="Markus PAK" w:date="2022-07-07T06:28:00Z" w:id="212">
        <w:r w:rsidRPr="334F04A3" w:rsidR="001E4DC1">
          <w:t xml:space="preserve">component </w:t>
        </w:r>
      </w:ins>
      <w:ins w:author="Markus PAK" w:date="2022-07-07T06:27:00Z" w:id="213">
        <w:r w:rsidRPr="334F04A3" w:rsidR="001E4DC1">
          <w:t>will be developed in the near future</w:t>
        </w:r>
      </w:ins>
      <w:ins w:author="Markus PAK" w:date="2022-07-07T06:28:00Z" w:id="214">
        <w:r w:rsidRPr="334F04A3" w:rsidR="001E4DC1">
          <w:t>, which should be used in all retail and non-retail use cases.</w:t>
        </w:r>
      </w:ins>
      <w:ins w:author="Markus PAK" w:date="2022-07-07T06:27:00Z" w:id="215">
        <w:r w:rsidRPr="334F04A3" w:rsidR="001E4DC1">
          <w:t xml:space="preserve"> </w:t>
        </w:r>
      </w:ins>
    </w:p>
    <w:p w:rsidRPr="006041BB" w:rsidR="0085523F" w:rsidP="0085523F" w:rsidRDefault="0085523F" w14:paraId="7E1B0EFA" w14:textId="22D67110">
      <w:pPr>
        <w:pStyle w:val="Heading2"/>
        <w:numPr>
          <w:ilvl w:val="1"/>
          <w:numId w:val="7"/>
        </w:numPr>
        <w:spacing w:line="360" w:lineRule="auto"/>
        <w:ind w:left="720"/>
        <w:jc w:val="both"/>
        <w:rPr>
          <w:rFonts w:eastAsia="Times New Roman" w:asciiTheme="minorHAnsi" w:hAnsiTheme="minorHAnsi" w:cstheme="minorBidi"/>
          <w:b/>
          <w:bCs/>
          <w:color w:val="auto"/>
          <w:sz w:val="28"/>
          <w:szCs w:val="28"/>
        </w:rPr>
      </w:pPr>
      <w:bookmarkStart w:name="_Toc108173415" w:id="216"/>
      <w:r>
        <w:rPr>
          <w:rFonts w:eastAsia="Times New Roman" w:asciiTheme="minorHAnsi" w:hAnsiTheme="minorHAnsi" w:cstheme="minorBidi"/>
          <w:b/>
          <w:bCs/>
          <w:color w:val="auto"/>
          <w:sz w:val="28"/>
          <w:szCs w:val="28"/>
        </w:rPr>
        <w:t>Alerts</w:t>
      </w:r>
      <w:bookmarkEnd w:id="216"/>
    </w:p>
    <w:p w:rsidRPr="00DB1087" w:rsidR="00615876" w:rsidP="00C71B85" w:rsidRDefault="00D96FE3" w14:paraId="3F133C4F" w14:textId="152F4B25">
      <w:pPr>
        <w:jc w:val="both"/>
      </w:pPr>
      <w:ins w:author="Markus PAK" w:date="2022-07-05T17:30:00Z" w:id="217">
        <w:r>
          <w:t xml:space="preserve">For a </w:t>
        </w:r>
        <w:r w:rsidR="00B976E6">
          <w:t xml:space="preserve">stable deployment process even more important than logging is an </w:t>
        </w:r>
        <w:r w:rsidRPr="00DB1087" w:rsidR="00B976E6">
          <w:rPr>
            <w:b/>
            <w:bCs/>
          </w:rPr>
          <w:t>alerting system</w:t>
        </w:r>
        <w:r w:rsidR="00062D44">
          <w:t xml:space="preserve">, </w:t>
        </w:r>
      </w:ins>
      <w:del w:author="Markus PAK" w:date="2022-07-05T17:30:00Z" w:id="218">
        <w:r w:rsidRPr="003C060A" w:rsidR="00B262CB">
          <w:rPr>
            <w:rFonts w:cstheme="minorHAnsi"/>
          </w:rPr>
          <w:delText xml:space="preserve">An important enabler for the monitoring </w:delText>
        </w:r>
        <w:r w:rsidRPr="003C060A" w:rsidR="007B4D8C">
          <w:rPr>
            <w:rFonts w:cstheme="minorHAnsi"/>
          </w:rPr>
          <w:delText xml:space="preserve">system to be </w:delText>
        </w:r>
        <w:r w:rsidRPr="003C060A" w:rsidR="007B4D8C">
          <w:rPr>
            <w:rFonts w:cstheme="minorHAnsi"/>
            <w:b/>
            <w:bCs/>
          </w:rPr>
          <w:delText>actionable</w:delText>
        </w:r>
        <w:r w:rsidRPr="003C060A" w:rsidR="007B4D8C">
          <w:rPr>
            <w:rFonts w:cstheme="minorHAnsi"/>
          </w:rPr>
          <w:delText xml:space="preserve"> and </w:delText>
        </w:r>
        <w:r w:rsidRPr="003C060A" w:rsidR="00985671">
          <w:rPr>
            <w:rFonts w:cstheme="minorHAnsi"/>
            <w:b/>
            <w:bCs/>
          </w:rPr>
          <w:delText>well-timed</w:delText>
        </w:r>
        <w:r w:rsidRPr="003C060A" w:rsidR="007B4D8C">
          <w:rPr>
            <w:rFonts w:cstheme="minorHAnsi"/>
          </w:rPr>
          <w:delText xml:space="preserve"> is </w:delText>
        </w:r>
        <w:r w:rsidRPr="003C060A" w:rsidR="00DC3832">
          <w:rPr>
            <w:rFonts w:cstheme="minorHAnsi"/>
          </w:rPr>
          <w:delText xml:space="preserve">to equip respective monitoring </w:delText>
        </w:r>
        <w:r w:rsidRPr="003C060A" w:rsidR="00F73251">
          <w:rPr>
            <w:rFonts w:cstheme="minorHAnsi"/>
          </w:rPr>
          <w:delText xml:space="preserve">jobs with </w:delText>
        </w:r>
        <w:r w:rsidRPr="002E4634" w:rsidR="00F73251">
          <w:rPr>
            <w:rFonts w:cstheme="minorHAnsi"/>
          </w:rPr>
          <w:delText>logging and alert</w:delText>
        </w:r>
        <w:r w:rsidRPr="002E4634" w:rsidR="002E44EE">
          <w:rPr>
            <w:rFonts w:cstheme="minorHAnsi"/>
          </w:rPr>
          <w:delText>s</w:delText>
        </w:r>
        <w:r w:rsidRPr="002E4634" w:rsidR="00F73251">
          <w:rPr>
            <w:rFonts w:cstheme="minorHAnsi"/>
          </w:rPr>
          <w:delText>.</w:delText>
        </w:r>
        <w:r w:rsidRPr="003C060A" w:rsidR="00B24599">
          <w:rPr>
            <w:rFonts w:cstheme="minorHAnsi"/>
          </w:rPr>
          <w:delText xml:space="preserve"> While implementing </w:delText>
        </w:r>
        <w:r w:rsidRPr="003C060A" w:rsidR="00D70431">
          <w:rPr>
            <w:rFonts w:cstheme="minorHAnsi"/>
          </w:rPr>
          <w:delText xml:space="preserve">a proper </w:delText>
        </w:r>
        <w:r w:rsidRPr="002E4634" w:rsidR="00D70431">
          <w:rPr>
            <w:rFonts w:cstheme="minorHAnsi"/>
            <w:b/>
            <w:bCs/>
          </w:rPr>
          <w:delText>alerting</w:delText>
        </w:r>
        <w:r w:rsidRPr="003C060A" w:rsidR="00D70431">
          <w:rPr>
            <w:rFonts w:cstheme="minorHAnsi"/>
          </w:rPr>
          <w:delText xml:space="preserve"> scheme ensures that</w:delText>
        </w:r>
      </w:del>
      <w:ins w:author="Markus PAK" w:date="2022-07-05T17:30:00Z" w:id="219">
        <w:r w:rsidR="00062D44">
          <w:rPr>
            <w:rFonts w:cstheme="minorHAnsi"/>
          </w:rPr>
          <w:t>to make sure that</w:t>
        </w:r>
      </w:ins>
      <w:r w:rsidRPr="003C060A" w:rsidR="00D70431">
        <w:rPr>
          <w:rFonts w:cstheme="minorHAnsi"/>
        </w:rPr>
        <w:t xml:space="preserve"> relevant stakeholders are</w:t>
      </w:r>
      <w:r w:rsidRPr="003C060A" w:rsidR="00D70431">
        <w:rPr>
          <w:rFonts w:cstheme="minorHAnsi"/>
          <w:b/>
          <w:bCs/>
        </w:rPr>
        <w:t xml:space="preserve"> informed</w:t>
      </w:r>
      <w:r w:rsidRPr="003C060A" w:rsidR="00D70431">
        <w:rPr>
          <w:rFonts w:cstheme="minorHAnsi"/>
        </w:rPr>
        <w:t xml:space="preserve"> </w:t>
      </w:r>
      <w:r w:rsidRPr="003C060A" w:rsidR="004377FB">
        <w:rPr>
          <w:rFonts w:cstheme="minorHAnsi"/>
        </w:rPr>
        <w:t xml:space="preserve">of </w:t>
      </w:r>
      <w:del w:author="Markus PAK" w:date="2022-07-05T17:31:00Z" w:id="220">
        <w:r w:rsidRPr="003C060A" w:rsidR="004377FB">
          <w:rPr>
            <w:rFonts w:cstheme="minorHAnsi"/>
          </w:rPr>
          <w:delText xml:space="preserve">arising </w:delText>
        </w:r>
      </w:del>
      <w:r w:rsidRPr="003C060A" w:rsidR="004377FB">
        <w:rPr>
          <w:rFonts w:cstheme="minorHAnsi"/>
        </w:rPr>
        <w:t>issues o</w:t>
      </w:r>
      <w:r w:rsidRPr="003C060A" w:rsidR="00D70431">
        <w:rPr>
          <w:rFonts w:cstheme="minorHAnsi"/>
        </w:rPr>
        <w:t>n time</w:t>
      </w:r>
      <w:ins w:author="Markus PAK" w:date="2022-07-05T17:31:00Z" w:id="221">
        <w:r w:rsidR="00062D44">
          <w:rPr>
            <w:rFonts w:cstheme="minorHAnsi"/>
          </w:rPr>
          <w:t>.</w:t>
        </w:r>
      </w:ins>
      <w:del w:author="Markus PAK" w:date="2022-07-05T17:31:00Z" w:id="222">
        <w:r w:rsidRPr="003C060A" w:rsidR="00D70431">
          <w:rPr>
            <w:rFonts w:cstheme="minorHAnsi"/>
          </w:rPr>
          <w:delText>,</w:delText>
        </w:r>
      </w:del>
      <w:r w:rsidRPr="003C060A" w:rsidR="00D70431">
        <w:rPr>
          <w:rFonts w:cstheme="minorHAnsi"/>
        </w:rPr>
        <w:t xml:space="preserve"> </w:t>
      </w:r>
      <w:del w:author="Markus PAK" w:date="2022-07-05T17:31:00Z" w:id="223">
        <w:r w:rsidRPr="002E4634" w:rsidR="00D70431">
          <w:rPr>
            <w:rFonts w:cstheme="minorHAnsi"/>
            <w:b/>
            <w:bCs/>
          </w:rPr>
          <w:delText>logging</w:delText>
        </w:r>
        <w:r w:rsidRPr="003C060A" w:rsidR="00D70431">
          <w:rPr>
            <w:rFonts w:cstheme="minorHAnsi"/>
          </w:rPr>
          <w:delText xml:space="preserve"> </w:delText>
        </w:r>
      </w:del>
      <w:ins w:author="Markus PAK" w:date="2022-07-05T17:31:00Z" w:id="224">
        <w:r w:rsidR="00062D44">
          <w:rPr>
            <w:rFonts w:cstheme="minorHAnsi"/>
            <w:b/>
            <w:bCs/>
          </w:rPr>
          <w:t>L</w:t>
        </w:r>
        <w:r w:rsidRPr="002E4634" w:rsidR="00062D44">
          <w:rPr>
            <w:rFonts w:cstheme="minorHAnsi"/>
            <w:b/>
            <w:bCs/>
          </w:rPr>
          <w:t>ogging</w:t>
        </w:r>
        <w:r w:rsidRPr="003C060A" w:rsidR="00062D44">
          <w:rPr>
            <w:rFonts w:cstheme="minorHAnsi"/>
          </w:rPr>
          <w:t xml:space="preserve"> </w:t>
        </w:r>
      </w:ins>
      <w:r w:rsidRPr="003C060A" w:rsidR="00E46DDF">
        <w:rPr>
          <w:rFonts w:cstheme="minorHAnsi"/>
        </w:rPr>
        <w:t>facilitates</w:t>
      </w:r>
      <w:ins w:author="Markus PAK" w:date="2022-07-05T17:31:00Z" w:id="225">
        <w:r w:rsidRPr="003C060A" w:rsidR="00E46DDF">
          <w:rPr>
            <w:rFonts w:cstheme="minorHAnsi"/>
          </w:rPr>
          <w:t xml:space="preserve"> </w:t>
        </w:r>
        <w:r w:rsidR="00062D44">
          <w:rPr>
            <w:rFonts w:cstheme="minorHAnsi"/>
          </w:rPr>
          <w:t>then help to</w:t>
        </w:r>
      </w:ins>
      <w:r w:rsidRPr="003C060A" w:rsidR="00E46DDF">
        <w:rPr>
          <w:rFonts w:cstheme="minorHAnsi"/>
        </w:rPr>
        <w:t xml:space="preserve"> </w:t>
      </w:r>
      <w:r w:rsidRPr="003C060A" w:rsidR="00B24599">
        <w:rPr>
          <w:rFonts w:eastAsia="Times New Roman" w:cstheme="minorHAnsi"/>
          <w:b/>
          <w:bCs/>
        </w:rPr>
        <w:t>identif</w:t>
      </w:r>
      <w:ins w:author="Markus PAK" w:date="2022-07-05T17:31:00Z" w:id="226">
        <w:r w:rsidR="00E87629">
          <w:rPr>
            <w:rFonts w:eastAsia="Times New Roman" w:cstheme="minorHAnsi"/>
            <w:b/>
            <w:bCs/>
          </w:rPr>
          <w:t>y</w:t>
        </w:r>
      </w:ins>
      <w:del w:author="Markus PAK" w:date="2022-07-05T17:31:00Z" w:id="227">
        <w:r w:rsidRPr="003C060A" w:rsidR="00B24599">
          <w:rPr>
            <w:rFonts w:eastAsia="Times New Roman" w:cstheme="minorHAnsi"/>
            <w:b/>
            <w:bCs/>
          </w:rPr>
          <w:delText>ying</w:delText>
        </w:r>
      </w:del>
      <w:r w:rsidRPr="003C060A" w:rsidR="00B24599">
        <w:rPr>
          <w:rFonts w:eastAsia="Times New Roman" w:cstheme="minorHAnsi"/>
          <w:b/>
          <w:bCs/>
        </w:rPr>
        <w:t xml:space="preserve"> the cause</w:t>
      </w:r>
      <w:r w:rsidRPr="003C060A" w:rsidR="00B24599">
        <w:rPr>
          <w:rFonts w:eastAsia="Times New Roman" w:cstheme="minorHAnsi"/>
        </w:rPr>
        <w:t xml:space="preserve"> </w:t>
      </w:r>
      <w:r w:rsidRPr="003C060A" w:rsidR="00AB7652">
        <w:rPr>
          <w:rFonts w:eastAsia="Times New Roman" w:cstheme="minorHAnsi"/>
        </w:rPr>
        <w:t xml:space="preserve">of those </w:t>
      </w:r>
      <w:r w:rsidRPr="003C060A" w:rsidR="00101A14">
        <w:rPr>
          <w:rFonts w:eastAsia="Times New Roman" w:cstheme="minorHAnsi"/>
        </w:rPr>
        <w:t>problems</w:t>
      </w:r>
      <w:del w:author="Markus PAK" w:date="2022-07-05T17:31:00Z" w:id="228">
        <w:r w:rsidRPr="003C060A" w:rsidR="00101A14">
          <w:rPr>
            <w:rFonts w:eastAsia="Times New Roman" w:cstheme="minorHAnsi"/>
          </w:rPr>
          <w:delText xml:space="preserve"> </w:delText>
        </w:r>
        <w:r w:rsidR="008E63AE">
          <w:rPr>
            <w:rFonts w:eastAsia="Times New Roman" w:cstheme="minorHAnsi"/>
          </w:rPr>
          <w:delText>more promptly</w:delText>
        </w:r>
      </w:del>
      <w:r w:rsidRPr="003C060A" w:rsidR="00B24599">
        <w:rPr>
          <w:rFonts w:eastAsia="Times New Roman" w:cstheme="minorHAnsi"/>
        </w:rPr>
        <w:t>.</w:t>
      </w:r>
      <w:ins w:author="Markus PAK" w:date="2022-07-05T17:38:00Z" w:id="229">
        <w:r w:rsidR="009629C7">
          <w:rPr>
            <w:rFonts w:eastAsia="Times New Roman" w:cstheme="minorHAnsi"/>
          </w:rPr>
          <w:t xml:space="preserve"> Here the basic requirement is that </w:t>
        </w:r>
      </w:ins>
      <w:ins w:author="Markus PAK" w:date="2022-07-05T17:41:00Z" w:id="230">
        <w:r w:rsidR="00A82493">
          <w:rPr>
            <w:rFonts w:eastAsia="Times New Roman" w:cstheme="minorHAnsi"/>
          </w:rPr>
          <w:t>the ML Ops team is informed when a job has failed.</w:t>
        </w:r>
      </w:ins>
      <w:ins w:author="Markus PAK" w:date="2022-07-05T17:38:00Z" w:id="231">
        <w:r w:rsidR="009629C7">
          <w:rPr>
            <w:rFonts w:eastAsia="Times New Roman" w:cstheme="minorHAnsi"/>
          </w:rPr>
          <w:t xml:space="preserve"> </w:t>
        </w:r>
      </w:ins>
      <w:ins w:author="Markus PAK" w:date="2022-07-05T17:44:00Z" w:id="232">
        <w:r w:rsidR="00AC2E2D">
          <w:rPr>
            <w:rFonts w:eastAsia="Times New Roman" w:cstheme="minorHAnsi"/>
          </w:rPr>
          <w:t xml:space="preserve">In a </w:t>
        </w:r>
      </w:ins>
      <w:ins w:author="Markus PAK" w:date="2022-07-05T17:49:00Z" w:id="233">
        <w:r w:rsidR="0039448D">
          <w:rPr>
            <w:rFonts w:eastAsia="Times New Roman" w:cstheme="minorHAnsi"/>
          </w:rPr>
          <w:t>higher maturity state of our</w:t>
        </w:r>
        <w:r w:rsidR="00AC5C8E">
          <w:rPr>
            <w:rFonts w:eastAsia="Times New Roman" w:cstheme="minorHAnsi"/>
          </w:rPr>
          <w:t xml:space="preserve"> monitoring framework </w:t>
        </w:r>
        <w:r w:rsidR="00E37E3C">
          <w:rPr>
            <w:rFonts w:eastAsia="Times New Roman" w:cstheme="minorHAnsi"/>
          </w:rPr>
          <w:t>automated JIRA ticket could be created whenever a problem with the de</w:t>
        </w:r>
      </w:ins>
      <w:ins w:author="Markus PAK" w:date="2022-07-05T17:50:00Z" w:id="234">
        <w:r w:rsidR="00E37E3C">
          <w:rPr>
            <w:rFonts w:eastAsia="Times New Roman" w:cstheme="minorHAnsi"/>
          </w:rPr>
          <w:t xml:space="preserve">ployment pipeline occurs. </w:t>
        </w:r>
      </w:ins>
    </w:p>
    <w:p w:rsidRPr="008F7DD6" w:rsidR="00CE197C" w:rsidP="00C71B85" w:rsidRDefault="00CA1627" w14:paraId="1FBBABB2" w14:textId="79FCFF98">
      <w:pPr>
        <w:shd w:val="clear" w:color="auto" w:fill="FFFFFF"/>
        <w:spacing w:after="240" w:line="240" w:lineRule="auto"/>
        <w:jc w:val="both"/>
        <w:rPr>
          <w:rFonts w:cstheme="minorHAnsi"/>
        </w:rPr>
      </w:pPr>
      <w:ins w:author="Markus PAK" w:date="2022-07-05T17:50:00Z" w:id="235">
        <w:r>
          <w:t xml:space="preserve">Make sure that the following conditions are fulfilled </w:t>
        </w:r>
      </w:ins>
      <w:ins w:author="Markus PAK" w:date="2022-07-05T17:52:00Z" w:id="236">
        <w:r w:rsidR="00713B82">
          <w:t>when building up the alerting system</w:t>
        </w:r>
      </w:ins>
      <w:r w:rsidRPr="008F7DD6" w:rsidR="00CE197C">
        <w:rPr>
          <w:rFonts w:cstheme="minorHAnsi"/>
        </w:rPr>
        <w:t>:</w:t>
      </w:r>
    </w:p>
    <w:p w:rsidRPr="00FD1912" w:rsidR="00CE197C" w:rsidP="00CE197C" w:rsidRDefault="00CE197C" w14:paraId="7DB696F7" w14:textId="77777777">
      <w:pPr>
        <w:numPr>
          <w:ilvl w:val="0"/>
          <w:numId w:val="12"/>
        </w:numPr>
        <w:shd w:val="clear" w:color="auto" w:fill="FFFFFF"/>
        <w:spacing w:before="100" w:beforeAutospacing="1" w:after="120" w:line="240" w:lineRule="auto"/>
        <w:jc w:val="both"/>
        <w:rPr>
          <w:rFonts w:eastAsia="Times New Roman" w:cstheme="minorHAnsi"/>
          <w:b/>
          <w:bCs/>
        </w:rPr>
      </w:pPr>
      <w:r w:rsidRPr="00465D02">
        <w:rPr>
          <w:rFonts w:eastAsia="Times New Roman" w:cstheme="minorHAnsi"/>
          <w:b/>
          <w:bCs/>
        </w:rPr>
        <w:t>Alerts Minimization:</w:t>
      </w:r>
    </w:p>
    <w:p w:rsidRPr="00FD1912" w:rsidR="00CE197C" w:rsidP="00CE197C" w:rsidRDefault="00CE197C" w14:paraId="60CA709F" w14:textId="59F0AC8E">
      <w:pPr>
        <w:numPr>
          <w:ilvl w:val="1"/>
          <w:numId w:val="12"/>
        </w:numPr>
        <w:shd w:val="clear" w:color="auto" w:fill="FFFFFF"/>
        <w:spacing w:before="100" w:beforeAutospacing="1" w:after="120" w:line="240" w:lineRule="auto"/>
        <w:jc w:val="both"/>
        <w:rPr>
          <w:del w:author="Markus PAK" w:date="2022-07-05T17:52:00Z" w:id="237"/>
          <w:rFonts w:eastAsia="Times New Roman" w:cstheme="minorHAnsi"/>
          <w:b/>
          <w:bCs/>
        </w:rPr>
      </w:pPr>
      <w:del w:author="Markus PAK" w:date="2022-07-05T17:52:00Z" w:id="238">
        <w:r w:rsidRPr="00FD1912">
          <w:rPr>
            <w:rFonts w:eastAsia="Times New Roman" w:cstheme="minorHAnsi"/>
          </w:rPr>
          <w:delText xml:space="preserve">Monitor only the </w:delText>
        </w:r>
        <w:r w:rsidRPr="00FD1912">
          <w:rPr>
            <w:rFonts w:eastAsia="Times New Roman" w:cstheme="minorHAnsi"/>
            <w:b/>
            <w:bCs/>
          </w:rPr>
          <w:delText>primary metrics</w:delText>
        </w:r>
        <w:r w:rsidRPr="00FD1912">
          <w:rPr>
            <w:rFonts w:eastAsia="Times New Roman" w:cstheme="minorHAnsi"/>
          </w:rPr>
          <w:delText xml:space="preserve"> as concluded during the analysis</w:delText>
        </w:r>
      </w:del>
    </w:p>
    <w:p w:rsidRPr="00465D02" w:rsidR="00CE197C" w:rsidP="00CE197C" w:rsidRDefault="00CE197C" w14:paraId="514F7D5F" w14:textId="77777777">
      <w:pPr>
        <w:numPr>
          <w:ilvl w:val="1"/>
          <w:numId w:val="12"/>
        </w:numPr>
        <w:shd w:val="clear" w:color="auto" w:fill="FFFFFF" w:themeFill="background1"/>
        <w:spacing w:before="100" w:beforeAutospacing="1" w:after="120" w:line="240" w:lineRule="auto"/>
        <w:jc w:val="both"/>
        <w:rPr>
          <w:ins w:author="Markus PAK" w:date="2022-07-05T17:52:00Z" w:id="239"/>
          <w:rFonts w:eastAsia="Times New Roman"/>
        </w:rPr>
      </w:pPr>
      <w:r w:rsidRPr="25AAFFB0">
        <w:rPr>
          <w:rFonts w:eastAsia="Times New Roman"/>
        </w:rPr>
        <w:t xml:space="preserve">Restrict scope of alerts to those situations that </w:t>
      </w:r>
      <w:r w:rsidRPr="25AAFFB0">
        <w:rPr>
          <w:rFonts w:eastAsia="Times New Roman"/>
          <w:b/>
        </w:rPr>
        <w:t>require intervention</w:t>
      </w:r>
      <w:r w:rsidRPr="25AAFFB0">
        <w:rPr>
          <w:rFonts w:eastAsia="Times New Roman"/>
        </w:rPr>
        <w:t xml:space="preserve"> and do have the real business impact</w:t>
      </w:r>
    </w:p>
    <w:p w:rsidRPr="00465D02" w:rsidR="003F7BAC" w:rsidP="00CE197C" w:rsidRDefault="00D01800" w14:paraId="2B8F826B" w14:textId="12CA4C5B">
      <w:pPr>
        <w:numPr>
          <w:ilvl w:val="1"/>
          <w:numId w:val="12"/>
        </w:numPr>
        <w:shd w:val="clear" w:color="auto" w:fill="FFFFFF" w:themeFill="background1"/>
        <w:spacing w:before="100" w:beforeAutospacing="1" w:after="120" w:line="240" w:lineRule="auto"/>
        <w:jc w:val="both"/>
        <w:rPr>
          <w:rFonts w:eastAsia="Times New Roman"/>
        </w:rPr>
      </w:pPr>
      <w:ins w:author="Markus PAK" w:date="2022-07-05T17:53:00Z" w:id="240">
        <w:r>
          <w:rPr>
            <w:rFonts w:eastAsia="Times New Roman"/>
          </w:rPr>
          <w:t xml:space="preserve">Write out only the important information in the </w:t>
        </w:r>
        <w:r w:rsidR="00E32737">
          <w:rPr>
            <w:rFonts w:eastAsia="Times New Roman"/>
          </w:rPr>
          <w:t>notification</w:t>
        </w:r>
      </w:ins>
    </w:p>
    <w:p w:rsidRPr="00465D02" w:rsidR="00CE197C" w:rsidP="00CE197C" w:rsidRDefault="00CE197C" w14:paraId="718977C8" w14:textId="696D6313">
      <w:pPr>
        <w:numPr>
          <w:ilvl w:val="1"/>
          <w:numId w:val="12"/>
        </w:numPr>
        <w:shd w:val="clear" w:color="auto" w:fill="FFFFFF"/>
        <w:spacing w:before="100" w:beforeAutospacing="1" w:after="120" w:line="240" w:lineRule="auto"/>
        <w:jc w:val="both"/>
        <w:rPr>
          <w:rFonts w:eastAsia="Times New Roman" w:cstheme="minorHAnsi"/>
        </w:rPr>
      </w:pPr>
      <w:r w:rsidRPr="00465D02">
        <w:rPr>
          <w:rFonts w:eastAsia="Times New Roman" w:cstheme="minorHAnsi"/>
          <w:b/>
          <w:bCs/>
        </w:rPr>
        <w:t>Limit alerts audience</w:t>
      </w:r>
      <w:r w:rsidRPr="00465D02">
        <w:rPr>
          <w:rFonts w:eastAsia="Times New Roman" w:cstheme="minorHAnsi"/>
        </w:rPr>
        <w:t xml:space="preserve"> to people in charge of maintaining respective process steps</w:t>
      </w:r>
      <w:ins w:author="Markus PAK" w:date="2022-07-05T17:53:00Z" w:id="241">
        <w:r w:rsidR="001A7983">
          <w:rPr>
            <w:rFonts w:eastAsia="Times New Roman" w:cstheme="minorHAnsi"/>
          </w:rPr>
          <w:t xml:space="preserve">, in our case the ML Ops </w:t>
        </w:r>
        <w:r w:rsidR="00D41081">
          <w:rPr>
            <w:rFonts w:eastAsia="Times New Roman" w:cstheme="minorHAnsi"/>
          </w:rPr>
          <w:t>team</w:t>
        </w:r>
      </w:ins>
      <w:ins w:author="Markus PAK" w:date="2022-07-05T17:42:00Z" w:id="242">
        <w:del w:author="Markus PAK" w:date="2022-07-05T17:53:00Z" w:id="243">
          <w:r w:rsidRPr="00465D02" w:rsidDel="001A7983">
            <w:rPr>
              <w:rFonts w:eastAsia="Times New Roman" w:cstheme="minorHAnsi"/>
            </w:rPr>
            <w:delText xml:space="preserve"> (e.g.</w:delText>
          </w:r>
        </w:del>
      </w:ins>
      <w:del w:author="Markus PAK" w:date="2022-07-05T17:53:00Z" w:id="244">
        <w:r w:rsidRPr="00465D02">
          <w:rPr>
            <w:rFonts w:eastAsia="Times New Roman" w:cstheme="minorHAnsi"/>
          </w:rPr>
          <w:delText xml:space="preserve"> </w:delText>
        </w:r>
      </w:del>
      <w:ins w:author="Markus PAK" w:date="2022-07-05T17:42:00Z" w:id="245">
        <w:del w:author="Markus PAK" w:date="2022-07-05T17:53:00Z" w:id="246">
          <w:r w:rsidRPr="00465D02">
            <w:rPr>
              <w:rFonts w:eastAsia="Times New Roman" w:cstheme="minorHAnsi"/>
            </w:rPr>
            <w:delText>model quality alerts -</w:delText>
          </w:r>
        </w:del>
      </w:ins>
      <w:del w:author="Markus PAK" w:date="2022-07-05T17:53:00Z" w:id="247">
        <w:r>
          <w:rPr>
            <w:rFonts w:eastAsia="Times New Roman" w:cstheme="minorHAnsi"/>
          </w:rPr>
          <w:delText xml:space="preserve"> </w:delText>
        </w:r>
      </w:del>
      <w:ins w:author="Markus PAK" w:date="2022-07-05T17:42:00Z" w:id="248">
        <w:del w:author="Markus PAK" w:date="2022-07-05T17:53:00Z" w:id="249">
          <w:r w:rsidRPr="00465D02">
            <w:rPr>
              <w:rFonts w:eastAsia="Times New Roman" w:cstheme="minorHAnsi"/>
            </w:rPr>
            <w:delText>data scientists, system performance alerts - to IT Ops, etc.)</w:delText>
          </w:r>
        </w:del>
      </w:ins>
    </w:p>
    <w:p w:rsidRPr="008D02A4" w:rsidR="00CE197C" w:rsidP="00CE197C" w:rsidRDefault="00CE197C" w14:paraId="41C51E6E" w14:textId="77777777">
      <w:pPr>
        <w:numPr>
          <w:ilvl w:val="0"/>
          <w:numId w:val="12"/>
        </w:numPr>
        <w:shd w:val="clear" w:color="auto" w:fill="FFFFFF"/>
        <w:spacing w:before="100" w:beforeAutospacing="1" w:after="120" w:line="240" w:lineRule="auto"/>
        <w:jc w:val="both"/>
        <w:rPr>
          <w:rFonts w:eastAsia="Times New Roman" w:cstheme="minorHAnsi"/>
          <w:b/>
          <w:bCs/>
        </w:rPr>
      </w:pPr>
      <w:r w:rsidRPr="00465D02">
        <w:rPr>
          <w:rFonts w:eastAsia="Times New Roman" w:cstheme="minorHAnsi"/>
          <w:b/>
          <w:bCs/>
        </w:rPr>
        <w:t xml:space="preserve">Alerts </w:t>
      </w:r>
      <w:r>
        <w:rPr>
          <w:rFonts w:eastAsia="Times New Roman" w:cstheme="minorHAnsi"/>
          <w:b/>
          <w:bCs/>
        </w:rPr>
        <w:t>Validity</w:t>
      </w:r>
      <w:r w:rsidRPr="00465D02">
        <w:rPr>
          <w:rFonts w:eastAsia="Times New Roman" w:cstheme="minorHAnsi"/>
          <w:b/>
          <w:bCs/>
        </w:rPr>
        <w:t>:</w:t>
      </w:r>
    </w:p>
    <w:p w:rsidRPr="00CE66EF" w:rsidR="00CE197C" w:rsidP="00CE197C" w:rsidRDefault="00CE197C" w14:paraId="422D35A8" w14:textId="77777777">
      <w:pPr>
        <w:numPr>
          <w:ilvl w:val="1"/>
          <w:numId w:val="12"/>
        </w:numPr>
        <w:shd w:val="clear" w:color="auto" w:fill="FFFFFF"/>
        <w:spacing w:before="100" w:beforeAutospacing="1" w:after="120" w:line="240" w:lineRule="auto"/>
        <w:jc w:val="both"/>
        <w:rPr>
          <w:rFonts w:eastAsia="Times New Roman" w:cstheme="minorHAnsi"/>
        </w:rPr>
      </w:pPr>
      <w:r w:rsidRPr="00CE66EF">
        <w:rPr>
          <w:rFonts w:eastAsia="Times New Roman" w:cstheme="minorHAnsi"/>
          <w:b/>
          <w:bCs/>
        </w:rPr>
        <w:t xml:space="preserve">Test </w:t>
      </w:r>
      <w:r w:rsidRPr="00CE66EF">
        <w:rPr>
          <w:rFonts w:eastAsia="Times New Roman" w:cstheme="minorHAnsi"/>
        </w:rPr>
        <w:t xml:space="preserve">your alerts </w:t>
      </w:r>
      <w:r w:rsidRPr="00CE66EF">
        <w:rPr>
          <w:rFonts w:eastAsia="Times New Roman" w:cstheme="minorHAnsi"/>
          <w:b/>
          <w:bCs/>
        </w:rPr>
        <w:t>before</w:t>
      </w:r>
      <w:r w:rsidRPr="00CE66EF">
        <w:rPr>
          <w:rFonts w:eastAsia="Times New Roman" w:cstheme="minorHAnsi"/>
        </w:rPr>
        <w:t xml:space="preserve"> they go into production </w:t>
      </w:r>
      <w:del w:author="Markus PAK" w:date="2022-07-05T17:54:00Z" w:id="250">
        <w:r w:rsidRPr="00CE66EF">
          <w:rPr>
            <w:rFonts w:eastAsia="Times New Roman" w:cstheme="minorHAnsi"/>
          </w:rPr>
          <w:delText>(e.g. based on historical, test data)</w:delText>
        </w:r>
      </w:del>
    </w:p>
    <w:p w:rsidRPr="00CE66EF" w:rsidR="00CE197C" w:rsidP="00CE197C" w:rsidRDefault="00CE197C" w14:paraId="5B7043BF" w14:textId="094534C4">
      <w:pPr>
        <w:numPr>
          <w:ilvl w:val="1"/>
          <w:numId w:val="12"/>
        </w:numPr>
        <w:shd w:val="clear" w:color="auto" w:fill="FFFFFF"/>
        <w:spacing w:before="100" w:beforeAutospacing="1" w:after="120" w:line="240" w:lineRule="auto"/>
        <w:jc w:val="both"/>
        <w:rPr>
          <w:rFonts w:eastAsia="Times New Roman" w:cstheme="minorHAnsi"/>
        </w:rPr>
      </w:pPr>
      <w:r w:rsidRPr="00CE66EF">
        <w:rPr>
          <w:rFonts w:eastAsia="Times New Roman" w:cstheme="minorHAnsi"/>
          <w:b/>
          <w:bCs/>
        </w:rPr>
        <w:t>Add context</w:t>
      </w:r>
      <w:r w:rsidRPr="00CE66EF">
        <w:rPr>
          <w:rFonts w:eastAsia="Times New Roman" w:cstheme="minorHAnsi"/>
        </w:rPr>
        <w:t xml:space="preserve"> to the alert by including </w:t>
      </w:r>
      <w:r w:rsidRPr="00CE66EF">
        <w:rPr>
          <w:rFonts w:eastAsia="Times New Roman" w:cstheme="minorHAnsi"/>
          <w:b/>
          <w:bCs/>
        </w:rPr>
        <w:t>descriptive information</w:t>
      </w:r>
      <w:r w:rsidRPr="00CE66EF">
        <w:rPr>
          <w:rFonts w:eastAsia="Times New Roman" w:cstheme="minorHAnsi"/>
        </w:rPr>
        <w:t xml:space="preserve"> </w:t>
      </w:r>
      <w:del w:author="Markus PAK" w:date="2022-07-05T17:54:00Z" w:id="251">
        <w:r w:rsidRPr="00CE66EF">
          <w:rPr>
            <w:rFonts w:eastAsia="Times New Roman" w:cstheme="minorHAnsi"/>
          </w:rPr>
          <w:delText xml:space="preserve">and </w:delText>
        </w:r>
        <w:r w:rsidRPr="00CE66EF">
          <w:rPr>
            <w:rFonts w:eastAsia="Times New Roman" w:cstheme="minorHAnsi"/>
            <w:b/>
            <w:bCs/>
          </w:rPr>
          <w:delText>recommended action</w:delText>
        </w:r>
        <w:r w:rsidRPr="00CE66EF">
          <w:rPr>
            <w:rFonts w:eastAsia="Times New Roman" w:cstheme="minorHAnsi"/>
          </w:rPr>
          <w:delText xml:space="preserve"> by the primary service owner</w:delText>
        </w:r>
      </w:del>
      <w:ins w:author="Markus PAK" w:date="2022-07-05T17:54:00Z" w:id="252">
        <w:r w:rsidR="00431BE2">
          <w:rPr>
            <w:rFonts w:eastAsia="Times New Roman" w:cstheme="minorHAnsi"/>
          </w:rPr>
          <w:t>of the problem</w:t>
        </w:r>
      </w:ins>
    </w:p>
    <w:p w:rsidRPr="00CE66EF" w:rsidR="00CE197C" w:rsidP="00CE197C" w:rsidRDefault="00CE197C" w14:paraId="7CE3EECB" w14:textId="3D58A0D8">
      <w:pPr>
        <w:numPr>
          <w:ilvl w:val="1"/>
          <w:numId w:val="12"/>
        </w:numPr>
        <w:shd w:val="clear" w:color="auto" w:fill="FFFFFF" w:themeFill="background1"/>
        <w:spacing w:before="100" w:beforeAutospacing="1" w:after="120" w:line="240" w:lineRule="auto"/>
        <w:jc w:val="both"/>
        <w:rPr>
          <w:rFonts w:eastAsia="Times New Roman"/>
        </w:rPr>
      </w:pPr>
      <w:r w:rsidRPr="680A170A">
        <w:rPr>
          <w:rFonts w:eastAsia="Times New Roman"/>
        </w:rPr>
        <w:t xml:space="preserve">Establish </w:t>
      </w:r>
      <w:ins w:author="Markus PAK" w:date="2022-07-05T17:54:00Z" w:id="253">
        <w:r w:rsidR="00431BE2">
          <w:rPr>
            <w:rFonts w:eastAsia="Times New Roman"/>
          </w:rPr>
          <w:t xml:space="preserve">within the ML Ops team </w:t>
        </w:r>
      </w:ins>
      <w:r w:rsidRPr="680A170A">
        <w:rPr>
          <w:rFonts w:eastAsia="Times New Roman"/>
        </w:rPr>
        <w:t xml:space="preserve">a </w:t>
      </w:r>
      <w:r w:rsidRPr="680A170A">
        <w:rPr>
          <w:rFonts w:eastAsia="Times New Roman"/>
          <w:b/>
        </w:rPr>
        <w:t>troubleshooting framework</w:t>
      </w:r>
      <w:r w:rsidRPr="680A170A">
        <w:rPr>
          <w:rFonts w:eastAsia="Times New Roman"/>
        </w:rPr>
        <w:t xml:space="preserve"> (steps) for going from </w:t>
      </w:r>
      <w:del w:author="Markus PAK" w:date="2022-07-05T17:54:00Z" w:id="254">
        <w:r w:rsidRPr="680A170A">
          <w:rPr>
            <w:rFonts w:eastAsia="Times New Roman"/>
          </w:rPr>
          <w:delText xml:space="preserve">alerting </w:delText>
        </w:r>
      </w:del>
      <w:ins w:author="Markus PAK" w:date="2022-07-05T17:54:00Z" w:id="255">
        <w:r w:rsidR="00431BE2">
          <w:rPr>
            <w:rFonts w:eastAsia="Times New Roman"/>
          </w:rPr>
          <w:t>the notification</w:t>
        </w:r>
        <w:r w:rsidRPr="680A170A" w:rsidR="00431BE2">
          <w:rPr>
            <w:rFonts w:eastAsia="Times New Roman"/>
          </w:rPr>
          <w:t xml:space="preserve"> </w:t>
        </w:r>
      </w:ins>
      <w:r w:rsidRPr="680A170A">
        <w:rPr>
          <w:rFonts w:eastAsia="Times New Roman"/>
        </w:rPr>
        <w:t>to action to troubleshooting</w:t>
      </w:r>
      <w:ins w:author="Markus PAK" w:date="2022-07-05T17:55:00Z" w:id="256">
        <w:r w:rsidR="00714EBE">
          <w:rPr>
            <w:rFonts w:eastAsia="Times New Roman"/>
          </w:rPr>
          <w:t>:</w:t>
        </w:r>
      </w:ins>
      <w:del w:author="Markus PAK" w:date="2022-07-05T17:55:00Z" w:id="257">
        <w:r w:rsidRPr="680A170A">
          <w:rPr>
            <w:rFonts w:eastAsia="Times New Roman"/>
          </w:rPr>
          <w:delText>,</w:delText>
        </w:r>
      </w:del>
      <w:r w:rsidRPr="680A170A">
        <w:rPr>
          <w:rFonts w:eastAsia="Times New Roman"/>
        </w:rPr>
        <w:t xml:space="preserve"> </w:t>
      </w:r>
      <w:r w:rsidRPr="680A170A">
        <w:rPr>
          <w:rFonts w:eastAsia="Times New Roman"/>
          <w:b/>
        </w:rPr>
        <w:t>characterize alerts</w:t>
      </w:r>
      <w:r w:rsidRPr="680A170A">
        <w:rPr>
          <w:rFonts w:eastAsia="Times New Roman"/>
        </w:rPr>
        <w:t xml:space="preserve"> (i.e. whether they were false positives, negatives, or true positives), record and automate </w:t>
      </w:r>
      <w:r w:rsidRPr="680A170A">
        <w:rPr>
          <w:rFonts w:eastAsia="Times New Roman"/>
          <w:b/>
        </w:rPr>
        <w:t>frequently taken actions</w:t>
      </w:r>
      <w:ins w:author="Markus PAK" w:date="2022-07-05T17:55:00Z" w:id="258">
        <w:r w:rsidR="00714EBE">
          <w:rPr>
            <w:rFonts w:eastAsia="Times New Roman"/>
            <w:b/>
          </w:rPr>
          <w:t>.</w:t>
        </w:r>
      </w:ins>
    </w:p>
    <w:p w:rsidRPr="00860F77" w:rsidR="00267C5D" w:rsidP="25AAFFB0" w:rsidRDefault="00267C5D" w14:paraId="68E036D0" w14:textId="2F833CE0">
      <w:pPr>
        <w:shd w:val="clear" w:color="auto" w:fill="FFFFFF" w:themeFill="background1"/>
        <w:spacing w:before="100" w:beforeAutospacing="1" w:after="100" w:afterAutospacing="1" w:line="240" w:lineRule="auto"/>
        <w:jc w:val="both"/>
        <w:rPr>
          <w:rFonts w:eastAsia="Times New Roman"/>
          <w:color w:val="FF0000"/>
        </w:rPr>
      </w:pPr>
    </w:p>
    <w:p w:rsidR="25AAFFB0" w:rsidRDefault="25AAFFB0" w14:paraId="3C87E4A8" w14:textId="2F833CE0">
      <w:pPr>
        <w:pStyle w:val="ListParagraph"/>
        <w:numPr>
          <w:ilvl w:val="0"/>
          <w:numId w:val="7"/>
        </w:numPr>
        <w:spacing w:line="240" w:lineRule="auto"/>
        <w:ind w:left="360"/>
        <w:outlineLvl w:val="0"/>
        <w:rPr>
          <w:rFonts w:eastAsiaTheme="minorEastAsia"/>
          <w:b/>
          <w:bCs/>
          <w:sz w:val="28"/>
          <w:szCs w:val="28"/>
        </w:rPr>
        <w:pPrChange w:author="Olga KAPRANOVA" w:date="2022-07-08T11:49:00Z" w:id="259">
          <w:pPr>
            <w:pStyle w:val="ListParagraph"/>
            <w:numPr>
              <w:numId w:val="7"/>
            </w:numPr>
            <w:spacing w:line="240" w:lineRule="auto"/>
            <w:ind w:left="360" w:hanging="360"/>
          </w:pPr>
        </w:pPrChange>
      </w:pPr>
      <w:bookmarkStart w:name="_Toc108173416" w:id="260"/>
      <w:r w:rsidRPr="25AAFFB0">
        <w:rPr>
          <w:rFonts w:eastAsia="Times New Roman"/>
          <w:b/>
          <w:bCs/>
          <w:sz w:val="28"/>
          <w:szCs w:val="28"/>
        </w:rPr>
        <w:t>Minimum requirements</w:t>
      </w:r>
      <w:bookmarkEnd w:id="260"/>
    </w:p>
    <w:p w:rsidR="25AAFFB0" w:rsidP="25AAFFB0" w:rsidRDefault="25AAFFB0" w14:paraId="56EEEC35" w14:textId="2F833CE0">
      <w:pPr>
        <w:spacing w:line="240" w:lineRule="auto"/>
        <w:jc w:val="both"/>
        <w:rPr>
          <w:rFonts w:eastAsia="Times New Roman"/>
          <w:b/>
          <w:bCs/>
          <w:sz w:val="26"/>
          <w:szCs w:val="26"/>
        </w:rPr>
      </w:pPr>
      <w:r w:rsidRPr="25AAFFB0">
        <w:rPr>
          <w:rFonts w:eastAsia="Times New Roman"/>
        </w:rPr>
        <w:t>Another important part of proper monitoring of deployed models is having its minimum requirements clearly defined and documented. These requirements will include frequency of monitoring and retraining, putting model in production, etc. Purpose of this section is to give benchmark which should be followed, meaning that these requirements should be at least fulfilled but can be exceeded as well.</w:t>
      </w:r>
    </w:p>
    <w:p w:rsidR="25AAFFB0" w:rsidP="25AAFFB0" w:rsidRDefault="25AAFFB0" w14:paraId="51985FF1" w14:textId="2F833CE0">
      <w:pPr>
        <w:spacing w:line="240" w:lineRule="auto"/>
        <w:rPr>
          <w:rFonts w:eastAsia="Times New Roman"/>
          <w:b/>
          <w:bCs/>
          <w:sz w:val="26"/>
          <w:szCs w:val="26"/>
        </w:rPr>
      </w:pPr>
    </w:p>
    <w:p w:rsidRPr="00383F16" w:rsidR="25AAFFB0" w:rsidP="00383F16" w:rsidRDefault="25AAFFB0" w14:paraId="6641292D" w14:textId="2A4CEF66">
      <w:pPr>
        <w:pStyle w:val="Heading2"/>
        <w:numPr>
          <w:ilvl w:val="1"/>
          <w:numId w:val="7"/>
        </w:numPr>
        <w:spacing w:line="360" w:lineRule="auto"/>
        <w:ind w:left="720"/>
        <w:jc w:val="both"/>
        <w:rPr>
          <w:rFonts w:eastAsia="Times New Roman" w:asciiTheme="minorHAnsi" w:hAnsiTheme="minorHAnsi" w:cstheme="minorBidi"/>
          <w:b/>
          <w:bCs/>
          <w:color w:val="auto"/>
          <w:sz w:val="28"/>
          <w:szCs w:val="28"/>
        </w:rPr>
      </w:pPr>
      <w:bookmarkStart w:name="_Toc108173417" w:id="261"/>
      <w:r w:rsidRPr="00383F16">
        <w:rPr>
          <w:rFonts w:eastAsia="Times New Roman" w:asciiTheme="minorHAnsi" w:hAnsiTheme="minorHAnsi" w:cstheme="minorBidi"/>
          <w:b/>
          <w:bCs/>
          <w:color w:val="auto"/>
          <w:sz w:val="28"/>
          <w:szCs w:val="28"/>
        </w:rPr>
        <w:t>Monitoring and retraining frequency</w:t>
      </w:r>
      <w:bookmarkEnd w:id="261"/>
    </w:p>
    <w:p w:rsidR="00E2034B" w:rsidP="25AAFFB0" w:rsidRDefault="25AAFFB0" w14:paraId="69942AAC" w14:textId="2F833CE0">
      <w:pPr>
        <w:spacing w:line="240" w:lineRule="auto"/>
        <w:jc w:val="both"/>
        <w:rPr>
          <w:rFonts w:eastAsia="Times New Roman"/>
        </w:rPr>
      </w:pPr>
      <w:r w:rsidRPr="25AAFFB0">
        <w:rPr>
          <w:rFonts w:eastAsia="Times New Roman"/>
        </w:rPr>
        <w:t xml:space="preserve">All models </w:t>
      </w:r>
      <w:r w:rsidRPr="00F940FB">
        <w:rPr>
          <w:rFonts w:eastAsia="Times New Roman"/>
          <w:b/>
          <w:bCs/>
        </w:rPr>
        <w:t>must</w:t>
      </w:r>
      <w:r w:rsidRPr="25AAFFB0">
        <w:rPr>
          <w:rFonts w:eastAsia="Times New Roman"/>
        </w:rPr>
        <w:t xml:space="preserve"> be</w:t>
      </w:r>
      <w:r w:rsidR="00E2034B">
        <w:rPr>
          <w:rFonts w:eastAsia="Times New Roman"/>
        </w:rPr>
        <w:t>:</w:t>
      </w:r>
    </w:p>
    <w:p w:rsidR="00145FD3" w:rsidP="00E2034B" w:rsidRDefault="25AAFFB0" w14:paraId="09E2622E" w14:textId="7218469E">
      <w:pPr>
        <w:pStyle w:val="ListParagraph"/>
        <w:numPr>
          <w:ilvl w:val="0"/>
          <w:numId w:val="4"/>
        </w:numPr>
        <w:spacing w:line="240" w:lineRule="auto"/>
        <w:jc w:val="both"/>
        <w:rPr>
          <w:rFonts w:eastAsia="Times New Roman"/>
        </w:rPr>
      </w:pPr>
      <w:r w:rsidRPr="00E2034B">
        <w:rPr>
          <w:rFonts w:eastAsia="Times New Roman"/>
        </w:rPr>
        <w:t xml:space="preserve">monitored at least </w:t>
      </w:r>
      <w:r w:rsidRPr="00E2034B">
        <w:rPr>
          <w:rFonts w:eastAsia="Times New Roman"/>
          <w:b/>
          <w:bCs/>
        </w:rPr>
        <w:t>once per quarter</w:t>
      </w:r>
    </w:p>
    <w:p w:rsidR="00145FD3" w:rsidP="00145FD3" w:rsidRDefault="00145FD3" w14:paraId="5AE143DF" w14:textId="2F833CE0">
      <w:pPr>
        <w:pStyle w:val="ListParagraph"/>
        <w:spacing w:line="240" w:lineRule="auto"/>
        <w:jc w:val="both"/>
        <w:rPr>
          <w:rFonts w:eastAsia="Times New Roman"/>
        </w:rPr>
      </w:pPr>
    </w:p>
    <w:p w:rsidR="00E2034B" w:rsidP="00F940FB" w:rsidRDefault="25AAFFB0" w14:paraId="29AE499E" w14:textId="285A1D53">
      <w:pPr>
        <w:pStyle w:val="ListParagraph"/>
        <w:spacing w:line="240" w:lineRule="auto"/>
        <w:jc w:val="both"/>
        <w:rPr>
          <w:rFonts w:eastAsia="Times New Roman"/>
        </w:rPr>
      </w:pPr>
      <w:r w:rsidRPr="00E2034B">
        <w:rPr>
          <w:rFonts w:eastAsia="Times New Roman"/>
        </w:rPr>
        <w:t>and</w:t>
      </w:r>
    </w:p>
    <w:p w:rsidR="00145FD3" w:rsidP="00F940FB" w:rsidRDefault="00145FD3" w14:paraId="7ECD92D9" w14:textId="2F833CE0">
      <w:pPr>
        <w:pStyle w:val="ListParagraph"/>
        <w:spacing w:line="240" w:lineRule="auto"/>
        <w:jc w:val="both"/>
        <w:rPr>
          <w:rFonts w:eastAsia="Times New Roman"/>
        </w:rPr>
      </w:pPr>
    </w:p>
    <w:p w:rsidRPr="00F940FB" w:rsidR="003F514C" w:rsidP="00F940FB" w:rsidRDefault="25AAFFB0" w14:paraId="74D495C1" w14:textId="224BC752">
      <w:pPr>
        <w:pStyle w:val="ListParagraph"/>
        <w:numPr>
          <w:ilvl w:val="0"/>
          <w:numId w:val="4"/>
        </w:numPr>
        <w:spacing w:line="240" w:lineRule="auto"/>
        <w:jc w:val="both"/>
        <w:rPr>
          <w:rFonts w:eastAsia="Times New Roman"/>
        </w:rPr>
      </w:pPr>
      <w:commentRangeStart w:id="262"/>
      <w:r w:rsidRPr="00E2034B">
        <w:rPr>
          <w:rFonts w:eastAsia="Times New Roman"/>
        </w:rPr>
        <w:t xml:space="preserve">retrained at least </w:t>
      </w:r>
      <w:r w:rsidRPr="00E2034B">
        <w:rPr>
          <w:rFonts w:eastAsia="Times New Roman"/>
          <w:b/>
          <w:bCs/>
        </w:rPr>
        <w:t xml:space="preserve">once </w:t>
      </w:r>
      <w:r w:rsidRPr="00E2034B" w:rsidR="0040556E">
        <w:rPr>
          <w:rFonts w:eastAsia="Times New Roman"/>
          <w:b/>
          <w:bCs/>
        </w:rPr>
        <w:t xml:space="preserve">a </w:t>
      </w:r>
      <w:r w:rsidRPr="00E2034B">
        <w:rPr>
          <w:rFonts w:eastAsia="Times New Roman"/>
          <w:b/>
          <w:bCs/>
        </w:rPr>
        <w:t>year</w:t>
      </w:r>
      <w:r w:rsidRPr="00E2034B">
        <w:rPr>
          <w:rFonts w:eastAsia="Times New Roman"/>
        </w:rPr>
        <w:t xml:space="preserve"> or </w:t>
      </w:r>
      <w:r w:rsidR="003F514C">
        <w:rPr>
          <w:rFonts w:eastAsia="Times New Roman"/>
        </w:rPr>
        <w:t xml:space="preserve">more frequently, if proves necessary </w:t>
      </w:r>
      <w:r w:rsidRPr="00E2034B">
        <w:rPr>
          <w:rFonts w:eastAsia="Times New Roman"/>
        </w:rPr>
        <w:t xml:space="preserve">based on monitoring results </w:t>
      </w:r>
      <w:r w:rsidR="003F514C">
        <w:rPr>
          <w:rFonts w:eastAsia="Times New Roman"/>
        </w:rPr>
        <w:t xml:space="preserve">and </w:t>
      </w:r>
      <w:r w:rsidRPr="00E2034B">
        <w:rPr>
          <w:rFonts w:eastAsia="Times New Roman"/>
        </w:rPr>
        <w:t>data availab</w:t>
      </w:r>
      <w:r w:rsidR="003F514C">
        <w:rPr>
          <w:rFonts w:eastAsia="Times New Roman"/>
        </w:rPr>
        <w:t>ility</w:t>
      </w:r>
      <w:r w:rsidRPr="00E2034B">
        <w:rPr>
          <w:rFonts w:eastAsia="Times New Roman"/>
        </w:rPr>
        <w:t>.</w:t>
      </w:r>
      <w:commentRangeEnd w:id="262"/>
      <w:r w:rsidR="007A5B65">
        <w:rPr>
          <w:rStyle w:val="CommentReference"/>
          <w:lang w:val="de-DE"/>
        </w:rPr>
        <w:commentReference w:id="262"/>
      </w:r>
    </w:p>
    <w:p w:rsidR="25AAFFB0" w:rsidP="25AAFFB0" w:rsidRDefault="00E577DC" w14:paraId="15FEFE59" w14:textId="79188067">
      <w:pPr>
        <w:spacing w:line="240" w:lineRule="auto"/>
        <w:rPr>
          <w:rFonts w:eastAsia="Times New Roman"/>
        </w:rPr>
      </w:pPr>
      <w:r>
        <w:rPr>
          <w:rFonts w:eastAsia="Times New Roman"/>
        </w:rPr>
        <w:t>In particular</w:t>
      </w:r>
      <w:r w:rsidRPr="25AAFFB0" w:rsidR="25AAFFB0">
        <w:rPr>
          <w:rFonts w:eastAsia="Times New Roman"/>
        </w:rPr>
        <w:t xml:space="preserve">, the model should be retrained if any one of these </w:t>
      </w:r>
      <w:r w:rsidR="00E22DAC">
        <w:rPr>
          <w:rFonts w:eastAsia="Times New Roman"/>
        </w:rPr>
        <w:t xml:space="preserve">conditions </w:t>
      </w:r>
      <w:r w:rsidRPr="25AAFFB0" w:rsidR="25AAFFB0">
        <w:rPr>
          <w:rFonts w:eastAsia="Times New Roman"/>
        </w:rPr>
        <w:t>holds true:</w:t>
      </w:r>
    </w:p>
    <w:p w:rsidR="25AAFFB0" w:rsidP="70A2950D" w:rsidRDefault="00F349ED" w14:paraId="056FDD54" w14:textId="3C02DB64">
      <w:pPr>
        <w:pStyle w:val="ListParagraph"/>
        <w:numPr>
          <w:ilvl w:val="0"/>
          <w:numId w:val="29"/>
        </w:numPr>
        <w:spacing w:line="240" w:lineRule="auto"/>
        <w:rPr>
          <w:rFonts w:eastAsiaTheme="minorEastAsia"/>
        </w:rPr>
      </w:pPr>
      <w:r>
        <w:rPr>
          <w:rFonts w:eastAsia="Times New Roman"/>
        </w:rPr>
        <w:t xml:space="preserve">Significant change in </w:t>
      </w:r>
      <w:r w:rsidR="00A41FED">
        <w:rPr>
          <w:rFonts w:eastAsia="Times New Roman"/>
        </w:rPr>
        <w:t xml:space="preserve">business environment impacting the model </w:t>
      </w:r>
      <w:r w:rsidR="00344E4C">
        <w:rPr>
          <w:rFonts w:eastAsia="Times New Roman"/>
        </w:rPr>
        <w:t xml:space="preserve">performance </w:t>
      </w:r>
      <w:r w:rsidR="00E577DC">
        <w:rPr>
          <w:rFonts w:eastAsia="Times New Roman"/>
        </w:rPr>
        <w:t xml:space="preserve">immediately </w:t>
      </w:r>
      <w:r w:rsidR="00344E4C">
        <w:rPr>
          <w:rFonts w:eastAsia="Times New Roman"/>
        </w:rPr>
        <w:t xml:space="preserve">or in future </w:t>
      </w:r>
    </w:p>
    <w:p w:rsidR="25AAFFB0" w:rsidP="00975D74" w:rsidRDefault="25AAFFB0" w14:paraId="1FDDD645" w14:textId="302E4BEB">
      <w:pPr>
        <w:pStyle w:val="ListParagraph"/>
        <w:numPr>
          <w:ilvl w:val="0"/>
          <w:numId w:val="29"/>
        </w:numPr>
        <w:spacing w:line="240" w:lineRule="auto"/>
      </w:pPr>
      <w:r w:rsidRPr="25AAFFB0">
        <w:rPr>
          <w:rFonts w:eastAsia="Times New Roman"/>
        </w:rPr>
        <w:t>Statistical KPIs are not fulfilled</w:t>
      </w:r>
    </w:p>
    <w:p w:rsidR="25AAFFB0" w:rsidP="00975D74" w:rsidRDefault="25AAFFB0" w14:paraId="2429A132" w14:textId="7E030C45">
      <w:pPr>
        <w:pStyle w:val="ListParagraph"/>
        <w:numPr>
          <w:ilvl w:val="0"/>
          <w:numId w:val="29"/>
        </w:numPr>
        <w:spacing w:line="240" w:lineRule="auto"/>
      </w:pPr>
      <w:r w:rsidRPr="25AAFFB0">
        <w:rPr>
          <w:rFonts w:eastAsia="Times New Roman"/>
        </w:rPr>
        <w:t>Business KPIs are not fulfilled</w:t>
      </w:r>
    </w:p>
    <w:p w:rsidR="25AAFFB0" w:rsidP="00975D74" w:rsidRDefault="25AAFFB0" w14:paraId="42907C5F" w14:textId="76F7FC3E">
      <w:pPr>
        <w:pStyle w:val="ListParagraph"/>
        <w:numPr>
          <w:ilvl w:val="0"/>
          <w:numId w:val="29"/>
        </w:numPr>
        <w:spacing w:line="240" w:lineRule="auto"/>
        <w:rPr>
          <w:rFonts w:eastAsia="Times New Roman"/>
        </w:rPr>
      </w:pPr>
      <w:r w:rsidRPr="25AAFFB0">
        <w:rPr>
          <w:rFonts w:eastAsia="Times New Roman"/>
        </w:rPr>
        <w:t>Data drift is detected</w:t>
      </w:r>
    </w:p>
    <w:p w:rsidR="25AAFFB0" w:rsidP="00814B4F" w:rsidRDefault="00E97309" w14:paraId="2299F9B9" w14:textId="296D6268">
      <w:pPr>
        <w:spacing w:line="240" w:lineRule="auto"/>
        <w:jc w:val="both"/>
        <w:rPr>
          <w:ins w:author="Olga KAPRANOVA" w:date="2022-07-07T15:29:00Z" w:id="263"/>
          <w:rFonts w:eastAsia="Times New Roman"/>
        </w:rPr>
      </w:pPr>
      <w:ins w:author="Olga KAPRANOVA" w:date="2022-07-07T15:29:00Z" w:id="264">
        <w:r>
          <w:rPr>
            <w:rFonts w:eastAsia="Times New Roman"/>
          </w:rPr>
          <w:t xml:space="preserve">Keeping in mind </w:t>
        </w:r>
        <w:r w:rsidR="00B9608C">
          <w:rPr>
            <w:rFonts w:eastAsia="Times New Roman"/>
          </w:rPr>
          <w:t xml:space="preserve">that </w:t>
        </w:r>
        <w:r w:rsidR="00574E12">
          <w:rPr>
            <w:rFonts w:eastAsia="Times New Roman"/>
          </w:rPr>
          <w:t xml:space="preserve">it might be </w:t>
        </w:r>
        <w:r w:rsidR="00A11DFD">
          <w:rPr>
            <w:rFonts w:eastAsia="Times New Roman"/>
          </w:rPr>
          <w:t xml:space="preserve">unfeasible or unreasonable to </w:t>
        </w:r>
        <w:r w:rsidR="008A508E">
          <w:rPr>
            <w:rFonts w:eastAsia="Times New Roman"/>
          </w:rPr>
          <w:t>retrain a model in selected situations (e.</w:t>
        </w:r>
      </w:ins>
      <w:ins w:author="Olga KAPRANOVA" w:date="2022-07-07T15:30:00Z" w:id="265">
        <w:r w:rsidR="008A508E">
          <w:rPr>
            <w:rFonts w:eastAsia="Times New Roman"/>
          </w:rPr>
          <w:t>g. business continuity,</w:t>
        </w:r>
        <w:r w:rsidR="00314382">
          <w:rPr>
            <w:rFonts w:eastAsia="Times New Roman"/>
          </w:rPr>
          <w:t xml:space="preserve"> </w:t>
        </w:r>
        <w:r w:rsidR="00763311">
          <w:rPr>
            <w:rFonts w:eastAsia="Times New Roman"/>
          </w:rPr>
          <w:t>problems with data (privacy)</w:t>
        </w:r>
      </w:ins>
      <w:ins w:author="Olga KAPRANOVA" w:date="2022-07-07T15:31:00Z" w:id="266">
        <w:r w:rsidR="001C3CBB">
          <w:rPr>
            <w:rFonts w:eastAsia="Times New Roman"/>
          </w:rPr>
          <w:t>, etc.</w:t>
        </w:r>
      </w:ins>
      <w:ins w:author="Olga KAPRANOVA" w:date="2022-07-07T15:30:00Z" w:id="267">
        <w:r w:rsidR="00763311">
          <w:rPr>
            <w:rFonts w:eastAsia="Times New Roman"/>
          </w:rPr>
          <w:t>)</w:t>
        </w:r>
      </w:ins>
      <w:ins w:author="Olga KAPRANOVA" w:date="2022-07-07T15:31:00Z" w:id="268">
        <w:r w:rsidR="001C3CBB">
          <w:rPr>
            <w:rFonts w:eastAsia="Times New Roman"/>
          </w:rPr>
          <w:t xml:space="preserve">, it stays at </w:t>
        </w:r>
      </w:ins>
      <w:ins w:author="Olga KAPRANOVA" w:date="2022-07-07T15:32:00Z" w:id="269">
        <w:r w:rsidRPr="00280B4B" w:rsidR="00566469">
          <w:rPr>
            <w:b/>
            <w:bCs/>
          </w:rPr>
          <w:t xml:space="preserve">discretion of the use-case </w:t>
        </w:r>
        <w:r w:rsidR="00566469">
          <w:rPr>
            <w:b/>
            <w:bCs/>
          </w:rPr>
          <w:t xml:space="preserve">owner </w:t>
        </w:r>
        <w:r w:rsidR="005648E3">
          <w:t xml:space="preserve">to take the final decision on re-training </w:t>
        </w:r>
        <w:r w:rsidR="007E200D">
          <w:t xml:space="preserve"> or refraining from doing so</w:t>
        </w:r>
        <w:r w:rsidRPr="00280B4B" w:rsidR="00566469">
          <w:t>.</w:t>
        </w:r>
      </w:ins>
    </w:p>
    <w:p w:rsidR="00E97309" w:rsidP="25AAFFB0" w:rsidRDefault="00E97309" w14:paraId="290A513F" w14:textId="296D6268">
      <w:pPr>
        <w:spacing w:line="240" w:lineRule="auto"/>
        <w:rPr>
          <w:rFonts w:eastAsia="Times New Roman"/>
        </w:rPr>
      </w:pPr>
    </w:p>
    <w:p w:rsidR="25AAFFB0" w:rsidP="52544AD1" w:rsidRDefault="00D0610B" w14:paraId="0873B9AE" w14:textId="5942430D">
      <w:pPr>
        <w:pStyle w:val="ListParagraph"/>
        <w:numPr>
          <w:ilvl w:val="2"/>
          <w:numId w:val="7"/>
        </w:numPr>
        <w:ind w:left="720"/>
        <w:outlineLvl w:val="2"/>
        <w:rPr>
          <w:rFonts w:eastAsia="Times New Roman"/>
          <w:b/>
          <w:bCs/>
          <w:sz w:val="24"/>
          <w:szCs w:val="24"/>
        </w:rPr>
      </w:pPr>
      <w:bookmarkStart w:name="_Toc108173418" w:id="270"/>
      <w:r w:rsidRPr="52544AD1">
        <w:rPr>
          <w:rFonts w:eastAsia="Times New Roman"/>
          <w:b/>
          <w:bCs/>
          <w:sz w:val="24"/>
          <w:szCs w:val="24"/>
        </w:rPr>
        <w:t>Significant change in business environment</w:t>
      </w:r>
      <w:bookmarkEnd w:id="270"/>
    </w:p>
    <w:p w:rsidRPr="00E647F4" w:rsidR="00E74531" w:rsidP="25AAFFB0" w:rsidRDefault="210E0AFB" w14:paraId="290AA5A2" w14:textId="1D60DEDC">
      <w:pPr>
        <w:spacing w:line="240" w:lineRule="auto"/>
        <w:jc w:val="both"/>
        <w:rPr>
          <w:rFonts w:ascii="Calibri" w:hAnsi="Calibri" w:eastAsia="Calibri" w:cs="Calibri"/>
          <w:color w:val="000000" w:themeColor="text1"/>
          <w:sz w:val="20"/>
          <w:szCs w:val="20"/>
        </w:rPr>
      </w:pPr>
      <w:r w:rsidRPr="52544AD1">
        <w:rPr>
          <w:rFonts w:ascii="Calibri" w:hAnsi="Calibri" w:eastAsia="Calibri" w:cs="Calibri"/>
          <w:color w:val="000000" w:themeColor="text1"/>
        </w:rPr>
        <w:t xml:space="preserve">If new events occur that </w:t>
      </w:r>
      <w:r w:rsidRPr="52544AD1" w:rsidR="71C35690">
        <w:rPr>
          <w:rFonts w:ascii="Calibri" w:hAnsi="Calibri" w:eastAsia="Calibri" w:cs="Calibri"/>
          <w:color w:val="000000" w:themeColor="text1"/>
        </w:rPr>
        <w:t xml:space="preserve">the </w:t>
      </w:r>
      <w:r w:rsidRPr="52544AD1">
        <w:rPr>
          <w:rFonts w:ascii="Calibri" w:hAnsi="Calibri" w:eastAsia="Calibri" w:cs="Calibri"/>
          <w:color w:val="000000" w:themeColor="text1"/>
        </w:rPr>
        <w:t>model</w:t>
      </w:r>
      <w:r w:rsidRPr="52544AD1" w:rsidR="71C35690">
        <w:rPr>
          <w:rFonts w:ascii="Calibri" w:hAnsi="Calibri" w:eastAsia="Calibri" w:cs="Calibri"/>
          <w:color w:val="000000" w:themeColor="text1"/>
        </w:rPr>
        <w:t xml:space="preserve"> under question</w:t>
      </w:r>
      <w:del w:author="Olga KAPRANOVA" w:date="2022-07-08T11:38:00Z" w:id="271">
        <w:r w:rsidRPr="52544AD1" w:rsidDel="00814B4F" w:rsidR="71C35690">
          <w:rPr>
            <w:rFonts w:ascii="Calibri" w:hAnsi="Calibri" w:eastAsia="Calibri" w:cs="Calibri"/>
            <w:color w:val="000000" w:themeColor="text1"/>
          </w:rPr>
          <w:delText xml:space="preserve"> </w:delText>
        </w:r>
      </w:del>
      <w:r w:rsidRPr="52544AD1">
        <w:rPr>
          <w:rFonts w:ascii="Calibri" w:hAnsi="Calibri" w:eastAsia="Calibri" w:cs="Calibri"/>
          <w:color w:val="000000" w:themeColor="text1"/>
        </w:rPr>
        <w:t xml:space="preserve"> ha</w:t>
      </w:r>
      <w:r w:rsidRPr="52544AD1" w:rsidR="71C35690">
        <w:rPr>
          <w:rFonts w:ascii="Calibri" w:hAnsi="Calibri" w:eastAsia="Calibri" w:cs="Calibri"/>
          <w:color w:val="000000" w:themeColor="text1"/>
        </w:rPr>
        <w:t>s</w:t>
      </w:r>
      <w:r w:rsidRPr="52544AD1">
        <w:rPr>
          <w:rFonts w:ascii="Calibri" w:hAnsi="Calibri" w:eastAsia="Calibri" w:cs="Calibri"/>
          <w:color w:val="000000" w:themeColor="text1"/>
        </w:rPr>
        <w:t xml:space="preserve"> not been trained on, </w:t>
      </w:r>
      <w:r w:rsidRPr="52544AD1" w:rsidR="48E67400">
        <w:rPr>
          <w:rFonts w:ascii="Calibri" w:hAnsi="Calibri" w:eastAsia="Calibri" w:cs="Calibri"/>
          <w:color w:val="000000" w:themeColor="text1"/>
        </w:rPr>
        <w:t xml:space="preserve">it might be necessary </w:t>
      </w:r>
      <w:r w:rsidRPr="52544AD1">
        <w:rPr>
          <w:rFonts w:ascii="Calibri" w:hAnsi="Calibri" w:eastAsia="Calibri" w:cs="Calibri"/>
          <w:color w:val="000000" w:themeColor="text1"/>
        </w:rPr>
        <w:t xml:space="preserve">to trigger retraining or even re-modeling. In the retail demand forecasting domain, examples of such events </w:t>
      </w:r>
      <w:r w:rsidRPr="52544AD1" w:rsidR="62D19674">
        <w:rPr>
          <w:rFonts w:ascii="Calibri" w:hAnsi="Calibri" w:eastAsia="Calibri" w:cs="Calibri"/>
          <w:color w:val="000000" w:themeColor="text1"/>
        </w:rPr>
        <w:t>might be</w:t>
      </w:r>
      <w:r w:rsidRPr="52544AD1">
        <w:rPr>
          <w:rFonts w:ascii="Calibri" w:hAnsi="Calibri" w:eastAsia="Calibri" w:cs="Calibri"/>
          <w:color w:val="000000" w:themeColor="text1"/>
        </w:rPr>
        <w:t xml:space="preserve"> </w:t>
      </w:r>
      <w:r w:rsidRPr="52544AD1" w:rsidR="62D19674">
        <w:rPr>
          <w:rFonts w:ascii="Calibri" w:hAnsi="Calibri" w:eastAsia="Calibri" w:cs="Calibri"/>
          <w:color w:val="000000" w:themeColor="text1"/>
        </w:rPr>
        <w:t xml:space="preserve">an </w:t>
      </w:r>
      <w:r w:rsidRPr="52544AD1">
        <w:rPr>
          <w:rFonts w:ascii="Calibri" w:hAnsi="Calibri" w:eastAsia="Calibri" w:cs="Calibri"/>
          <w:color w:val="000000" w:themeColor="text1"/>
        </w:rPr>
        <w:t xml:space="preserve">introduction of a new public holiday, a new promotional activity or weather irregularity </w:t>
      </w:r>
      <w:r w:rsidRPr="52544AD1">
        <w:rPr>
          <w:rFonts w:ascii="Calibri" w:hAnsi="Calibri" w:eastAsia="Calibri" w:cs="Calibri"/>
          <w:color w:val="000000" w:themeColor="text1"/>
          <w:sz w:val="20"/>
          <w:szCs w:val="20"/>
        </w:rPr>
        <w:t>(Schelter et al., 2018)</w:t>
      </w:r>
      <w:r w:rsidR="00CB2BE6">
        <w:rPr>
          <w:rStyle w:val="FootnoteReference"/>
          <w:rFonts w:ascii="Calibri" w:hAnsi="Calibri" w:eastAsia="Calibri" w:cs="Calibri"/>
          <w:color w:val="000000" w:themeColor="text1"/>
          <w:sz w:val="20"/>
          <w:szCs w:val="20"/>
        </w:rPr>
        <w:footnoteReference w:id="14"/>
      </w:r>
      <w:r w:rsidRPr="52544AD1" w:rsidR="052ECDA6">
        <w:rPr>
          <w:rFonts w:ascii="Calibri" w:hAnsi="Calibri" w:eastAsia="Calibri" w:cs="Calibri"/>
          <w:color w:val="000000" w:themeColor="text1"/>
          <w:sz w:val="20"/>
          <w:szCs w:val="20"/>
        </w:rPr>
        <w:t>.</w:t>
      </w:r>
    </w:p>
    <w:p w:rsidR="25AAFFB0" w:rsidP="25AAFFB0" w:rsidRDefault="25AAFFB0" w14:paraId="64AD8959" w14:textId="5B13C368">
      <w:pPr>
        <w:spacing w:line="240" w:lineRule="auto"/>
        <w:jc w:val="both"/>
        <w:rPr>
          <w:rFonts w:ascii="Calibri" w:hAnsi="Calibri" w:eastAsia="Calibri" w:cs="Calibri"/>
          <w:color w:val="000000" w:themeColor="text1"/>
          <w:sz w:val="21"/>
          <w:szCs w:val="21"/>
        </w:rPr>
      </w:pPr>
    </w:p>
    <w:p w:rsidR="25AAFFB0" w:rsidP="00383F16" w:rsidRDefault="25AAFFB0" w14:paraId="61D4A457" w14:textId="28524CD4">
      <w:pPr>
        <w:pStyle w:val="ListParagraph"/>
        <w:numPr>
          <w:ilvl w:val="2"/>
          <w:numId w:val="7"/>
        </w:numPr>
        <w:ind w:left="720"/>
        <w:outlineLvl w:val="2"/>
        <w:rPr>
          <w:rFonts w:eastAsia="Times New Roman"/>
          <w:b/>
          <w:sz w:val="24"/>
          <w:szCs w:val="24"/>
        </w:rPr>
      </w:pPr>
      <w:bookmarkStart w:name="_Toc108173419" w:id="274"/>
      <w:r w:rsidRPr="25AAFFB0">
        <w:rPr>
          <w:rFonts w:eastAsia="Times New Roman"/>
          <w:b/>
          <w:sz w:val="24"/>
          <w:szCs w:val="24"/>
        </w:rPr>
        <w:t>Statistical KPIs are not fulfilled</w:t>
      </w:r>
      <w:bookmarkEnd w:id="274"/>
    </w:p>
    <w:p w:rsidR="25AAFFB0" w:rsidP="25AAFFB0" w:rsidRDefault="25AAFFB0" w14:paraId="4696157B" w14:textId="58216F78">
      <w:pPr>
        <w:spacing w:line="312" w:lineRule="auto"/>
        <w:jc w:val="both"/>
        <w:rPr>
          <w:rFonts w:ascii="Calibri" w:hAnsi="Calibri" w:eastAsia="Calibri" w:cs="Calibri"/>
        </w:rPr>
      </w:pPr>
      <w:r w:rsidRPr="25AAFFB0">
        <w:rPr>
          <w:rStyle w:val="Emphasis"/>
          <w:rFonts w:ascii="Calibri" w:hAnsi="Calibri" w:eastAsia="Calibri" w:cs="Calibri"/>
          <w:i w:val="0"/>
          <w:iCs w:val="0"/>
        </w:rPr>
        <w:t xml:space="preserve">In case when actual labels </w:t>
      </w:r>
      <w:r w:rsidR="00E01192">
        <w:rPr>
          <w:rStyle w:val="Emphasis"/>
          <w:rFonts w:ascii="Calibri" w:hAnsi="Calibri" w:eastAsia="Calibri" w:cs="Calibri"/>
          <w:i w:val="0"/>
          <w:iCs w:val="0"/>
        </w:rPr>
        <w:t xml:space="preserve">/ targets </w:t>
      </w:r>
      <w:r w:rsidRPr="25AAFFB0">
        <w:rPr>
          <w:rStyle w:val="Emphasis"/>
          <w:rFonts w:ascii="Calibri" w:hAnsi="Calibri" w:eastAsia="Calibri" w:cs="Calibri"/>
          <w:i w:val="0"/>
          <w:iCs w:val="0"/>
        </w:rPr>
        <w:t>are available at the time of monitoring (or with a delay):</w:t>
      </w:r>
    </w:p>
    <w:p w:rsidR="25AAFFB0" w:rsidP="008D1AA9" w:rsidRDefault="25AAFFB0" w14:paraId="19494837" w14:textId="54176226">
      <w:pPr>
        <w:pStyle w:val="ListParagraph"/>
        <w:numPr>
          <w:ilvl w:val="0"/>
          <w:numId w:val="28"/>
        </w:numPr>
        <w:spacing w:line="240" w:lineRule="auto"/>
        <w:jc w:val="both"/>
        <w:rPr>
          <w:rStyle w:val="Emphasis"/>
          <w:rFonts w:eastAsiaTheme="minorEastAsia"/>
          <w:i w:val="0"/>
          <w:iCs w:val="0"/>
        </w:rPr>
      </w:pPr>
      <w:commentRangeStart w:id="275"/>
      <w:commentRangeStart w:id="276"/>
      <w:commentRangeStart w:id="277"/>
      <w:r w:rsidRPr="25AAFFB0">
        <w:rPr>
          <w:rStyle w:val="Emphasis"/>
          <w:rFonts w:ascii="Calibri" w:hAnsi="Calibri" w:eastAsia="Calibri" w:cs="Calibri"/>
          <w:i w:val="0"/>
          <w:iCs w:val="0"/>
        </w:rPr>
        <w:t>Model should be retrained when the agreed metric drops by more than 10% (in comparison to the value calculated during the last training/re</w:t>
      </w:r>
      <w:r w:rsidR="00F8598A">
        <w:rPr>
          <w:rStyle w:val="Emphasis"/>
          <w:rFonts w:ascii="Calibri" w:hAnsi="Calibri" w:eastAsia="Calibri" w:cs="Calibri"/>
          <w:i w:val="0"/>
          <w:iCs w:val="0"/>
        </w:rPr>
        <w:t>-</w:t>
      </w:r>
      <w:r w:rsidRPr="25AAFFB0">
        <w:rPr>
          <w:rStyle w:val="Emphasis"/>
          <w:rFonts w:ascii="Calibri" w:hAnsi="Calibri" w:eastAsia="Calibri" w:cs="Calibri"/>
          <w:i w:val="0"/>
          <w:iCs w:val="0"/>
        </w:rPr>
        <w:t>training)</w:t>
      </w:r>
      <w:commentRangeEnd w:id="275"/>
      <w:r w:rsidR="006D4687">
        <w:rPr>
          <w:rStyle w:val="CommentReference"/>
        </w:rPr>
        <w:commentReference w:id="275"/>
      </w:r>
      <w:commentRangeEnd w:id="276"/>
      <w:r>
        <w:rPr>
          <w:rStyle w:val="CommentReference"/>
        </w:rPr>
        <w:commentReference w:id="276"/>
      </w:r>
      <w:commentRangeEnd w:id="277"/>
      <w:r w:rsidR="006439B3">
        <w:rPr>
          <w:rStyle w:val="CommentReference"/>
          <w:lang w:val="de-DE"/>
        </w:rPr>
        <w:commentReference w:id="277"/>
      </w:r>
    </w:p>
    <w:p w:rsidR="25AAFFB0" w:rsidP="25AAFFB0" w:rsidRDefault="25AAFFB0" w14:paraId="0E3BE400" w14:textId="43E684B7">
      <w:pPr>
        <w:spacing w:line="312" w:lineRule="auto"/>
        <w:jc w:val="both"/>
        <w:rPr>
          <w:rFonts w:ascii="Calibri" w:hAnsi="Calibri" w:eastAsia="Calibri" w:cs="Calibri"/>
          <w:color w:val="000000" w:themeColor="text1"/>
        </w:rPr>
      </w:pPr>
      <w:r w:rsidRPr="25AAFFB0">
        <w:rPr>
          <w:rStyle w:val="Emphasis"/>
          <w:rFonts w:ascii="Calibri" w:hAnsi="Calibri" w:eastAsia="Calibri" w:cs="Calibri"/>
          <w:i w:val="0"/>
          <w:iCs w:val="0"/>
          <w:color w:val="000000" w:themeColor="text1"/>
        </w:rPr>
        <w:t>In case actual labels are not observable:</w:t>
      </w:r>
    </w:p>
    <w:p w:rsidR="25AAFFB0" w:rsidP="008D1AA9" w:rsidRDefault="3F0A2997" w14:paraId="162AA2C7" w14:textId="17B56108">
      <w:pPr>
        <w:pStyle w:val="ListParagraph"/>
        <w:numPr>
          <w:ilvl w:val="0"/>
          <w:numId w:val="27"/>
        </w:numPr>
        <w:spacing w:line="240" w:lineRule="auto"/>
        <w:jc w:val="both"/>
        <w:rPr>
          <w:rFonts w:eastAsiaTheme="minorEastAsia"/>
          <w:color w:val="000000" w:themeColor="text1"/>
        </w:rPr>
      </w:pPr>
      <w:r w:rsidRPr="70A2950D">
        <w:rPr>
          <w:rStyle w:val="Emphasis"/>
          <w:rFonts w:ascii="Calibri" w:hAnsi="Calibri" w:eastAsia="Calibri" w:cs="Calibri"/>
          <w:i w:val="0"/>
          <w:iCs w:val="0"/>
          <w:color w:val="000000" w:themeColor="text1"/>
        </w:rPr>
        <w:t>Models should be retrained when the distribution of predictions changes significantly. This can be measured using the Population Stability Index (PSI):</w:t>
      </w:r>
    </w:p>
    <w:p w:rsidR="25AAFFB0" w:rsidP="008D1AA9" w:rsidRDefault="25AAFFB0" w14:paraId="01B7449F" w14:textId="081CD510">
      <w:pPr>
        <w:pStyle w:val="ListParagraph"/>
        <w:numPr>
          <w:ilvl w:val="1"/>
          <w:numId w:val="27"/>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PSI &lt;= 0.1 – distribution hasn’t changed (green)</w:t>
      </w:r>
    </w:p>
    <w:p w:rsidR="25AAFFB0" w:rsidP="006D4687" w:rsidRDefault="25AAFFB0" w14:paraId="3E3F9E2F" w14:textId="657C14EB">
      <w:pPr>
        <w:pStyle w:val="ListParagraph"/>
        <w:numPr>
          <w:ilvl w:val="1"/>
          <w:numId w:val="27"/>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0.1 &lt; PSI &lt; 0.25 – slight change in distribution, close examination required (yellow)</w:t>
      </w:r>
    </w:p>
    <w:p w:rsidR="25AAFFB0" w:rsidRDefault="25AAFFB0" w14:paraId="3668FEEC" w14:textId="7F1623CF">
      <w:pPr>
        <w:pStyle w:val="ListParagraph"/>
        <w:numPr>
          <w:ilvl w:val="1"/>
          <w:numId w:val="27"/>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PSI &gt;= 0.25 – significant change, retraining should be triggered (red)</w:t>
      </w:r>
    </w:p>
    <w:p w:rsidR="25AAFFB0" w:rsidP="25AAFFB0" w:rsidRDefault="25AAFFB0" w14:paraId="7F7B8F1A" w14:textId="70E57123">
      <w:pPr>
        <w:spacing w:line="312" w:lineRule="auto"/>
        <w:jc w:val="both"/>
        <w:rPr>
          <w:rStyle w:val="Emphasis"/>
          <w:rFonts w:ascii="Calibri" w:hAnsi="Calibri" w:eastAsia="Calibri" w:cs="Calibri"/>
          <w:i w:val="0"/>
          <w:iCs w:val="0"/>
        </w:rPr>
      </w:pPr>
    </w:p>
    <w:p w:rsidR="25AAFFB0" w:rsidP="00383F16" w:rsidRDefault="25AAFFB0" w14:paraId="76E4A021" w14:textId="785A2F9D">
      <w:pPr>
        <w:pStyle w:val="ListParagraph"/>
        <w:numPr>
          <w:ilvl w:val="2"/>
          <w:numId w:val="7"/>
        </w:numPr>
        <w:ind w:left="720"/>
        <w:outlineLvl w:val="2"/>
        <w:rPr>
          <w:rFonts w:eastAsia="Times New Roman"/>
          <w:b/>
          <w:sz w:val="24"/>
          <w:szCs w:val="24"/>
        </w:rPr>
      </w:pPr>
      <w:bookmarkStart w:name="_Toc108173420" w:id="286"/>
      <w:commentRangeStart w:id="287"/>
      <w:r w:rsidRPr="25AAFFB0">
        <w:rPr>
          <w:rFonts w:eastAsia="Times New Roman"/>
          <w:b/>
          <w:sz w:val="24"/>
          <w:szCs w:val="24"/>
        </w:rPr>
        <w:t>Business KPIs are not fulfilled</w:t>
      </w:r>
      <w:commentRangeEnd w:id="287"/>
      <w:r w:rsidR="008958AB">
        <w:rPr>
          <w:rStyle w:val="CommentReference"/>
          <w:lang w:val="de-DE"/>
        </w:rPr>
        <w:commentReference w:id="287"/>
      </w:r>
      <w:bookmarkEnd w:id="286"/>
    </w:p>
    <w:p w:rsidR="25AAFFB0" w:rsidP="25AAFFB0" w:rsidRDefault="25AAFFB0" w14:paraId="65F070E4" w14:textId="743313F8">
      <w:pPr>
        <w:spacing w:line="312" w:lineRule="auto"/>
        <w:jc w:val="both"/>
        <w:rPr>
          <w:rFonts w:ascii="Calibri" w:hAnsi="Calibri" w:eastAsia="Calibri" w:cs="Calibri"/>
          <w:color w:val="000000" w:themeColor="text1"/>
        </w:rPr>
      </w:pPr>
      <w:r w:rsidRPr="25AAFFB0">
        <w:rPr>
          <w:rStyle w:val="Emphasis"/>
          <w:rFonts w:ascii="Calibri" w:hAnsi="Calibri" w:eastAsia="Calibri" w:cs="Calibri"/>
          <w:i w:val="0"/>
          <w:iCs w:val="0"/>
          <w:color w:val="000000" w:themeColor="text1"/>
        </w:rPr>
        <w:t>In case when continuous random offer testing is in place:</w:t>
      </w:r>
    </w:p>
    <w:p w:rsidR="25AAFFB0" w:rsidP="00975D74" w:rsidRDefault="25AAFFB0" w14:paraId="50E18368" w14:textId="05B57B77">
      <w:pPr>
        <w:pStyle w:val="ListParagraph"/>
        <w:numPr>
          <w:ilvl w:val="0"/>
          <w:numId w:val="26"/>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Retraining should be considered when the agreed KPI uplift in the model</w:t>
      </w:r>
      <w:r w:rsidR="00D13728">
        <w:rPr>
          <w:rStyle w:val="Emphasis"/>
          <w:rFonts w:ascii="Calibri" w:hAnsi="Calibri" w:eastAsia="Calibri" w:cs="Calibri"/>
          <w:i w:val="0"/>
          <w:iCs w:val="0"/>
          <w:color w:val="000000" w:themeColor="text1"/>
        </w:rPr>
        <w:t>l</w:t>
      </w:r>
      <w:r w:rsidRPr="25AAFFB0">
        <w:rPr>
          <w:rStyle w:val="Emphasis"/>
          <w:rFonts w:ascii="Calibri" w:hAnsi="Calibri" w:eastAsia="Calibri" w:cs="Calibri"/>
          <w:i w:val="0"/>
          <w:iCs w:val="0"/>
          <w:color w:val="000000" w:themeColor="text1"/>
        </w:rPr>
        <w:t>ing cohort</w:t>
      </w:r>
      <w:r w:rsidR="00F07570">
        <w:rPr>
          <w:rStyle w:val="FootnoteReference"/>
          <w:rFonts w:ascii="Calibri" w:hAnsi="Calibri" w:eastAsia="Calibri" w:cs="Calibri"/>
          <w:color w:val="000000" w:themeColor="text1"/>
        </w:rPr>
        <w:footnoteReference w:id="15"/>
      </w:r>
      <w:r w:rsidR="00864BC0">
        <w:rPr>
          <w:rStyle w:val="Emphasis"/>
          <w:rFonts w:ascii="Calibri" w:hAnsi="Calibri" w:eastAsia="Calibri" w:cs="Calibri"/>
          <w:i w:val="0"/>
          <w:iCs w:val="0"/>
          <w:color w:val="000000" w:themeColor="text1"/>
        </w:rPr>
        <w:t xml:space="preserve"> </w:t>
      </w:r>
      <w:r w:rsidRPr="25AAFFB0">
        <w:rPr>
          <w:rStyle w:val="Emphasis"/>
          <w:rFonts w:ascii="Calibri" w:hAnsi="Calibri" w:eastAsia="Calibri" w:cs="Calibri"/>
          <w:i w:val="0"/>
          <w:iCs w:val="0"/>
          <w:color w:val="000000" w:themeColor="text1"/>
        </w:rPr>
        <w:t>drops by more than 10% from what was observed during A</w:t>
      </w:r>
      <w:r w:rsidR="00BA69EC">
        <w:rPr>
          <w:rStyle w:val="Emphasis"/>
          <w:rFonts w:ascii="Calibri" w:hAnsi="Calibri" w:eastAsia="Calibri" w:cs="Calibri"/>
          <w:i w:val="0"/>
          <w:iCs w:val="0"/>
          <w:color w:val="000000" w:themeColor="text1"/>
        </w:rPr>
        <w:t>/</w:t>
      </w:r>
      <w:r w:rsidRPr="25AAFFB0">
        <w:rPr>
          <w:rStyle w:val="Emphasis"/>
          <w:rFonts w:ascii="Calibri" w:hAnsi="Calibri" w:eastAsia="Calibri" w:cs="Calibri"/>
          <w:i w:val="0"/>
          <w:iCs w:val="0"/>
          <w:color w:val="000000" w:themeColor="text1"/>
        </w:rPr>
        <w:t>B testing</w:t>
      </w:r>
    </w:p>
    <w:p w:rsidR="25AAFFB0" w:rsidP="25AAFFB0" w:rsidRDefault="25AAFFB0" w14:paraId="52C8D74B" w14:textId="3593893D">
      <w:pPr>
        <w:spacing w:line="312" w:lineRule="auto"/>
        <w:jc w:val="both"/>
        <w:rPr>
          <w:rFonts w:ascii="Calibri" w:hAnsi="Calibri" w:eastAsia="Calibri" w:cs="Calibri"/>
          <w:color w:val="000000" w:themeColor="text1"/>
        </w:rPr>
      </w:pPr>
      <w:r w:rsidRPr="25AAFFB0">
        <w:rPr>
          <w:rStyle w:val="Emphasis"/>
          <w:rFonts w:ascii="Calibri" w:hAnsi="Calibri" w:eastAsia="Calibri" w:cs="Calibri"/>
          <w:i w:val="0"/>
          <w:iCs w:val="0"/>
          <w:color w:val="000000" w:themeColor="text1"/>
        </w:rPr>
        <w:t>In case no random offer testing in place:</w:t>
      </w:r>
    </w:p>
    <w:p w:rsidR="25AAFFB0" w:rsidP="00975D74" w:rsidRDefault="25AAFFB0" w14:paraId="2176A358" w14:textId="69C2CF4C">
      <w:pPr>
        <w:pStyle w:val="ListParagraph"/>
        <w:numPr>
          <w:ilvl w:val="0"/>
          <w:numId w:val="26"/>
        </w:numPr>
        <w:spacing w:line="240" w:lineRule="auto"/>
        <w:jc w:val="both"/>
        <w:rPr>
          <w:rStyle w:val="Emphasis"/>
          <w:rFonts w:eastAsiaTheme="minorEastAsia"/>
          <w:i w:val="0"/>
          <w:iCs w:val="0"/>
          <w:color w:val="000000" w:themeColor="text1"/>
        </w:rPr>
      </w:pPr>
      <w:r w:rsidRPr="25AAFFB0">
        <w:rPr>
          <w:rStyle w:val="Emphasis"/>
          <w:rFonts w:ascii="Calibri" w:hAnsi="Calibri" w:eastAsia="Calibri" w:cs="Calibri"/>
          <w:i w:val="0"/>
          <w:iCs w:val="0"/>
        </w:rPr>
        <w:t xml:space="preserve">Retraining should be considered when the agreed KPI uplift compared with </w:t>
      </w:r>
      <w:commentRangeStart w:id="292"/>
      <w:commentRangeStart w:id="293"/>
      <w:r w:rsidRPr="25AAFFB0">
        <w:rPr>
          <w:rStyle w:val="Emphasis"/>
          <w:rFonts w:ascii="Calibri" w:hAnsi="Calibri" w:eastAsia="Calibri" w:cs="Calibri"/>
          <w:i w:val="0"/>
          <w:iCs w:val="0"/>
        </w:rPr>
        <w:t>Global Control Group</w:t>
      </w:r>
      <w:ins w:author="Nikola DJORDJEVIC" w:date="2022-06-24T12:19:00Z" w:id="294">
        <w:r w:rsidR="007A0596">
          <w:rPr>
            <w:rStyle w:val="FootnoteReference"/>
            <w:rFonts w:ascii="Calibri" w:hAnsi="Calibri" w:eastAsia="Calibri" w:cs="Calibri"/>
          </w:rPr>
          <w:footnoteReference w:id="16"/>
        </w:r>
      </w:ins>
      <w:r w:rsidRPr="25AAFFB0">
        <w:rPr>
          <w:rStyle w:val="Emphasis"/>
          <w:rFonts w:ascii="Calibri" w:hAnsi="Calibri" w:eastAsia="Calibri" w:cs="Calibri"/>
          <w:i w:val="0"/>
          <w:iCs w:val="0"/>
        </w:rPr>
        <w:t xml:space="preserve"> </w:t>
      </w:r>
      <w:commentRangeEnd w:id="292"/>
      <w:r w:rsidR="00C70D82">
        <w:rPr>
          <w:rStyle w:val="CommentReference"/>
          <w:lang w:val="de-DE"/>
        </w:rPr>
        <w:commentReference w:id="292"/>
      </w:r>
      <w:commentRangeEnd w:id="293"/>
      <w:r>
        <w:rPr>
          <w:rStyle w:val="CommentReference"/>
        </w:rPr>
        <w:commentReference w:id="293"/>
      </w:r>
      <w:r w:rsidRPr="25AAFFB0">
        <w:rPr>
          <w:rStyle w:val="Emphasis"/>
          <w:rFonts w:ascii="Calibri" w:hAnsi="Calibri" w:eastAsia="Calibri" w:cs="Calibri"/>
          <w:i w:val="0"/>
          <w:iCs w:val="0"/>
        </w:rPr>
        <w:t>in the modelling cohort drops by more than 10% than what was observed during model testing or the first production run</w:t>
      </w:r>
    </w:p>
    <w:p w:rsidR="25AAFFB0" w:rsidP="25AAFFB0" w:rsidRDefault="25AAFFB0" w14:paraId="67C9B53E" w14:textId="72833BB6">
      <w:pPr>
        <w:spacing w:line="240" w:lineRule="auto"/>
        <w:jc w:val="both"/>
        <w:rPr>
          <w:rFonts w:ascii="Calibri" w:hAnsi="Calibri" w:eastAsia="Calibri" w:cs="Calibri"/>
        </w:rPr>
      </w:pPr>
    </w:p>
    <w:p w:rsidR="25AAFFB0" w:rsidP="00383F16" w:rsidRDefault="25AAFFB0" w14:paraId="44806FC8" w14:textId="41300875">
      <w:pPr>
        <w:pStyle w:val="ListParagraph"/>
        <w:numPr>
          <w:ilvl w:val="2"/>
          <w:numId w:val="7"/>
        </w:numPr>
        <w:ind w:left="720"/>
        <w:outlineLvl w:val="2"/>
        <w:rPr>
          <w:rFonts w:eastAsia="Times New Roman"/>
          <w:b/>
          <w:sz w:val="24"/>
          <w:szCs w:val="24"/>
        </w:rPr>
      </w:pPr>
      <w:bookmarkStart w:name="_Toc108173421" w:id="300"/>
      <w:r w:rsidRPr="25AAFFB0">
        <w:rPr>
          <w:rFonts w:eastAsia="Times New Roman"/>
          <w:b/>
          <w:sz w:val="24"/>
          <w:szCs w:val="24"/>
        </w:rPr>
        <w:t>Data drift is detected</w:t>
      </w:r>
      <w:bookmarkEnd w:id="300"/>
    </w:p>
    <w:p w:rsidR="25AAFFB0" w:rsidP="00C3607C" w:rsidRDefault="00765504" w14:paraId="67D155F7" w14:textId="7E058AC6">
      <w:pPr>
        <w:spacing w:line="240" w:lineRule="auto"/>
        <w:jc w:val="both"/>
        <w:rPr>
          <w:rStyle w:val="Emphasis"/>
          <w:rFonts w:ascii="Calibri" w:hAnsi="Calibri" w:eastAsia="Calibri" w:cs="Calibri"/>
          <w:i w:val="0"/>
          <w:iCs w:val="0"/>
          <w:color w:val="000000" w:themeColor="text1"/>
        </w:rPr>
      </w:pPr>
      <w:r>
        <w:rPr>
          <w:rStyle w:val="Emphasis"/>
          <w:rFonts w:ascii="Calibri" w:hAnsi="Calibri" w:eastAsia="Calibri" w:cs="Calibri"/>
          <w:i w:val="0"/>
          <w:iCs w:val="0"/>
          <w:color w:val="000000" w:themeColor="text1"/>
        </w:rPr>
        <w:t>I</w:t>
      </w:r>
      <w:r w:rsidRPr="25AAFFB0">
        <w:rPr>
          <w:rStyle w:val="Emphasis"/>
          <w:rFonts w:ascii="Calibri" w:hAnsi="Calibri" w:eastAsia="Calibri" w:cs="Calibri"/>
          <w:i w:val="0"/>
          <w:iCs w:val="0"/>
          <w:color w:val="000000" w:themeColor="text1"/>
        </w:rPr>
        <w:t>n case of detected data drift</w:t>
      </w:r>
      <w:r w:rsidR="00046770">
        <w:rPr>
          <w:rStyle w:val="Emphasis"/>
          <w:rFonts w:ascii="Calibri" w:hAnsi="Calibri" w:eastAsia="Calibri" w:cs="Calibri"/>
          <w:i w:val="0"/>
          <w:iCs w:val="0"/>
          <w:color w:val="000000" w:themeColor="text1"/>
        </w:rPr>
        <w:t>,</w:t>
      </w:r>
      <w:r w:rsidRPr="25AAFFB0">
        <w:rPr>
          <w:rStyle w:val="Emphasis"/>
          <w:rFonts w:ascii="Calibri" w:hAnsi="Calibri" w:eastAsia="Calibri" w:cs="Calibri"/>
          <w:i w:val="0"/>
          <w:iCs w:val="0"/>
          <w:color w:val="000000" w:themeColor="text1"/>
        </w:rPr>
        <w:t xml:space="preserve"> </w:t>
      </w:r>
      <w:r>
        <w:rPr>
          <w:rStyle w:val="Emphasis"/>
          <w:rFonts w:ascii="Calibri" w:hAnsi="Calibri" w:eastAsia="Calibri" w:cs="Calibri"/>
          <w:i w:val="0"/>
          <w:iCs w:val="0"/>
          <w:color w:val="000000" w:themeColor="text1"/>
        </w:rPr>
        <w:t>t</w:t>
      </w:r>
      <w:r w:rsidRPr="25AAFFB0" w:rsidR="25AAFFB0">
        <w:rPr>
          <w:rStyle w:val="Emphasis"/>
          <w:rFonts w:ascii="Calibri" w:hAnsi="Calibri" w:eastAsia="Calibri" w:cs="Calibri"/>
          <w:i w:val="0"/>
          <w:iCs w:val="0"/>
          <w:color w:val="000000" w:themeColor="text1"/>
        </w:rPr>
        <w:t>he model should be retrained in an attempt to capture the change in data. Data drift could be detected using Population Stability Index (PSI) in a similar manner to other statistical KPIs:</w:t>
      </w:r>
    </w:p>
    <w:p w:rsidR="25AAFFB0" w:rsidP="00975D74" w:rsidRDefault="25AAFFB0" w14:paraId="1BEFBDD8" w14:textId="081CD510">
      <w:pPr>
        <w:pStyle w:val="ListParagraph"/>
        <w:numPr>
          <w:ilvl w:val="0"/>
          <w:numId w:val="27"/>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PSI &lt;= 0.1 – distribution hasn’t changed (green)</w:t>
      </w:r>
    </w:p>
    <w:p w:rsidR="25AAFFB0" w:rsidP="00975D74" w:rsidRDefault="25AAFFB0" w14:paraId="4A1EBCB8" w14:textId="657C14EB">
      <w:pPr>
        <w:pStyle w:val="ListParagraph"/>
        <w:numPr>
          <w:ilvl w:val="0"/>
          <w:numId w:val="27"/>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0.1 &lt; PSI &lt; 0.25 – slight change in distribution, close examination required (yellow)</w:t>
      </w:r>
    </w:p>
    <w:p w:rsidR="25AAFFB0" w:rsidP="00975D74" w:rsidRDefault="25AAFFB0" w14:paraId="5C1316CC" w14:textId="0FC28F61">
      <w:pPr>
        <w:pStyle w:val="ListParagraph"/>
        <w:numPr>
          <w:ilvl w:val="0"/>
          <w:numId w:val="27"/>
        </w:numPr>
        <w:spacing w:line="240"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PSI &gt;= 0.25 – significant change, retraining should be triggered (red)</w:t>
      </w:r>
    </w:p>
    <w:p w:rsidR="25AAFFB0" w:rsidP="004D58AC" w:rsidRDefault="00EA1882" w14:paraId="621788FF" w14:textId="710EF721">
      <w:pPr>
        <w:spacing w:line="240" w:lineRule="auto"/>
        <w:jc w:val="both"/>
        <w:rPr>
          <w:rStyle w:val="Emphasis"/>
          <w:rFonts w:ascii="Calibri" w:hAnsi="Calibri" w:eastAsia="Calibri" w:cs="Calibri"/>
          <w:i w:val="0"/>
          <w:iCs w:val="0"/>
          <w:color w:val="000000" w:themeColor="text1"/>
        </w:rPr>
      </w:pPr>
      <w:r>
        <w:rPr>
          <w:rStyle w:val="Emphasis"/>
          <w:rFonts w:ascii="Calibri" w:hAnsi="Calibri" w:eastAsia="Calibri" w:cs="Calibri"/>
          <w:i w:val="0"/>
          <w:iCs w:val="0"/>
          <w:color w:val="000000" w:themeColor="text1"/>
        </w:rPr>
        <w:t>It is strongly recommended to use PSI. However,</w:t>
      </w:r>
      <w:r w:rsidRPr="25AAFFB0" w:rsidR="25AAFFB0">
        <w:rPr>
          <w:rStyle w:val="Emphasis"/>
          <w:rFonts w:ascii="Calibri" w:hAnsi="Calibri" w:eastAsia="Calibri" w:cs="Calibri"/>
          <w:i w:val="0"/>
          <w:iCs w:val="0"/>
          <w:color w:val="000000" w:themeColor="text1"/>
        </w:rPr>
        <w:t xml:space="preserve"> alternative</w:t>
      </w:r>
      <w:r>
        <w:rPr>
          <w:rStyle w:val="Emphasis"/>
          <w:rFonts w:ascii="Calibri" w:hAnsi="Calibri" w:eastAsia="Calibri" w:cs="Calibri"/>
          <w:i w:val="0"/>
          <w:iCs w:val="0"/>
          <w:color w:val="000000" w:themeColor="text1"/>
        </w:rPr>
        <w:t>, but less accurate</w:t>
      </w:r>
      <w:r w:rsidR="00C96B35">
        <w:rPr>
          <w:rStyle w:val="Emphasis"/>
          <w:rFonts w:ascii="Calibri" w:hAnsi="Calibri" w:eastAsia="Calibri" w:cs="Calibri"/>
          <w:i w:val="0"/>
          <w:iCs w:val="0"/>
          <w:color w:val="000000" w:themeColor="text1"/>
        </w:rPr>
        <w:t>/stable</w:t>
      </w:r>
      <w:r>
        <w:rPr>
          <w:rStyle w:val="Emphasis"/>
          <w:rFonts w:ascii="Calibri" w:hAnsi="Calibri" w:eastAsia="Calibri" w:cs="Calibri"/>
          <w:i w:val="0"/>
          <w:iCs w:val="0"/>
          <w:color w:val="000000" w:themeColor="text1"/>
        </w:rPr>
        <w:t xml:space="preserve"> approach</w:t>
      </w:r>
      <w:r w:rsidRPr="25AAFFB0" w:rsidR="25AAFFB0">
        <w:rPr>
          <w:rStyle w:val="Emphasis"/>
          <w:rFonts w:ascii="Calibri" w:hAnsi="Calibri" w:eastAsia="Calibri" w:cs="Calibri"/>
          <w:i w:val="0"/>
          <w:iCs w:val="0"/>
          <w:color w:val="000000" w:themeColor="text1"/>
        </w:rPr>
        <w:t xml:space="preserve"> would be using other statistical tests (I.e., </w:t>
      </w:r>
      <w:r w:rsidRPr="25AAFFB0" w:rsidR="25AAFFB0">
        <w:rPr>
          <w:rFonts w:ascii="Calibri" w:hAnsi="Calibri" w:eastAsia="Calibri" w:cs="Calibri"/>
        </w:rPr>
        <w:t xml:space="preserve">Kolmogorov-Smirnov, Chi-Squared, etc.) </w:t>
      </w:r>
      <w:r w:rsidRPr="25AAFFB0" w:rsidR="25AAFFB0">
        <w:rPr>
          <w:rStyle w:val="Emphasis"/>
          <w:rFonts w:ascii="Calibri" w:hAnsi="Calibri" w:eastAsia="Calibri" w:cs="Calibri"/>
          <w:i w:val="0"/>
          <w:iCs w:val="0"/>
          <w:color w:val="000000" w:themeColor="text1"/>
        </w:rPr>
        <w:t>to detect changes in distribution of newly delivered data compared to previously available data. For each test used a general rule of thumb would be:</w:t>
      </w:r>
    </w:p>
    <w:p w:rsidR="25AAFFB0" w:rsidP="70A2950D" w:rsidRDefault="3F0A2997" w14:paraId="2655ADE6" w14:textId="727869DA">
      <w:pPr>
        <w:pStyle w:val="ListParagraph"/>
        <w:numPr>
          <w:ilvl w:val="0"/>
          <w:numId w:val="25"/>
        </w:numPr>
        <w:spacing w:line="312" w:lineRule="auto"/>
        <w:jc w:val="both"/>
        <w:rPr>
          <w:rFonts w:eastAsiaTheme="minorEastAsia"/>
          <w:color w:val="000000" w:themeColor="text1"/>
        </w:rPr>
      </w:pPr>
      <w:r w:rsidRPr="70A2950D">
        <w:rPr>
          <w:rStyle w:val="Emphasis"/>
          <w:rFonts w:ascii="Calibri" w:hAnsi="Calibri" w:eastAsia="Calibri" w:cs="Calibri"/>
          <w:i w:val="0"/>
          <w:iCs w:val="0"/>
          <w:color w:val="000000" w:themeColor="text1"/>
        </w:rPr>
        <w:t>p &gt;= 0.05 – distribution hasn’t changed (green)</w:t>
      </w:r>
    </w:p>
    <w:p w:rsidR="25AAFFB0" w:rsidP="00975D74" w:rsidRDefault="25AAFFB0" w14:paraId="4CCA902A" w14:textId="1A91E148">
      <w:pPr>
        <w:pStyle w:val="ListParagraph"/>
        <w:numPr>
          <w:ilvl w:val="0"/>
          <w:numId w:val="25"/>
        </w:numPr>
        <w:spacing w:line="312" w:lineRule="auto"/>
        <w:jc w:val="both"/>
        <w:rPr>
          <w:rFonts w:eastAsiaTheme="minorEastAsia"/>
          <w:color w:val="000000" w:themeColor="text1"/>
        </w:rPr>
      </w:pPr>
      <w:r w:rsidRPr="25AAFFB0">
        <w:rPr>
          <w:rStyle w:val="Emphasis"/>
          <w:rFonts w:ascii="Calibri" w:hAnsi="Calibri" w:eastAsia="Calibri" w:cs="Calibri"/>
          <w:i w:val="0"/>
          <w:iCs w:val="0"/>
          <w:color w:val="000000" w:themeColor="text1"/>
        </w:rPr>
        <w:t>0.01 &lt; p &lt; 0.05 – slight change in distribution, close examination required (yellow)</w:t>
      </w:r>
    </w:p>
    <w:p w:rsidR="25AAFFB0" w:rsidP="70A2950D" w:rsidRDefault="3F0A2997" w14:paraId="5646E613" w14:textId="1A38B6A5">
      <w:pPr>
        <w:pStyle w:val="ListParagraph"/>
        <w:numPr>
          <w:ilvl w:val="0"/>
          <w:numId w:val="25"/>
        </w:numPr>
        <w:spacing w:line="240" w:lineRule="auto"/>
        <w:rPr>
          <w:rFonts w:eastAsiaTheme="minorEastAsia"/>
          <w:color w:val="000000" w:themeColor="text1"/>
        </w:rPr>
      </w:pPr>
      <w:r w:rsidRPr="70A2950D">
        <w:rPr>
          <w:rStyle w:val="Emphasis"/>
          <w:rFonts w:ascii="Calibri" w:hAnsi="Calibri" w:eastAsia="Calibri" w:cs="Calibri"/>
          <w:i w:val="0"/>
          <w:iCs w:val="0"/>
          <w:color w:val="000000" w:themeColor="text1"/>
        </w:rPr>
        <w:t>p &lt;= 0.01 – significant change, retraining should be triggered (red)</w:t>
      </w:r>
    </w:p>
    <w:p w:rsidR="25AAFFB0" w:rsidP="25AAFFB0" w:rsidRDefault="25AAFFB0" w14:paraId="4ADA9521" w14:textId="3E773838">
      <w:pPr>
        <w:spacing w:line="312" w:lineRule="auto"/>
        <w:jc w:val="both"/>
        <w:rPr>
          <w:rStyle w:val="Emphasis"/>
          <w:rFonts w:ascii="Calibri" w:hAnsi="Calibri" w:eastAsia="Calibri" w:cs="Calibri"/>
          <w:i w:val="0"/>
          <w:iCs w:val="0"/>
        </w:rPr>
      </w:pPr>
    </w:p>
    <w:p w:rsidR="00267C5D" w:rsidP="25AAFFB0" w:rsidRDefault="00267C5D" w14:paraId="48740075" w14:textId="29F46768">
      <w:pPr>
        <w:shd w:val="clear" w:color="auto" w:fill="FFFFFF" w:themeFill="background1"/>
        <w:spacing w:beforeAutospacing="1" w:afterAutospacing="1" w:line="240" w:lineRule="auto"/>
        <w:jc w:val="both"/>
        <w:rPr>
          <w:rFonts w:eastAsia="Times New Roman"/>
          <w:color w:val="FF0000"/>
        </w:rPr>
        <w:sectPr w:rsidR="00267C5D" w:rsidSect="00FD35F3">
          <w:headerReference w:type="even" r:id="rId54"/>
          <w:headerReference w:type="default" r:id="rId55"/>
          <w:footerReference w:type="even" r:id="rId56"/>
          <w:footerReference w:type="default" r:id="rId57"/>
          <w:headerReference w:type="first" r:id="rId58"/>
          <w:pgSz w:w="12240" w:h="15840" w:orient="portrait"/>
          <w:pgMar w:top="1417" w:right="1417" w:bottom="1417" w:left="1417" w:header="720" w:footer="720" w:gutter="0"/>
          <w:cols w:space="720"/>
          <w:titlePg/>
          <w:docGrid w:linePitch="360"/>
        </w:sectPr>
      </w:pPr>
    </w:p>
    <w:p w:rsidR="008E6CC3" w:rsidP="008E6CC3" w:rsidRDefault="008E6CC3" w14:paraId="4D31E8FB" w14:textId="4580FC83">
      <w:pPr>
        <w:pStyle w:val="ListParagraph"/>
        <w:numPr>
          <w:ilvl w:val="0"/>
          <w:numId w:val="7"/>
        </w:numPr>
        <w:spacing w:line="240" w:lineRule="auto"/>
        <w:ind w:left="360"/>
        <w:outlineLvl w:val="0"/>
        <w:rPr>
          <w:rFonts w:eastAsiaTheme="minorEastAsia"/>
          <w:b/>
          <w:bCs/>
          <w:sz w:val="28"/>
          <w:szCs w:val="28"/>
        </w:rPr>
      </w:pPr>
      <w:commentRangeStart w:id="301"/>
      <w:r>
        <w:rPr>
          <w:rFonts w:eastAsia="Times New Roman"/>
          <w:b/>
          <w:bCs/>
          <w:sz w:val="28"/>
          <w:szCs w:val="28"/>
        </w:rPr>
        <w:t>Appendix</w:t>
      </w:r>
      <w:commentRangeEnd w:id="301"/>
      <w:r w:rsidR="00DE1FD7">
        <w:rPr>
          <w:rStyle w:val="CommentReference"/>
          <w:lang w:val="de-DE"/>
        </w:rPr>
        <w:commentReference w:id="301"/>
      </w:r>
    </w:p>
    <w:p w:rsidRPr="003F2B5F" w:rsidR="00FD3C18" w:rsidP="00D9691E" w:rsidRDefault="00E83C8B" w14:paraId="349283A9" w14:textId="27F2F4F7">
      <w:pPr>
        <w:shd w:val="clear" w:color="auto" w:fill="FFFFFF"/>
        <w:spacing w:before="150" w:after="0" w:line="240" w:lineRule="auto"/>
        <w:rPr>
          <w:rFonts w:eastAsia="Times New Roman" w:cstheme="minorHAnsi"/>
          <w:color w:val="FF0000"/>
        </w:rPr>
      </w:pPr>
      <w:r>
        <w:rPr>
          <w:rFonts w:eastAsia="Times New Roman" w:cstheme="minorHAnsi"/>
          <w:b/>
          <w:bCs/>
          <w:noProof/>
        </w:rPr>
        <mc:AlternateContent>
          <mc:Choice Requires="wps">
            <w:drawing>
              <wp:anchor distT="0" distB="0" distL="114300" distR="114300" simplePos="0" relativeHeight="251658259" behindDoc="0" locked="0" layoutInCell="1" allowOverlap="1" wp14:anchorId="5FF37CCE" wp14:editId="5F34AD1A">
                <wp:simplePos x="0" y="0"/>
                <wp:positionH relativeFrom="column">
                  <wp:posOffset>8430288</wp:posOffset>
                </wp:positionH>
                <wp:positionV relativeFrom="paragraph">
                  <wp:posOffset>280926</wp:posOffset>
                </wp:positionV>
                <wp:extent cx="368490" cy="4556921"/>
                <wp:effectExtent l="0" t="0" r="0" b="0"/>
                <wp:wrapNone/>
                <wp:docPr id="5" name="Text Box 5"/>
                <wp:cNvGraphicFramePr/>
                <a:graphic xmlns:a="http://schemas.openxmlformats.org/drawingml/2006/main">
                  <a:graphicData uri="http://schemas.microsoft.com/office/word/2010/wordprocessingShape">
                    <wps:wsp>
                      <wps:cNvSpPr txBox="1"/>
                      <wps:spPr>
                        <a:xfrm>
                          <a:off x="0" y="0"/>
                          <a:ext cx="368490" cy="4556921"/>
                        </a:xfrm>
                        <a:prstGeom prst="rect">
                          <a:avLst/>
                        </a:prstGeom>
                        <a:solidFill>
                          <a:schemeClr val="lt1"/>
                        </a:solidFill>
                        <a:ln w="6350">
                          <a:noFill/>
                        </a:ln>
                      </wps:spPr>
                      <wps:txbx>
                        <w:txbxContent>
                          <w:p w:rsidRPr="003E3B58" w:rsidR="00C00E8B" w:rsidP="003E3B58" w:rsidRDefault="00C93E5C" w14:paraId="37C53B0E" w14:textId="29EC69A6">
                            <w:pPr>
                              <w:spacing w:after="0"/>
                              <w:jc w:val="center"/>
                              <w:rPr>
                                <w:color w:val="AEAAAA" w:themeColor="background2" w:themeShade="BF"/>
                              </w:rPr>
                            </w:pPr>
                            <w:r w:rsidRPr="003E3B58">
                              <w:rPr>
                                <w:color w:val="AEAAAA" w:themeColor="background2" w:themeShade="BF"/>
                              </w:rPr>
                              <w:t>C</w:t>
                            </w:r>
                            <w:r w:rsidRPr="003E3B58" w:rsidR="00A41887">
                              <w:rPr>
                                <w:color w:val="AEAAAA" w:themeColor="background2" w:themeShade="BF"/>
                              </w:rPr>
                              <w:t>lassification</w:t>
                            </w:r>
                            <w:ins w:author="Olga KAPRANOVA" w:date="2022-07-09T13:03:00Z" w:id="302">
                              <w:r>
                                <w:rPr>
                                  <w:color w:val="AEAAAA" w:themeColor="background2" w:themeShade="BF"/>
                                </w:rPr>
                                <w:t xml:space="preserve"> tasks</w:t>
                              </w:r>
                            </w:ins>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shape id="Text Box 5" style="position:absolute;margin-left:663.8pt;margin-top:22.1pt;width:29pt;height:358.8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" w14:anchorId="5FF37CCE">
                <v:textbox style="layout-flow:vertical">
                  <w:txbxContent>
                    <w:p w:rsidRPr="003E3B58" w:rsidR="00C00E8B" w:rsidP="003E3B58" w:rsidRDefault="00C93E5C" w14:paraId="37C53B0E" w14:textId="29EC69A6">
                      <w:pPr>
                        <w:spacing w:after="0"/>
                        <w:jc w:val="center"/>
                        <w:rPr>
                          <w:color w:val="AEAAAA" w:themeColor="background2" w:themeShade="BF"/>
                        </w:rPr>
                      </w:pPr>
                      <w:r w:rsidRPr="003E3B58">
                        <w:rPr>
                          <w:color w:val="AEAAAA" w:themeColor="background2" w:themeShade="BF"/>
                        </w:rPr>
                        <w:t>C</w:t>
                      </w:r>
                      <w:r w:rsidRPr="003E3B58" w:rsidR="00A41887">
                        <w:rPr>
                          <w:color w:val="AEAAAA" w:themeColor="background2" w:themeShade="BF"/>
                        </w:rPr>
                        <w:t>lassification</w:t>
                      </w:r>
                      <w:ins w:author="Olga KAPRANOVA" w:date="2022-07-09T13:03:00Z" w:id="295">
                        <w:r>
                          <w:rPr>
                            <w:color w:val="AEAAAA" w:themeColor="background2" w:themeShade="BF"/>
                          </w:rPr>
                          <w:t xml:space="preserve"> tasks</w:t>
                        </w:r>
                      </w:ins>
                    </w:p>
                  </w:txbxContent>
                </v:textbox>
              </v:shape>
            </w:pict>
          </mc:Fallback>
        </mc:AlternateContent>
      </w:r>
    </w:p>
    <w:p w:rsidRPr="00394F20" w:rsidR="00394F20" w:rsidP="00394F20" w:rsidRDefault="00394F20" w14:paraId="04F05D17" w14:textId="1EB27D6E">
      <w:pPr>
        <w:pStyle w:val="Caption"/>
        <w:keepNext/>
        <w:rPr>
          <w:rFonts w:eastAsia="Times New Roman"/>
          <w:b/>
          <w:i w:val="0"/>
          <w:iCs w:val="0"/>
          <w:color w:val="auto"/>
          <w:sz w:val="22"/>
          <w:szCs w:val="22"/>
        </w:rPr>
      </w:pPr>
      <w:r w:rsidRPr="00394F20">
        <w:rPr>
          <w:rFonts w:eastAsia="Times New Roman"/>
          <w:b/>
          <w:i w:val="0"/>
          <w:iCs w:val="0"/>
          <w:color w:val="auto"/>
          <w:sz w:val="22"/>
          <w:szCs w:val="22"/>
        </w:rPr>
        <w:t xml:space="preserve">Table </w:t>
      </w:r>
      <w:r w:rsidRPr="00394F20">
        <w:rPr>
          <w:rFonts w:eastAsia="Times New Roman"/>
          <w:b/>
          <w:i w:val="0"/>
          <w:iCs w:val="0"/>
          <w:color w:val="auto"/>
          <w:sz w:val="22"/>
          <w:szCs w:val="22"/>
          <w:rPrChange w:author="Olga KAPRANOVA" w:date="2022-07-10T11:47:00Z" w:id="303">
            <w:rPr>
              <w:rFonts w:eastAsia="Times New Roman"/>
              <w:b/>
              <w:i w:val="0"/>
              <w:iCs w:val="0"/>
              <w:color w:val="auto"/>
              <w:sz w:val="22"/>
              <w:szCs w:val="22"/>
              <w:u w:val="single"/>
            </w:rPr>
          </w:rPrChange>
        </w:rPr>
        <w:fldChar w:fldCharType="begin"/>
      </w:r>
      <w:r w:rsidRPr="00394F20">
        <w:rPr>
          <w:rFonts w:eastAsia="Times New Roman"/>
          <w:b/>
          <w:i w:val="0"/>
          <w:iCs w:val="0"/>
          <w:color w:val="auto"/>
          <w:sz w:val="22"/>
          <w:szCs w:val="22"/>
        </w:rPr>
        <w:instrText xml:space="preserve"> SEQ Table \* ARABIC </w:instrText>
      </w:r>
      <w:r w:rsidRPr="00394F20">
        <w:rPr>
          <w:rFonts w:eastAsia="Times New Roman"/>
          <w:b/>
          <w:i w:val="0"/>
          <w:iCs w:val="0"/>
          <w:color w:val="auto"/>
          <w:sz w:val="22"/>
          <w:szCs w:val="22"/>
          <w:rPrChange w:author="Olga KAPRANOVA" w:date="2022-07-10T11:47:00Z" w:id="304">
            <w:rPr>
              <w:rFonts w:eastAsia="Times New Roman"/>
              <w:b/>
              <w:i w:val="0"/>
              <w:iCs w:val="0"/>
              <w:color w:val="auto"/>
              <w:sz w:val="22"/>
              <w:szCs w:val="22"/>
              <w:u w:val="single"/>
            </w:rPr>
          </w:rPrChange>
        </w:rPr>
        <w:fldChar w:fldCharType="separate"/>
      </w:r>
      <w:r>
        <w:rPr>
          <w:rFonts w:eastAsia="Times New Roman"/>
          <w:b/>
          <w:i w:val="0"/>
          <w:iCs w:val="0"/>
          <w:noProof/>
          <w:color w:val="auto"/>
          <w:sz w:val="22"/>
          <w:szCs w:val="22"/>
        </w:rPr>
        <w:t>7</w:t>
      </w:r>
      <w:r w:rsidRPr="00394F20">
        <w:rPr>
          <w:rFonts w:eastAsia="Times New Roman"/>
          <w:b/>
          <w:i w:val="0"/>
          <w:iCs w:val="0"/>
          <w:color w:val="auto"/>
          <w:sz w:val="22"/>
          <w:szCs w:val="22"/>
          <w:rPrChange w:author="Olga KAPRANOVA" w:date="2022-07-10T11:47:00Z" w:id="305">
            <w:rPr>
              <w:rFonts w:eastAsia="Times New Roman"/>
              <w:b/>
              <w:i w:val="0"/>
              <w:iCs w:val="0"/>
              <w:color w:val="auto"/>
              <w:sz w:val="22"/>
              <w:szCs w:val="22"/>
              <w:u w:val="single"/>
            </w:rPr>
          </w:rPrChange>
        </w:rPr>
        <w:fldChar w:fldCharType="end"/>
      </w:r>
      <w:r w:rsidRPr="00394F20">
        <w:rPr>
          <w:rFonts w:eastAsia="Times New Roman"/>
          <w:b/>
          <w:i w:val="0"/>
          <w:iCs w:val="0"/>
          <w:color w:val="auto"/>
          <w:sz w:val="22"/>
          <w:szCs w:val="22"/>
        </w:rPr>
        <w:t>. KPIs for statistical quality of the model</w:t>
      </w:r>
    </w:p>
    <w:tbl>
      <w:tblPr>
        <w:tblW w:w="13212" w:type="dxa"/>
        <w:tblCellMar>
          <w:left w:w="0" w:type="dxa"/>
          <w:right w:w="0" w:type="dxa"/>
        </w:tblCellMar>
        <w:tblLook w:val="04A0" w:firstRow="1" w:lastRow="0" w:firstColumn="1" w:lastColumn="0" w:noHBand="0" w:noVBand="1"/>
      </w:tblPr>
      <w:tblGrid>
        <w:gridCol w:w="1967"/>
        <w:gridCol w:w="3664"/>
        <w:gridCol w:w="7581"/>
      </w:tblGrid>
      <w:tr w:rsidRPr="003F2B5F" w:rsidR="008B4C53" w:rsidTr="00C93E5C" w14:paraId="54F6E8E4" w14:textId="77777777">
        <w:trPr>
          <w:tblHeader/>
        </w:trPr>
        <w:tc>
          <w:tcPr>
            <w:tcW w:w="1967" w:type="dxa"/>
            <w:tcBorders>
              <w:top w:val="single" w:color="C1C7D0" w:sz="6" w:space="0"/>
              <w:left w:val="single" w:color="C1C7D0" w:sz="6" w:space="0"/>
              <w:bottom w:val="single" w:color="C1C7D0" w:sz="6" w:space="0"/>
              <w:right w:val="single" w:color="C1C7D0" w:sz="6" w:space="0"/>
            </w:tcBorders>
            <w:shd w:val="clear" w:color="auto" w:fill="F4F5F7"/>
            <w:tcMar>
              <w:top w:w="105" w:type="dxa"/>
              <w:left w:w="150" w:type="dxa"/>
              <w:bottom w:w="105" w:type="dxa"/>
              <w:right w:w="225" w:type="dxa"/>
            </w:tcMar>
            <w:hideMark/>
          </w:tcPr>
          <w:p w:rsidRPr="003F2B5F" w:rsidR="008B4C53" w:rsidP="00A932D5" w:rsidRDefault="008B4C53" w14:paraId="5DF4995F" w14:textId="77777777">
            <w:pPr>
              <w:spacing w:after="0" w:line="240" w:lineRule="auto"/>
              <w:jc w:val="center"/>
              <w:rPr>
                <w:rFonts w:eastAsia="Times New Roman" w:cstheme="minorHAnsi"/>
                <w:b/>
                <w:bCs/>
              </w:rPr>
            </w:pPr>
            <w:r w:rsidRPr="003F2B5F">
              <w:rPr>
                <w:rFonts w:eastAsia="Times New Roman" w:cstheme="minorHAnsi"/>
                <w:b/>
                <w:bCs/>
              </w:rPr>
              <w:t>KPI</w:t>
            </w:r>
          </w:p>
        </w:tc>
        <w:tc>
          <w:tcPr>
            <w:tcW w:w="3664" w:type="dxa"/>
            <w:tcBorders>
              <w:top w:val="single" w:color="C1C7D0" w:sz="6" w:space="0"/>
              <w:left w:val="single" w:color="C1C7D0" w:sz="6" w:space="0"/>
              <w:bottom w:val="single" w:color="C1C7D0" w:sz="6" w:space="0"/>
              <w:right w:val="single" w:color="C1C7D0" w:sz="6" w:space="0"/>
            </w:tcBorders>
            <w:shd w:val="clear" w:color="auto" w:fill="F4F5F7"/>
            <w:tcMar>
              <w:top w:w="105" w:type="dxa"/>
              <w:left w:w="150" w:type="dxa"/>
              <w:bottom w:w="105" w:type="dxa"/>
              <w:right w:w="225" w:type="dxa"/>
            </w:tcMar>
            <w:hideMark/>
          </w:tcPr>
          <w:p w:rsidRPr="003F2B5F" w:rsidR="008B4C53" w:rsidP="00A932D5" w:rsidRDefault="008B4C53" w14:paraId="0BACAC54" w14:textId="77777777">
            <w:pPr>
              <w:spacing w:after="0" w:line="240" w:lineRule="auto"/>
              <w:jc w:val="center"/>
              <w:rPr>
                <w:rFonts w:eastAsia="Times New Roman" w:cstheme="minorHAnsi"/>
                <w:b/>
                <w:bCs/>
              </w:rPr>
            </w:pPr>
            <w:r w:rsidRPr="003F2B5F">
              <w:rPr>
                <w:rFonts w:eastAsia="Times New Roman" w:cstheme="minorHAnsi"/>
                <w:b/>
                <w:bCs/>
              </w:rPr>
              <w:t>Definition</w:t>
            </w:r>
          </w:p>
        </w:tc>
        <w:tc>
          <w:tcPr>
            <w:tcW w:w="7581" w:type="dxa"/>
            <w:tcBorders>
              <w:top w:val="single" w:color="C1C7D0" w:sz="6" w:space="0"/>
              <w:left w:val="single" w:color="C1C7D0" w:sz="6" w:space="0"/>
              <w:bottom w:val="single" w:color="C1C7D0" w:sz="6" w:space="0"/>
              <w:right w:val="single" w:color="C1C7D0" w:sz="6" w:space="0"/>
            </w:tcBorders>
            <w:shd w:val="clear" w:color="auto" w:fill="F4F5F7"/>
            <w:tcMar>
              <w:top w:w="105" w:type="dxa"/>
              <w:left w:w="150" w:type="dxa"/>
              <w:bottom w:w="105" w:type="dxa"/>
              <w:right w:w="225" w:type="dxa"/>
            </w:tcMar>
            <w:hideMark/>
          </w:tcPr>
          <w:p w:rsidRPr="003F2B5F" w:rsidR="008B4C53" w:rsidP="00A932D5" w:rsidRDefault="008B4C53" w14:paraId="7FAE18B6" w14:textId="658CE158">
            <w:pPr>
              <w:spacing w:after="0" w:line="240" w:lineRule="auto"/>
              <w:jc w:val="center"/>
              <w:rPr>
                <w:rFonts w:eastAsia="Times New Roman" w:cstheme="minorHAnsi"/>
                <w:b/>
                <w:bCs/>
              </w:rPr>
            </w:pPr>
            <w:r w:rsidRPr="003F2B5F">
              <w:rPr>
                <w:rFonts w:eastAsia="Times New Roman" w:cstheme="minorHAnsi"/>
                <w:b/>
                <w:bCs/>
              </w:rPr>
              <w:t>Reference to Documentation</w:t>
            </w:r>
          </w:p>
        </w:tc>
      </w:tr>
      <w:tr w:rsidRPr="003F2B5F" w:rsidR="00E25451" w:rsidTr="00C93E5C" w14:paraId="215A2166"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8B4C53" w14:paraId="478DA8B2" w14:textId="2FDFFDA4">
            <w:pPr>
              <w:spacing w:after="0" w:line="240" w:lineRule="auto"/>
              <w:rPr>
                <w:rFonts w:eastAsia="Times New Roman" w:cstheme="minorHAnsi"/>
              </w:rPr>
            </w:pPr>
            <w:r w:rsidRPr="003F2B5F">
              <w:rPr>
                <w:rFonts w:eastAsia="Times New Roman" w:cstheme="minorHAnsi"/>
              </w:rPr>
              <w:t>F1 score</w:t>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E25451" w:rsidRDefault="001061AC" w14:paraId="208D8CEF" w14:textId="6188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rPr>
            </w:pPr>
            <m:oMathPara>
              <m:oMath>
                <m:r>
                  <w:rPr>
                    <w:rFonts w:ascii="Cambria Math" w:hAnsi="Cambria Math" w:eastAsia="Times New Roman" w:cstheme="minorHAnsi"/>
                  </w:rPr>
                  <m:t>F1=2*</m:t>
                </m:r>
                <m:f>
                  <m:fPr>
                    <m:ctrlPr>
                      <w:rPr>
                        <w:rFonts w:ascii="Cambria Math" w:hAnsi="Cambria Math" w:eastAsia="Times New Roman" w:cstheme="minorHAnsi"/>
                        <w:i/>
                      </w:rPr>
                    </m:ctrlPr>
                  </m:fPr>
                  <m:num>
                    <m:r>
                      <w:rPr>
                        <w:rFonts w:ascii="Cambria Math" w:hAnsi="Cambria Math" w:eastAsia="Times New Roman" w:cstheme="minorHAnsi"/>
                      </w:rPr>
                      <m:t>precision*recall</m:t>
                    </m:r>
                  </m:num>
                  <m:den>
                    <m:r>
                      <w:rPr>
                        <w:rFonts w:ascii="Cambria Math" w:hAnsi="Cambria Math" w:eastAsia="Times New Roman" w:cstheme="minorHAnsi"/>
                      </w:rPr>
                      <m:t>precision+recall</m:t>
                    </m:r>
                  </m:den>
                </m:f>
              </m:oMath>
            </m:oMathPara>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9D7FC4" w14:paraId="45A9E244" w14:textId="4E40D332">
            <w:pPr>
              <w:spacing w:after="0" w:line="240" w:lineRule="auto"/>
              <w:rPr>
                <w:rFonts w:eastAsia="Times New Roman" w:cstheme="minorHAnsi"/>
              </w:rPr>
            </w:pPr>
            <w:hyperlink w:history="1" r:id="rId59">
              <w:r w:rsidRPr="003F2B5F" w:rsidR="008B4C53">
                <w:rPr>
                  <w:rFonts w:eastAsia="Times New Roman" w:cstheme="minorHAnsi"/>
                  <w:u w:val="single"/>
                </w:rPr>
                <w:t>https://scikit-learn.org/stable/modules/generated/sklearn.metrics.f1_score.html</w:t>
              </w:r>
            </w:hyperlink>
          </w:p>
        </w:tc>
      </w:tr>
      <w:tr w:rsidRPr="003F2B5F" w:rsidR="008B4C53" w:rsidTr="00C93E5C" w14:paraId="50E46952"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A06221" w:rsidP="00C8140C" w:rsidRDefault="00A06221" w14:paraId="3E15D534" w14:textId="23F3D2BB">
            <w:pPr>
              <w:spacing w:after="0" w:line="240" w:lineRule="auto"/>
              <w:rPr>
                <w:rFonts w:eastAsia="Times New Roman"/>
              </w:rPr>
            </w:pPr>
            <w:commentRangeStart w:id="306"/>
            <w:r w:rsidRPr="44DCD10B">
              <w:rPr>
                <w:rFonts w:eastAsia="Times New Roman"/>
              </w:rPr>
              <w:t>Gini</w:t>
            </w:r>
            <w:r w:rsidRPr="44DCD10B" w:rsidR="008D6EE8">
              <w:rPr>
                <w:rFonts w:eastAsia="Times New Roman"/>
              </w:rPr>
              <w:t xml:space="preserve"> Coefficient</w:t>
            </w:r>
            <w:commentRangeEnd w:id="306"/>
            <w:r>
              <w:rPr>
                <w:rStyle w:val="CommentReference"/>
              </w:rPr>
              <w:commentReference w:id="306"/>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190027" w:rsidP="00CD33CD" w:rsidRDefault="00190027" w14:paraId="66A0F0BF" w14:textId="0D4D9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rPr>
            </w:pPr>
            <w:r w:rsidRPr="44DCD10B">
              <w:rPr>
                <w:rFonts w:eastAsia="Times New Roman"/>
              </w:rPr>
              <w:t>Gini = 2*AUROC – 1</w:t>
            </w:r>
            <w:r w:rsidRPr="44DCD10B" w:rsidR="00122EAE">
              <w:rPr>
                <w:rStyle w:val="FootnoteReference"/>
                <w:rFonts w:eastAsia="Times New Roman"/>
              </w:rPr>
              <w:footnoteReference w:id="17"/>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8B4C53" w:rsidP="00C8140C" w:rsidRDefault="008B4C53" w14:paraId="100CAA0D" w14:textId="383CB842">
            <w:pPr>
              <w:spacing w:after="0" w:line="240" w:lineRule="auto"/>
              <w:rPr>
                <w:rFonts w:eastAsia="Times New Roman" w:cstheme="minorHAnsi"/>
              </w:rPr>
            </w:pPr>
            <w:r w:rsidRPr="003F2B5F">
              <w:rPr>
                <w:rFonts w:eastAsia="Times New Roman" w:cstheme="minorHAnsi"/>
                <w:u w:val="single"/>
              </w:rPr>
              <w:t>https://scikit-learn.org/stable/modules/generated/sklearn.metrics.roc_auc_score.html</w:t>
            </w:r>
          </w:p>
        </w:tc>
      </w:tr>
      <w:tr w:rsidRPr="003F2B5F" w:rsidR="008B4C53" w:rsidTr="00C93E5C" w14:paraId="27DA1FA9"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8B4C53" w14:paraId="19BFFF9A" w14:textId="23FC9000">
            <w:pPr>
              <w:spacing w:after="0" w:line="240" w:lineRule="auto"/>
              <w:rPr>
                <w:rFonts w:eastAsia="Times New Roman" w:cstheme="minorHAnsi"/>
              </w:rPr>
            </w:pPr>
            <w:r w:rsidRPr="003F2B5F">
              <w:rPr>
                <w:rFonts w:eastAsia="Times New Roman" w:cstheme="minorHAnsi"/>
              </w:rPr>
              <w:t>Recall</w:t>
            </w:r>
            <w:r w:rsidRPr="003F2B5F">
              <w:rPr>
                <w:rStyle w:val="FootnoteReference"/>
                <w:rFonts w:eastAsia="Times New Roman" w:cstheme="minorHAnsi"/>
              </w:rPr>
              <w:footnoteReference w:id="18"/>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1061AC" w14:paraId="7C1100D9" w14:textId="3D99B01B">
            <w:pPr>
              <w:spacing w:after="0" w:line="240" w:lineRule="auto"/>
              <w:jc w:val="center"/>
              <w:rPr>
                <w:rFonts w:eastAsia="Times New Roman" w:cstheme="minorHAnsi"/>
              </w:rPr>
            </w:pPr>
            <m:oMath>
              <m:r>
                <w:rPr>
                  <w:rFonts w:ascii="Cambria Math" w:hAnsi="Cambria Math" w:eastAsia="Times New Roman" w:cstheme="minorHAnsi"/>
                </w:rPr>
                <m:t>Recall=</m:t>
              </m:r>
              <m:f>
                <m:fPr>
                  <m:type m:val="skw"/>
                  <m:ctrlPr>
                    <w:rPr>
                      <w:rFonts w:ascii="Cambria Math" w:hAnsi="Cambria Math" w:eastAsia="Times New Roman" w:cstheme="minorHAnsi"/>
                      <w:i/>
                    </w:rPr>
                  </m:ctrlPr>
                </m:fPr>
                <m:num>
                  <m:r>
                    <w:rPr>
                      <w:rFonts w:ascii="Cambria Math" w:hAnsi="Cambria Math" w:eastAsia="Times New Roman" w:cstheme="minorHAnsi"/>
                    </w:rPr>
                    <m:t>tp</m:t>
                  </m:r>
                </m:num>
                <m:den>
                  <m:r>
                    <w:rPr>
                      <w:rFonts w:ascii="Cambria Math" w:hAnsi="Cambria Math" w:eastAsia="Times New Roman" w:cstheme="minorHAnsi"/>
                    </w:rPr>
                    <m:t>(tp+fn)</m:t>
                  </m:r>
                </m:den>
              </m:f>
            </m:oMath>
            <w:r>
              <w:rPr>
                <w:rFonts w:eastAsia="Times New Roman" w:cstheme="minorHAnsi"/>
              </w:rPr>
              <w:t xml:space="preserve"> </w:t>
            </w:r>
          </w:p>
          <w:p w:rsidRPr="003F2B5F" w:rsidR="008B4C53" w:rsidP="00C8140C" w:rsidRDefault="008B4C53" w14:paraId="02205D3A" w14:textId="6AAB3AAF">
            <w:pPr>
              <w:spacing w:after="0" w:line="240" w:lineRule="auto"/>
              <w:rPr>
                <w:rFonts w:eastAsia="Times New Roman" w:cstheme="minorHAnsi"/>
              </w:rPr>
            </w:pPr>
            <w:r w:rsidRPr="003F2B5F">
              <w:rPr>
                <w:rFonts w:eastAsia="Times New Roman" w:cstheme="minorHAnsi"/>
              </w:rPr>
              <w:t>where:</w:t>
            </w:r>
          </w:p>
          <w:p w:rsidRPr="003F2B5F" w:rsidR="008B4C53" w:rsidP="00C8140C" w:rsidRDefault="008B4C53" w14:paraId="3C2089CE" w14:textId="77777777">
            <w:pPr>
              <w:spacing w:after="0" w:line="240" w:lineRule="auto"/>
              <w:ind w:left="258"/>
              <w:rPr>
                <w:rFonts w:eastAsia="Times New Roman" w:cstheme="minorHAnsi"/>
              </w:rPr>
            </w:pPr>
            <w:r w:rsidRPr="003F2B5F">
              <w:rPr>
                <w:rFonts w:eastAsia="Times New Roman" w:cstheme="minorHAnsi"/>
              </w:rPr>
              <w:t>tp = number of “true” positives,</w:t>
            </w:r>
          </w:p>
          <w:p w:rsidRPr="003F2B5F" w:rsidR="008B4C53" w:rsidP="00C8140C" w:rsidRDefault="008B4C53" w14:paraId="75BD7D9A" w14:textId="650EAE85">
            <w:pPr>
              <w:spacing w:after="0" w:line="240" w:lineRule="auto"/>
              <w:ind w:left="258"/>
              <w:rPr>
                <w:rFonts w:eastAsia="Times New Roman" w:cstheme="minorHAnsi"/>
              </w:rPr>
            </w:pPr>
            <w:r w:rsidRPr="003F2B5F">
              <w:rPr>
                <w:rFonts w:eastAsia="Times New Roman" w:cstheme="minorHAnsi"/>
              </w:rPr>
              <w:t>fn = number of “false” negavites</w:t>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9D7FC4" w14:paraId="16ADE295" w14:textId="73D293CF">
            <w:pPr>
              <w:spacing w:after="0" w:line="240" w:lineRule="auto"/>
              <w:rPr>
                <w:rFonts w:eastAsia="Times New Roman" w:cstheme="minorHAnsi"/>
              </w:rPr>
            </w:pPr>
            <w:hyperlink w:history="1" r:id="rId60">
              <w:r w:rsidRPr="003F2B5F" w:rsidR="008B4C53">
                <w:rPr>
                  <w:rFonts w:eastAsia="Times New Roman" w:cstheme="minorHAnsi"/>
                  <w:u w:val="single"/>
                </w:rPr>
                <w:t>https://scikit-learn.org/stable/modules/generated/sklearn.metrics.recall_score.html</w:t>
              </w:r>
            </w:hyperlink>
          </w:p>
        </w:tc>
      </w:tr>
      <w:tr w:rsidRPr="003F2B5F" w:rsidR="008B4C53" w:rsidTr="00C93E5C" w14:paraId="76BD0B7C"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8B4C53" w14:paraId="75FD4C57" w14:textId="2B9BACA7">
            <w:pPr>
              <w:spacing w:after="0" w:line="240" w:lineRule="auto"/>
              <w:rPr>
                <w:rFonts w:eastAsia="Times New Roman" w:cstheme="minorHAnsi"/>
              </w:rPr>
            </w:pPr>
            <w:r w:rsidRPr="003F2B5F">
              <w:rPr>
                <w:rFonts w:eastAsia="Times New Roman" w:cstheme="minorHAnsi"/>
              </w:rPr>
              <w:t>Precision</w:t>
            </w:r>
            <w:r w:rsidRPr="003F2B5F">
              <w:rPr>
                <w:rStyle w:val="FootnoteReference"/>
                <w:rFonts w:eastAsia="Times New Roman" w:cstheme="minorHAnsi"/>
              </w:rPr>
              <w:footnoteReference w:id="19"/>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1061AC" w14:paraId="367D2380" w14:textId="56B0A0C8">
            <w:pPr>
              <w:spacing w:after="0" w:line="240" w:lineRule="auto"/>
              <w:jc w:val="center"/>
              <w:rPr>
                <w:rFonts w:eastAsia="Times New Roman" w:cstheme="minorHAnsi"/>
              </w:rPr>
            </w:pPr>
            <m:oMathPara>
              <m:oMath>
                <m:r>
                  <w:rPr>
                    <w:rFonts w:ascii="Cambria Math" w:hAnsi="Cambria Math" w:eastAsia="Times New Roman" w:cstheme="minorHAnsi"/>
                  </w:rPr>
                  <m:t>Precision=</m:t>
                </m:r>
                <m:f>
                  <m:fPr>
                    <m:type m:val="skw"/>
                    <m:ctrlPr>
                      <w:rPr>
                        <w:rFonts w:ascii="Cambria Math" w:hAnsi="Cambria Math" w:eastAsia="Times New Roman" w:cstheme="minorHAnsi"/>
                        <w:i/>
                      </w:rPr>
                    </m:ctrlPr>
                  </m:fPr>
                  <m:num>
                    <m:r>
                      <w:rPr>
                        <w:rFonts w:ascii="Cambria Math" w:hAnsi="Cambria Math" w:eastAsia="Times New Roman" w:cstheme="minorHAnsi"/>
                      </w:rPr>
                      <m:t>tp</m:t>
                    </m:r>
                  </m:num>
                  <m:den>
                    <m:r>
                      <w:rPr>
                        <w:rFonts w:ascii="Cambria Math" w:hAnsi="Cambria Math" w:eastAsia="Times New Roman" w:cstheme="minorHAnsi"/>
                      </w:rPr>
                      <m:t>(tp+fp)</m:t>
                    </m:r>
                  </m:den>
                </m:f>
              </m:oMath>
            </m:oMathPara>
          </w:p>
          <w:p w:rsidRPr="003F2B5F" w:rsidR="008B4C53" w:rsidP="00C8140C" w:rsidRDefault="008B4C53" w14:paraId="79C7BA64" w14:textId="339842FE">
            <w:pPr>
              <w:spacing w:after="0" w:line="240" w:lineRule="auto"/>
              <w:rPr>
                <w:rFonts w:eastAsia="Times New Roman" w:cstheme="minorHAnsi"/>
              </w:rPr>
            </w:pPr>
            <w:r w:rsidRPr="003F2B5F">
              <w:rPr>
                <w:rFonts w:eastAsia="Times New Roman" w:cstheme="minorHAnsi"/>
              </w:rPr>
              <w:t>where:</w:t>
            </w:r>
          </w:p>
          <w:p w:rsidRPr="003F2B5F" w:rsidR="008B4C53" w:rsidP="00C8140C" w:rsidRDefault="008B4C53" w14:paraId="7E4686CF" w14:textId="77777777">
            <w:pPr>
              <w:spacing w:after="0" w:line="240" w:lineRule="auto"/>
              <w:ind w:left="258"/>
              <w:rPr>
                <w:rFonts w:eastAsia="Times New Roman" w:cstheme="minorHAnsi"/>
              </w:rPr>
            </w:pPr>
            <w:r w:rsidRPr="003F2B5F">
              <w:rPr>
                <w:rFonts w:eastAsia="Times New Roman" w:cstheme="minorHAnsi"/>
              </w:rPr>
              <w:t>tp = number of “true” positives,</w:t>
            </w:r>
          </w:p>
          <w:p w:rsidRPr="003F2B5F" w:rsidR="008B4C53" w:rsidP="00C8140C" w:rsidRDefault="008B4C53" w14:paraId="11669D6B" w14:textId="4AC42743">
            <w:pPr>
              <w:spacing w:after="0" w:line="240" w:lineRule="auto"/>
              <w:ind w:left="258"/>
              <w:rPr>
                <w:rFonts w:eastAsia="Times New Roman" w:cstheme="minorHAnsi"/>
              </w:rPr>
            </w:pPr>
            <w:r w:rsidRPr="003F2B5F">
              <w:rPr>
                <w:rFonts w:eastAsia="Times New Roman" w:cstheme="minorHAnsi"/>
              </w:rPr>
              <w:t>fp = number of “false” positives</w:t>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8B4C53" w:rsidP="00C8140C" w:rsidRDefault="009D7FC4" w14:paraId="48260C92" w14:textId="1C315E8C">
            <w:pPr>
              <w:spacing w:after="0" w:line="240" w:lineRule="auto"/>
              <w:rPr>
                <w:rFonts w:eastAsia="Times New Roman"/>
              </w:rPr>
            </w:pPr>
            <w:hyperlink r:id="rId61">
              <w:r w:rsidRPr="25AAFFB0" w:rsidR="2976B3FE">
                <w:rPr>
                  <w:rFonts w:eastAsia="Times New Roman"/>
                  <w:u w:val="single"/>
                </w:rPr>
                <w:t>https://scikit-learn.org/stable/modules/generated/sklearn.metrics.precision_score.html</w:t>
              </w:r>
            </w:hyperlink>
          </w:p>
        </w:tc>
      </w:tr>
      <w:tr w:rsidRPr="003F2B5F" w:rsidR="008B4C53" w:rsidTr="00C93E5C" w14:paraId="34B7161F"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8B4C53" w:rsidP="00C8140C" w:rsidRDefault="008B4C53" w14:paraId="725BE3BA" w14:textId="244B587D">
            <w:pPr>
              <w:spacing w:after="0" w:line="240" w:lineRule="auto"/>
              <w:rPr>
                <w:rFonts w:eastAsia="Times New Roman"/>
              </w:rPr>
            </w:pPr>
            <w:r w:rsidRPr="25AAFFB0">
              <w:rPr>
                <w:rFonts w:eastAsia="Times New Roman"/>
              </w:rPr>
              <w:t>Precision</w:t>
            </w:r>
            <w:r w:rsidRPr="25AAFFB0" w:rsidR="2976B3FE">
              <w:rPr>
                <w:rFonts w:eastAsia="Times New Roman"/>
              </w:rPr>
              <w:t>-</w:t>
            </w:r>
            <w:r w:rsidRPr="25AAFFB0">
              <w:rPr>
                <w:rFonts w:eastAsia="Times New Roman"/>
              </w:rPr>
              <w:t>Recall AUC</w:t>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8B4C53" w:rsidP="00C8140C" w:rsidRDefault="25AAFFB0" w14:paraId="4A3C3FFE" w14:textId="76478C40">
            <w:pPr>
              <w:spacing w:after="0" w:line="240" w:lineRule="auto"/>
              <w:jc w:val="center"/>
              <w:rPr>
                <w:rFonts w:eastAsia="Times New Roman"/>
              </w:rPr>
            </w:pPr>
            <w:r w:rsidRPr="25AAFFB0">
              <w:rPr>
                <w:rFonts w:eastAsia="Times New Roman"/>
              </w:rPr>
              <w:t>Area under precision-recall curve</w:t>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8B4C53" w:rsidP="00C8140C" w:rsidRDefault="009D7FC4" w14:paraId="728D605F" w14:textId="356ED3BA">
            <w:pPr>
              <w:spacing w:after="0" w:line="240" w:lineRule="auto"/>
              <w:rPr>
                <w:rFonts w:eastAsia="Times New Roman"/>
              </w:rPr>
            </w:pPr>
            <w:hyperlink r:id="rId62">
              <w:r w:rsidRPr="25AAFFB0" w:rsidR="7AC3F9DB">
                <w:rPr>
                  <w:rStyle w:val="Hyperlink"/>
                  <w:rFonts w:eastAsia="Times New Roman"/>
                  <w:color w:val="auto"/>
                </w:rPr>
                <w:t>https://scikit-learn.org/stable/modules/generated/sklearn.metrics.precision_recall_curve.html</w:t>
              </w:r>
            </w:hyperlink>
          </w:p>
        </w:tc>
      </w:tr>
      <w:tr w:rsidRPr="003F2B5F" w:rsidR="000A683F" w:rsidTr="003E3B58" w14:paraId="6B1AFC3B"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25AAFFB0" w:rsidR="000A683F" w:rsidP="00C8140C" w:rsidRDefault="0092590D" w14:paraId="22E3D1DA" w14:textId="18CECC1A">
            <w:pPr>
              <w:spacing w:after="0" w:line="240" w:lineRule="auto"/>
              <w:rPr>
                <w:rFonts w:eastAsia="Times New Roman"/>
              </w:rPr>
            </w:pPr>
            <w:r>
              <w:rPr>
                <w:rFonts w:eastAsia="Times New Roman"/>
              </w:rPr>
              <w:t>Balanced Accuracy</w:t>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0A683F" w:rsidP="00C8140C" w:rsidRDefault="000A683F" w14:paraId="0A1C4750" w14:textId="77777777">
            <w:pPr>
              <w:spacing w:after="0" w:line="240" w:lineRule="auto"/>
              <w:jc w:val="center"/>
              <w:rPr>
                <w:rFonts w:eastAsia="Times New Roman"/>
              </w:rPr>
            </w:pPr>
            <m:oMath>
              <m:r>
                <w:rPr>
                  <w:rFonts w:ascii="Cambria Math" w:hAnsi="Cambria Math" w:eastAsia="Times New Roman"/>
                </w:rPr>
                <m:t>BalAcc=</m:t>
              </m:r>
              <m:f>
                <m:fPr>
                  <m:ctrlPr>
                    <w:rPr>
                      <w:rFonts w:ascii="Cambria Math" w:hAnsi="Cambria Math" w:eastAsia="Times New Roman"/>
                      <w:i/>
                    </w:rPr>
                  </m:ctrlPr>
                </m:fPr>
                <m:num>
                  <m:r>
                    <w:rPr>
                      <w:rFonts w:ascii="Cambria Math" w:hAnsi="Cambria Math" w:eastAsia="Times New Roman"/>
                    </w:rPr>
                    <m:t>1</m:t>
                  </m:r>
                </m:num>
                <m:den>
                  <m:r>
                    <w:rPr>
                      <w:rFonts w:ascii="Cambria Math" w:hAnsi="Cambria Math" w:eastAsia="Times New Roman"/>
                    </w:rPr>
                    <m:t>2</m:t>
                  </m:r>
                </m:den>
              </m:f>
              <m:r>
                <w:rPr>
                  <w:rFonts w:ascii="Cambria Math" w:hAnsi="Cambria Math" w:eastAsia="Times New Roman"/>
                </w:rPr>
                <m:t>*</m:t>
              </m:r>
              <m:d>
                <m:dPr>
                  <m:ctrlPr>
                    <w:rPr>
                      <w:rFonts w:ascii="Cambria Math" w:hAnsi="Cambria Math" w:eastAsia="Times New Roman"/>
                      <w:i/>
                    </w:rPr>
                  </m:ctrlPr>
                </m:dPr>
                <m:e>
                  <m:f>
                    <m:fPr>
                      <m:ctrlPr>
                        <w:rPr>
                          <w:rFonts w:ascii="Cambria Math" w:hAnsi="Cambria Math" w:eastAsia="Times New Roman"/>
                          <w:i/>
                        </w:rPr>
                      </m:ctrlPr>
                    </m:fPr>
                    <m:num>
                      <m:r>
                        <w:rPr>
                          <w:rFonts w:ascii="Cambria Math" w:hAnsi="Cambria Math" w:eastAsia="Times New Roman"/>
                        </w:rPr>
                        <m:t>tp</m:t>
                      </m:r>
                    </m:num>
                    <m:den>
                      <m:r>
                        <w:rPr>
                          <w:rFonts w:ascii="Cambria Math" w:hAnsi="Cambria Math" w:eastAsia="Times New Roman"/>
                        </w:rPr>
                        <m:t>tp+fn</m:t>
                      </m:r>
                    </m:den>
                  </m:f>
                  <m:r>
                    <w:rPr>
                      <w:rFonts w:ascii="Cambria Math" w:hAnsi="Cambria Math" w:eastAsia="Times New Roman"/>
                    </w:rPr>
                    <m:t>+</m:t>
                  </m:r>
                  <m:f>
                    <m:fPr>
                      <m:ctrlPr>
                        <w:rPr>
                          <w:rFonts w:ascii="Cambria Math" w:hAnsi="Cambria Math" w:eastAsia="Times New Roman"/>
                          <w:i/>
                        </w:rPr>
                      </m:ctrlPr>
                    </m:fPr>
                    <m:num>
                      <m:r>
                        <w:rPr>
                          <w:rFonts w:ascii="Cambria Math" w:hAnsi="Cambria Math" w:eastAsia="Times New Roman"/>
                        </w:rPr>
                        <m:t>tn</m:t>
                      </m:r>
                    </m:num>
                    <m:den>
                      <m:r>
                        <w:rPr>
                          <w:rFonts w:ascii="Cambria Math" w:hAnsi="Cambria Math" w:eastAsia="Times New Roman"/>
                        </w:rPr>
                        <m:t>tn+fp</m:t>
                      </m:r>
                    </m:den>
                  </m:f>
                </m:e>
              </m:d>
            </m:oMath>
            <w:r w:rsidR="004A5F38">
              <w:rPr>
                <w:rFonts w:eastAsia="Times New Roman"/>
              </w:rPr>
              <w:t xml:space="preserve"> </w:t>
            </w:r>
          </w:p>
          <w:p w:rsidR="003D0F0A" w:rsidP="003D0F0A" w:rsidRDefault="003D0F0A" w14:paraId="29941A32" w14:textId="583DA292">
            <w:pPr>
              <w:spacing w:after="0" w:line="240" w:lineRule="auto"/>
              <w:rPr>
                <w:rFonts w:eastAsia="Times New Roman"/>
              </w:rPr>
            </w:pPr>
            <w:r>
              <w:rPr>
                <w:rFonts w:eastAsia="Times New Roman"/>
              </w:rPr>
              <w:t>where:</w:t>
            </w:r>
          </w:p>
          <w:p w:rsidR="003D0F0A" w:rsidP="003D0F0A" w:rsidRDefault="00C8399D" w14:paraId="7B6FE5CD" w14:textId="77777777">
            <w:pPr>
              <w:spacing w:after="0" w:line="240" w:lineRule="auto"/>
              <w:jc w:val="center"/>
              <w:rPr>
                <w:rFonts w:eastAsia="Times New Roman"/>
              </w:rPr>
            </w:pPr>
            <w:r>
              <w:rPr>
                <w:rFonts w:eastAsia="Times New Roman"/>
              </w:rPr>
              <w:t>tn = number of “true” negatives</w:t>
            </w:r>
          </w:p>
          <w:p w:rsidRPr="25AAFFB0" w:rsidR="00755477" w:rsidP="00F23061" w:rsidRDefault="00755477" w14:paraId="18F64AC6" w14:textId="75462B58">
            <w:pPr>
              <w:spacing w:after="0" w:line="240" w:lineRule="auto"/>
              <w:jc w:val="center"/>
              <w:rPr>
                <w:rFonts w:eastAsia="Times New Roman"/>
              </w:rPr>
            </w:pPr>
            <w:r>
              <w:rPr>
                <w:rFonts w:eastAsia="Times New Roman"/>
              </w:rPr>
              <w:t xml:space="preserve">tp, fn, rp = </w:t>
            </w:r>
            <w:r w:rsidR="00C574F0">
              <w:rPr>
                <w:rFonts w:eastAsia="Times New Roman"/>
              </w:rPr>
              <w:t>as previously defined</w:t>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0A683F" w:rsidP="00C8140C" w:rsidRDefault="009D7FC4" w14:paraId="3B9F58B5" w14:textId="03729A38">
            <w:pPr>
              <w:spacing w:after="0" w:line="240" w:lineRule="auto"/>
            </w:pPr>
            <w:hyperlink w:history="1" w:anchor="balanced-accuracy-score" r:id="rId63">
              <w:r w:rsidRPr="003E3B58" w:rsidR="006A7A8A">
                <w:rPr>
                  <w:rStyle w:val="Hyperlink"/>
                  <w:color w:val="000000" w:themeColor="text1"/>
                </w:rPr>
                <w:t>https://scikit-learn.org/stable/modules/model_evaluation.html#balanced-accuracy-score</w:t>
              </w:r>
            </w:hyperlink>
          </w:p>
        </w:tc>
      </w:tr>
      <w:tr w:rsidRPr="003F2B5F" w:rsidR="00932D1B" w:rsidTr="00C93E5C" w14:paraId="660F7B39"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25AAFFB0" w:rsidR="00932D1B" w:rsidP="00C8140C" w:rsidRDefault="00932D1B" w14:paraId="481E7EC9" w14:textId="64CDC46B">
            <w:pPr>
              <w:spacing w:after="0" w:line="240" w:lineRule="auto"/>
              <w:rPr>
                <w:rFonts w:eastAsia="Times New Roman"/>
              </w:rPr>
            </w:pPr>
            <w:r>
              <w:rPr>
                <w:rFonts w:eastAsia="Times New Roman"/>
              </w:rPr>
              <w:t>Mean Absolute Percentage Error</w:t>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932D1B" w:rsidP="00736884" w:rsidRDefault="000A683F" w14:paraId="058851BC" w14:textId="77777777">
            <w:pPr>
              <w:spacing w:after="0" w:line="240" w:lineRule="auto"/>
              <w:jc w:val="center"/>
              <w:rPr>
                <w:rFonts w:eastAsia="Times New Roman"/>
              </w:rPr>
            </w:pPr>
            <m:oMath>
              <m:r>
                <w:rPr>
                  <w:rFonts w:ascii="Cambria Math" w:hAnsi="Cambria Math" w:eastAsia="Times New Roman"/>
                </w:rPr>
                <m:t>MAPE</m:t>
              </m:r>
              <m:d>
                <m:dPr>
                  <m:ctrlPr>
                    <w:rPr>
                      <w:rFonts w:ascii="Cambria Math" w:hAnsi="Cambria Math" w:eastAsia="Times New Roman"/>
                      <w:i/>
                    </w:rPr>
                  </m:ctrlPr>
                </m:dPr>
                <m:e>
                  <m:r>
                    <w:rPr>
                      <w:rFonts w:ascii="Cambria Math" w:hAnsi="Cambria Math" w:eastAsia="Times New Roman"/>
                    </w:rPr>
                    <m:t>y,</m:t>
                  </m:r>
                  <m:acc>
                    <m:accPr>
                      <m:ctrlPr>
                        <w:rPr>
                          <w:rFonts w:ascii="Cambria Math" w:hAnsi="Cambria Math" w:eastAsia="Times New Roman"/>
                          <w:i/>
                        </w:rPr>
                      </m:ctrlPr>
                    </m:accPr>
                    <m:e>
                      <m:r>
                        <w:rPr>
                          <w:rFonts w:ascii="Cambria Math" w:hAnsi="Cambria Math" w:eastAsia="Times New Roman"/>
                        </w:rPr>
                        <m:t>y</m:t>
                      </m:r>
                    </m:e>
                  </m:acc>
                </m:e>
              </m:d>
              <m:r>
                <w:rPr>
                  <w:rFonts w:ascii="Cambria Math" w:hAnsi="Cambria Math" w:eastAsia="Times New Roman"/>
                </w:rPr>
                <m:t>=</m:t>
              </m:r>
              <m:f>
                <m:fPr>
                  <m:ctrlPr>
                    <w:rPr>
                      <w:rFonts w:ascii="Cambria Math" w:hAnsi="Cambria Math" w:eastAsia="Times New Roman"/>
                      <w:i/>
                    </w:rPr>
                  </m:ctrlPr>
                </m:fPr>
                <m:num>
                  <m:r>
                    <w:rPr>
                      <w:rFonts w:ascii="Cambria Math" w:hAnsi="Cambria Math" w:eastAsia="Times New Roman"/>
                    </w:rPr>
                    <m:t>1</m:t>
                  </m:r>
                </m:num>
                <m:den>
                  <m:r>
                    <w:rPr>
                      <w:rFonts w:ascii="Cambria Math" w:hAnsi="Cambria Math" w:eastAsia="Times New Roman"/>
                    </w:rPr>
                    <m:t>n</m:t>
                  </m:r>
                </m:den>
              </m:f>
              <m:nary>
                <m:naryPr>
                  <m:chr m:val="∑"/>
                  <m:limLoc m:val="undOvr"/>
                  <m:ctrlPr>
                    <w:rPr>
                      <w:rFonts w:ascii="Cambria Math" w:hAnsi="Cambria Math" w:eastAsia="Times New Roman"/>
                      <w:i/>
                    </w:rPr>
                  </m:ctrlPr>
                </m:naryPr>
                <m:sub>
                  <m:r>
                    <w:rPr>
                      <w:rFonts w:ascii="Cambria Math" w:hAnsi="Cambria Math" w:eastAsia="Times New Roman"/>
                    </w:rPr>
                    <m:t>i=0</m:t>
                  </m:r>
                </m:sub>
                <m:sup>
                  <m:r>
                    <w:rPr>
                      <w:rFonts w:ascii="Cambria Math" w:hAnsi="Cambria Math" w:eastAsia="Times New Roman"/>
                    </w:rPr>
                    <m:t>n-1</m:t>
                  </m:r>
                </m:sup>
                <m:e>
                  <m:f>
                    <m:fPr>
                      <m:ctrlPr>
                        <w:rPr>
                          <w:rFonts w:ascii="Cambria Math" w:hAnsi="Cambria Math" w:eastAsia="Times New Roman"/>
                          <w:i/>
                        </w:rPr>
                      </m:ctrlPr>
                    </m:fPr>
                    <m:num>
                      <m:d>
                        <m:dPr>
                          <m:begChr m:val="|"/>
                          <m:endChr m:val="|"/>
                          <m:ctrlPr>
                            <w:rPr>
                              <w:rFonts w:ascii="Cambria Math" w:hAnsi="Cambria Math" w:eastAsia="Times New Roman"/>
                              <w:i/>
                            </w:rPr>
                          </m:ctrlPr>
                        </m:dPr>
                        <m:e>
                          <m:sSub>
                            <m:sSubPr>
                              <m:ctrlPr>
                                <w:rPr>
                                  <w:rFonts w:ascii="Cambria Math" w:hAnsi="Cambria Math" w:eastAsia="Times New Roman"/>
                                  <w:i/>
                                </w:rPr>
                              </m:ctrlPr>
                            </m:sSubPr>
                            <m:e>
                              <m:r>
                                <w:rPr>
                                  <w:rFonts w:ascii="Cambria Math" w:hAnsi="Cambria Math" w:eastAsia="Times New Roman"/>
                                </w:rPr>
                                <m:t>y</m:t>
                              </m:r>
                            </m:e>
                            <m:sub>
                              <m:r>
                                <w:rPr>
                                  <w:rFonts w:ascii="Cambria Math" w:hAnsi="Cambria Math" w:eastAsia="Times New Roman"/>
                                </w:rPr>
                                <m:t>i</m:t>
                              </m:r>
                            </m:sub>
                          </m:sSub>
                          <m:r>
                            <w:rPr>
                              <w:rFonts w:ascii="Cambria Math" w:hAnsi="Cambria Math" w:eastAsia="Times New Roman"/>
                            </w:rPr>
                            <m:t>-</m:t>
                          </m:r>
                          <m:sSub>
                            <m:sSubPr>
                              <m:ctrlPr>
                                <w:rPr>
                                  <w:rFonts w:ascii="Cambria Math" w:hAnsi="Cambria Math" w:eastAsia="Times New Roman"/>
                                  <w:i/>
                                </w:rPr>
                              </m:ctrlPr>
                            </m:sSubPr>
                            <m:e>
                              <m:acc>
                                <m:accPr>
                                  <m:ctrlPr>
                                    <w:rPr>
                                      <w:rFonts w:ascii="Cambria Math" w:hAnsi="Cambria Math" w:eastAsia="Times New Roman"/>
                                      <w:i/>
                                    </w:rPr>
                                  </m:ctrlPr>
                                </m:accPr>
                                <m:e>
                                  <m:r>
                                    <w:rPr>
                                      <w:rFonts w:ascii="Cambria Math" w:hAnsi="Cambria Math" w:eastAsia="Times New Roman"/>
                                    </w:rPr>
                                    <m:t>y</m:t>
                                  </m:r>
                                </m:e>
                              </m:acc>
                            </m:e>
                            <m:sub>
                              <m:r>
                                <w:rPr>
                                  <w:rFonts w:ascii="Cambria Math" w:hAnsi="Cambria Math" w:eastAsia="Times New Roman"/>
                                </w:rPr>
                                <m:t>i</m:t>
                              </m:r>
                            </m:sub>
                          </m:sSub>
                        </m:e>
                      </m:d>
                    </m:num>
                    <m:den>
                      <m:func>
                        <m:funcPr>
                          <m:ctrlPr>
                            <w:rPr>
                              <w:rFonts w:ascii="Cambria Math" w:hAnsi="Cambria Math" w:eastAsia="Times New Roman"/>
                            </w:rPr>
                          </m:ctrlPr>
                        </m:funcPr>
                        <m:fName>
                          <m:r>
                            <m:rPr>
                              <m:sty m:val="p"/>
                            </m:rPr>
                            <w:rPr>
                              <w:rFonts w:ascii="Cambria Math" w:hAnsi="Cambria Math" w:eastAsia="Times New Roman"/>
                            </w:rPr>
                            <m:t>max</m:t>
                          </m:r>
                          <m:ctrlPr>
                            <w:rPr>
                              <w:rFonts w:ascii="Cambria Math" w:hAnsi="Cambria Math" w:eastAsia="Times New Roman"/>
                              <w:i/>
                            </w:rPr>
                          </m:ctrlPr>
                        </m:fName>
                        <m:e>
                          <m:d>
                            <m:dPr>
                              <m:ctrlPr>
                                <w:rPr>
                                  <w:rFonts w:ascii="Cambria Math" w:hAnsi="Cambria Math" w:eastAsia="Times New Roman"/>
                                  <w:i/>
                                </w:rPr>
                              </m:ctrlPr>
                            </m:dPr>
                            <m:e>
                              <m:r>
                                <w:rPr>
                                  <w:rFonts w:ascii="Cambria Math" w:hAnsi="Cambria Math" w:eastAsia="Times New Roman"/>
                                </w:rPr>
                                <m:t>∈,</m:t>
                              </m:r>
                              <m:d>
                                <m:dPr>
                                  <m:begChr m:val="|"/>
                                  <m:endChr m:val="|"/>
                                  <m:ctrlPr>
                                    <w:rPr>
                                      <w:rFonts w:ascii="Cambria Math" w:hAnsi="Cambria Math" w:eastAsia="Times New Roman"/>
                                      <w:i/>
                                    </w:rPr>
                                  </m:ctrlPr>
                                </m:dPr>
                                <m:e>
                                  <m:sSub>
                                    <m:sSubPr>
                                      <m:ctrlPr>
                                        <w:rPr>
                                          <w:rFonts w:ascii="Cambria Math" w:hAnsi="Cambria Math" w:eastAsia="Times New Roman"/>
                                          <w:i/>
                                        </w:rPr>
                                      </m:ctrlPr>
                                    </m:sSubPr>
                                    <m:e>
                                      <m:r>
                                        <w:rPr>
                                          <w:rFonts w:ascii="Cambria Math" w:hAnsi="Cambria Math" w:eastAsia="Times New Roman"/>
                                        </w:rPr>
                                        <m:t>y</m:t>
                                      </m:r>
                                    </m:e>
                                    <m:sub>
                                      <m:r>
                                        <w:rPr>
                                          <w:rFonts w:ascii="Cambria Math" w:hAnsi="Cambria Math" w:eastAsia="Times New Roman"/>
                                        </w:rPr>
                                        <m:t>i</m:t>
                                      </m:r>
                                    </m:sub>
                                  </m:sSub>
                                </m:e>
                              </m:d>
                            </m:e>
                          </m:d>
                        </m:e>
                      </m:func>
                    </m:den>
                  </m:f>
                </m:e>
              </m:nary>
            </m:oMath>
            <w:r w:rsidR="00F47F10">
              <w:rPr>
                <w:rFonts w:eastAsia="Times New Roman"/>
              </w:rPr>
              <w:t xml:space="preserve"> </w:t>
            </w:r>
          </w:p>
          <w:p w:rsidR="00217650" w:rsidP="00217650" w:rsidRDefault="00217650" w14:paraId="10AD0BB9" w14:textId="77777777">
            <w:pPr>
              <w:spacing w:after="0" w:line="240" w:lineRule="auto"/>
              <w:rPr>
                <w:rFonts w:eastAsia="Times New Roman"/>
              </w:rPr>
            </w:pPr>
            <w:r>
              <w:rPr>
                <w:rFonts w:eastAsia="Times New Roman"/>
              </w:rPr>
              <w:t>where:</w:t>
            </w:r>
          </w:p>
          <w:p w:rsidR="00217650" w:rsidP="00217650" w:rsidRDefault="00217650" w14:paraId="4E652D61" w14:textId="6E716670">
            <w:pPr>
              <w:spacing w:after="0" w:line="240" w:lineRule="auto"/>
              <w:jc w:val="center"/>
              <w:rPr>
                <w:rFonts w:eastAsia="Times New Roman"/>
              </w:rPr>
            </w:pPr>
            <w:r>
              <w:rPr>
                <w:rFonts w:eastAsia="Times New Roman"/>
              </w:rPr>
              <w:t>y</w:t>
            </w:r>
            <w:r w:rsidR="00311231">
              <w:rPr>
                <w:rFonts w:eastAsia="Times New Roman"/>
              </w:rPr>
              <w:t xml:space="preserve"> </w:t>
            </w:r>
            <w:r w:rsidR="002B27B0">
              <w:rPr>
                <w:rFonts w:eastAsia="Times New Roman"/>
              </w:rPr>
              <w:t>=</w:t>
            </w:r>
            <w:r w:rsidR="00311231">
              <w:rPr>
                <w:rFonts w:eastAsia="Times New Roman"/>
              </w:rPr>
              <w:t xml:space="preserve"> </w:t>
            </w:r>
            <w:r w:rsidR="009F721B">
              <w:rPr>
                <w:rFonts w:eastAsia="Times New Roman"/>
              </w:rPr>
              <w:t>true value</w:t>
            </w:r>
          </w:p>
          <w:p w:rsidR="009F721B" w:rsidP="00217650" w:rsidRDefault="000A683F" w14:paraId="39B29157" w14:textId="43318025">
            <w:pPr>
              <w:spacing w:after="0" w:line="240" w:lineRule="auto"/>
              <w:jc w:val="center"/>
              <w:rPr>
                <w:rFonts w:eastAsia="Times New Roman"/>
              </w:rPr>
            </w:pPr>
            <m:oMath>
              <m:r>
                <w:rPr>
                  <w:rFonts w:ascii="Cambria Math" w:hAnsi="Cambria Math" w:eastAsia="Times New Roman"/>
                </w:rPr>
                <m:t xml:space="preserve">ŷ </m:t>
              </m:r>
            </m:oMath>
            <w:r w:rsidR="00725CE3">
              <w:rPr>
                <w:rFonts w:eastAsia="Times New Roman"/>
              </w:rPr>
              <w:t>=</w:t>
            </w:r>
            <w:r w:rsidR="00311231">
              <w:rPr>
                <w:rFonts w:eastAsia="Times New Roman"/>
              </w:rPr>
              <w:t xml:space="preserve"> </w:t>
            </w:r>
            <w:r w:rsidR="004346D2">
              <w:rPr>
                <w:rFonts w:eastAsia="Times New Roman"/>
              </w:rPr>
              <w:t>predicted value</w:t>
            </w:r>
          </w:p>
          <w:p w:rsidRPr="006B134B" w:rsidR="00932D1B" w:rsidP="003E3B58" w:rsidRDefault="00311231" w14:paraId="54F2AEAC" w14:textId="10559A9F">
            <w:pPr>
              <w:spacing w:after="0" w:line="240" w:lineRule="auto"/>
              <w:jc w:val="center"/>
              <w:rPr>
                <w:rFonts w:eastAsia="Times New Roman"/>
              </w:rPr>
            </w:pPr>
            <w:r>
              <w:rPr>
                <w:rFonts w:eastAsia="Times New Roman"/>
              </w:rPr>
              <w:t>n = number of samples</w:t>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932D1B" w:rsidP="00C8140C" w:rsidRDefault="009D7FC4" w14:paraId="7D23EB86" w14:textId="47EA3F93">
            <w:pPr>
              <w:spacing w:after="0" w:line="240" w:lineRule="auto"/>
            </w:pPr>
            <w:hyperlink w:history="1" w:anchor="mean-absolute-percentage-error" r:id="rId64">
              <w:r w:rsidRPr="00E6191F" w:rsidR="0028704C">
                <w:rPr>
                  <w:rStyle w:val="Hyperlink"/>
                  <w:color w:val="000000" w:themeColor="text1"/>
                </w:rPr>
                <w:t>https://scikit-learn.org/stable/modules/model_evaluation.html#mean-absolute-percentage-error</w:t>
              </w:r>
            </w:hyperlink>
          </w:p>
        </w:tc>
      </w:tr>
      <w:tr w:rsidRPr="003F2B5F" w:rsidR="00F23061" w:rsidTr="00E83C8B" w14:paraId="1DC2489D"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F23061" w:rsidP="00C8140C" w:rsidRDefault="006426F6" w14:paraId="262FB8B4" w14:textId="79835D57">
            <w:pPr>
              <w:spacing w:after="0" w:line="240" w:lineRule="auto"/>
              <w:rPr>
                <w:rFonts w:eastAsia="Times New Roman"/>
              </w:rPr>
            </w:pPr>
            <w:r>
              <w:rPr>
                <w:rFonts w:eastAsia="Times New Roman"/>
              </w:rPr>
              <w:t>Root Mean Squared Error</w:t>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F23061" w:rsidP="00736884" w:rsidRDefault="000A683F" w14:paraId="0FCD9714" w14:textId="5D290CB3">
            <w:pPr>
              <w:spacing w:after="0" w:line="240" w:lineRule="auto"/>
              <w:jc w:val="center"/>
              <w:rPr>
                <w:rFonts w:ascii="Calibri" w:hAnsi="Calibri" w:eastAsia="Times New Roman" w:cs="Arial"/>
              </w:rPr>
            </w:pPr>
            <m:oMath>
              <m:r>
                <w:rPr>
                  <w:rFonts w:ascii="Cambria Math" w:hAnsi="Cambria Math" w:eastAsia="Times New Roman" w:cs="Arial"/>
                </w:rPr>
                <m:t>RMSE</m:t>
              </m:r>
              <m:d>
                <m:dPr>
                  <m:ctrlPr>
                    <w:rPr>
                      <w:rFonts w:ascii="Cambria Math" w:hAnsi="Cambria Math" w:eastAsia="Times New Roman"/>
                      <w:i/>
                    </w:rPr>
                  </m:ctrlPr>
                </m:dPr>
                <m:e>
                  <m:r>
                    <w:rPr>
                      <w:rFonts w:ascii="Cambria Math" w:hAnsi="Cambria Math" w:eastAsia="Times New Roman"/>
                    </w:rPr>
                    <m:t>y,</m:t>
                  </m:r>
                  <m:acc>
                    <m:accPr>
                      <m:ctrlPr>
                        <w:rPr>
                          <w:rFonts w:ascii="Cambria Math" w:hAnsi="Cambria Math" w:eastAsia="Times New Roman"/>
                          <w:i/>
                        </w:rPr>
                      </m:ctrlPr>
                    </m:accPr>
                    <m:e>
                      <m:r>
                        <w:rPr>
                          <w:rFonts w:ascii="Cambria Math" w:hAnsi="Cambria Math" w:eastAsia="Times New Roman"/>
                        </w:rPr>
                        <m:t>y</m:t>
                      </m:r>
                    </m:e>
                  </m:acc>
                </m:e>
              </m:d>
              <m:r>
                <w:rPr>
                  <w:rFonts w:ascii="Cambria Math" w:hAnsi="Cambria Math" w:eastAsia="Times New Roman" w:cs="Arial"/>
                </w:rPr>
                <m:t xml:space="preserve">= </m:t>
              </m:r>
              <m:rad>
                <m:radPr>
                  <m:degHide m:val="1"/>
                  <m:ctrlPr>
                    <w:rPr>
                      <w:rFonts w:ascii="Cambria Math" w:hAnsi="Cambria Math" w:eastAsia="Times New Roman" w:cs="Arial"/>
                      <w:i/>
                    </w:rPr>
                  </m:ctrlPr>
                </m:radPr>
                <m:deg/>
                <m:e>
                  <m:f>
                    <m:fPr>
                      <m:type m:val="skw"/>
                      <m:ctrlPr>
                        <w:rPr>
                          <w:rFonts w:ascii="Cambria Math" w:hAnsi="Cambria Math" w:eastAsia="Times New Roman" w:cs="Arial"/>
                          <w:i/>
                        </w:rPr>
                      </m:ctrlPr>
                    </m:fPr>
                    <m:num>
                      <m:r>
                        <w:rPr>
                          <w:rFonts w:ascii="Cambria Math" w:hAnsi="Cambria Math" w:eastAsia="Times New Roman" w:cs="Arial"/>
                        </w:rPr>
                        <m:t>1</m:t>
                      </m:r>
                    </m:num>
                    <m:den>
                      <m:r>
                        <w:rPr>
                          <w:rFonts w:ascii="Cambria Math" w:hAnsi="Cambria Math" w:eastAsia="Times New Roman" w:cs="Arial"/>
                        </w:rPr>
                        <m:t>n</m:t>
                      </m:r>
                    </m:den>
                  </m:f>
                  <m:nary>
                    <m:naryPr>
                      <m:chr m:val="∑"/>
                      <m:limLoc m:val="undOvr"/>
                      <m:supHide m:val="1"/>
                      <m:ctrlPr>
                        <w:rPr>
                          <w:rFonts w:ascii="Cambria Math" w:hAnsi="Cambria Math" w:eastAsia="Times New Roman" w:cs="Arial"/>
                          <w:i/>
                        </w:rPr>
                      </m:ctrlPr>
                    </m:naryPr>
                    <m:sub>
                      <m:r>
                        <w:rPr>
                          <w:rFonts w:ascii="Cambria Math" w:hAnsi="Cambria Math" w:eastAsia="Times New Roman" w:cs="Arial"/>
                        </w:rPr>
                        <m:t>n</m:t>
                      </m:r>
                    </m:sub>
                    <m:sup/>
                    <m:e>
                      <m:sSup>
                        <m:sSupPr>
                          <m:ctrlPr>
                            <w:rPr>
                              <w:rFonts w:ascii="Cambria Math" w:hAnsi="Cambria Math" w:eastAsia="Times New Roman" w:cs="Arial"/>
                              <w:i/>
                            </w:rPr>
                          </m:ctrlPr>
                        </m:sSupPr>
                        <m:e>
                          <m:r>
                            <w:rPr>
                              <w:rFonts w:ascii="Cambria Math" w:hAnsi="Cambria Math" w:eastAsia="Times New Roman" w:cs="Arial"/>
                            </w:rPr>
                            <m:t>(</m:t>
                          </m:r>
                          <m:sSub>
                            <m:sSubPr>
                              <m:ctrlPr>
                                <w:rPr>
                                  <w:rFonts w:ascii="Cambria Math" w:hAnsi="Cambria Math" w:eastAsia="Times New Roman"/>
                                  <w:i/>
                                </w:rPr>
                              </m:ctrlPr>
                            </m:sSubPr>
                            <m:e>
                              <m:r>
                                <w:rPr>
                                  <w:rFonts w:ascii="Cambria Math" w:hAnsi="Cambria Math" w:eastAsia="Times New Roman"/>
                                </w:rPr>
                                <m:t>y</m:t>
                              </m:r>
                            </m:e>
                            <m:sub>
                              <m:r>
                                <w:rPr>
                                  <w:rFonts w:ascii="Cambria Math" w:hAnsi="Cambria Math" w:eastAsia="Times New Roman"/>
                                </w:rPr>
                                <m:t>i</m:t>
                              </m:r>
                            </m:sub>
                          </m:sSub>
                          <m:r>
                            <w:rPr>
                              <w:rFonts w:ascii="Cambria Math" w:hAnsi="Cambria Math" w:eastAsia="Times New Roman"/>
                            </w:rPr>
                            <m:t>-</m:t>
                          </m:r>
                          <m:sSub>
                            <m:sSubPr>
                              <m:ctrlPr>
                                <w:rPr>
                                  <w:rFonts w:ascii="Cambria Math" w:hAnsi="Cambria Math" w:eastAsia="Times New Roman"/>
                                  <w:i/>
                                </w:rPr>
                              </m:ctrlPr>
                            </m:sSubPr>
                            <m:e>
                              <m:acc>
                                <m:accPr>
                                  <m:ctrlPr>
                                    <w:rPr>
                                      <w:rFonts w:ascii="Cambria Math" w:hAnsi="Cambria Math" w:eastAsia="Times New Roman"/>
                                      <w:i/>
                                    </w:rPr>
                                  </m:ctrlPr>
                                </m:accPr>
                                <m:e>
                                  <m:r>
                                    <w:rPr>
                                      <w:rFonts w:ascii="Cambria Math" w:hAnsi="Cambria Math" w:eastAsia="Times New Roman"/>
                                    </w:rPr>
                                    <m:t>y</m:t>
                                  </m:r>
                                </m:e>
                              </m:acc>
                            </m:e>
                            <m:sub>
                              <m:r>
                                <w:rPr>
                                  <w:rFonts w:ascii="Cambria Math" w:hAnsi="Cambria Math" w:eastAsia="Times New Roman"/>
                                </w:rPr>
                                <m:t>i</m:t>
                              </m:r>
                            </m:sub>
                          </m:sSub>
                          <m:r>
                            <w:rPr>
                              <w:rFonts w:ascii="Cambria Math" w:hAnsi="Cambria Math" w:eastAsia="Times New Roman" w:cs="Arial"/>
                            </w:rPr>
                            <m:t>)</m:t>
                          </m:r>
                        </m:e>
                        <m:sup>
                          <m:r>
                            <w:rPr>
                              <w:rFonts w:ascii="Cambria Math" w:hAnsi="Cambria Math" w:eastAsia="Times New Roman" w:cs="Arial"/>
                            </w:rPr>
                            <m:t>2</m:t>
                          </m:r>
                        </m:sup>
                      </m:sSup>
                    </m:e>
                  </m:nary>
                </m:e>
              </m:rad>
            </m:oMath>
            <w:r w:rsidR="007E5F27">
              <w:rPr>
                <w:rFonts w:ascii="Calibri" w:hAnsi="Calibri" w:eastAsia="Times New Roman" w:cs="Arial"/>
              </w:rPr>
              <w:t xml:space="preserve"> </w:t>
            </w:r>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F23061" w:rsidP="00C8140C" w:rsidRDefault="009D7FC4" w14:paraId="66F7C545" w14:textId="75F4C63C">
            <w:pPr>
              <w:spacing w:after="0" w:line="240" w:lineRule="auto"/>
              <w:rPr>
                <w:color w:val="000000" w:themeColor="text1"/>
              </w:rPr>
            </w:pPr>
            <w:hyperlink w:history="1" r:id="rId65">
              <w:r w:rsidRPr="00C93E5C" w:rsidR="002E66B0">
                <w:rPr>
                  <w:rStyle w:val="Hyperlink"/>
                  <w:color w:val="000000" w:themeColor="text1"/>
                </w:rPr>
                <w:t>Root-mean-square deviation - Wikipedia</w:t>
              </w:r>
            </w:hyperlink>
          </w:p>
          <w:p w:rsidRPr="00E6191F" w:rsidR="00FF26EC" w:rsidP="00C8140C" w:rsidRDefault="009D7FC4" w14:paraId="5D298AE5" w14:textId="5D535536">
            <w:pPr>
              <w:spacing w:after="0" w:line="240" w:lineRule="auto"/>
              <w:rPr>
                <w:color w:val="000000" w:themeColor="text1"/>
              </w:rPr>
            </w:pPr>
            <w:hyperlink w:history="1" w:anchor="mean-squared-error" r:id="rId66">
              <w:r w:rsidRPr="003E3B58" w:rsidR="00D344B9">
                <w:rPr>
                  <w:rStyle w:val="Hyperlink"/>
                  <w:color w:val="000000" w:themeColor="text1"/>
                </w:rPr>
                <w:t>https://scikit-learn.org/stable/modules/model_evaluation.html#mean-squared-error</w:t>
              </w:r>
            </w:hyperlink>
          </w:p>
        </w:tc>
      </w:tr>
      <w:tr w:rsidRPr="003F2B5F" w:rsidR="009C3D8B" w:rsidTr="00E83C8B" w14:paraId="655821EB" w14:textId="77777777">
        <w:tc>
          <w:tcPr>
            <w:tcW w:w="1967"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9C3D8B" w:rsidP="00C8140C" w:rsidRDefault="009C3D8B" w14:paraId="509BC262" w14:textId="0578636A">
            <w:pPr>
              <w:spacing w:after="0" w:line="240" w:lineRule="auto"/>
              <w:rPr>
                <w:rFonts w:eastAsia="Times New Roman"/>
              </w:rPr>
            </w:pPr>
            <w:r>
              <w:rPr>
                <w:rFonts w:eastAsia="Times New Roman"/>
              </w:rPr>
              <w:t>R squared</w:t>
            </w:r>
          </w:p>
        </w:tc>
        <w:tc>
          <w:tcPr>
            <w:tcW w:w="3664"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B134B" w:rsidR="009C3D8B" w:rsidP="00736884" w:rsidRDefault="009D7FC4" w14:paraId="726E8788" w14:textId="37A98703">
            <w:pPr>
              <w:spacing w:after="0" w:line="240" w:lineRule="auto"/>
              <w:jc w:val="center"/>
              <w:rPr>
                <w:rFonts w:ascii="Calibri" w:hAnsi="Calibri" w:eastAsia="Times New Roman" w:cs="Arial"/>
              </w:rPr>
            </w:pPr>
            <m:oMath>
              <m:sSup>
                <m:sSupPr>
                  <m:ctrlPr>
                    <w:rPr>
                      <w:rFonts w:ascii="Cambria Math" w:hAnsi="Cambria Math" w:eastAsia="Times New Roman" w:cs="Arial"/>
                      <w:i/>
                    </w:rPr>
                  </m:ctrlPr>
                </m:sSupPr>
                <m:e>
                  <m:r>
                    <w:rPr>
                      <w:rFonts w:ascii="Cambria Math" w:hAnsi="Cambria Math" w:eastAsia="Times New Roman" w:cs="Arial"/>
                    </w:rPr>
                    <m:t>R</m:t>
                  </m:r>
                </m:e>
                <m:sup>
                  <m:r>
                    <w:rPr>
                      <w:rFonts w:ascii="Cambria Math" w:hAnsi="Cambria Math" w:eastAsia="Times New Roman" w:cs="Arial"/>
                    </w:rPr>
                    <m:t>2</m:t>
                  </m:r>
                </m:sup>
              </m:sSup>
              <m:d>
                <m:dPr>
                  <m:ctrlPr>
                    <w:rPr>
                      <w:rFonts w:ascii="Cambria Math" w:hAnsi="Cambria Math" w:eastAsia="Times New Roman"/>
                      <w:i/>
                    </w:rPr>
                  </m:ctrlPr>
                </m:dPr>
                <m:e>
                  <m:r>
                    <w:rPr>
                      <w:rFonts w:ascii="Cambria Math" w:hAnsi="Cambria Math" w:eastAsia="Times New Roman"/>
                    </w:rPr>
                    <m:t>y,</m:t>
                  </m:r>
                  <m:acc>
                    <m:accPr>
                      <m:ctrlPr>
                        <w:rPr>
                          <w:rFonts w:ascii="Cambria Math" w:hAnsi="Cambria Math" w:eastAsia="Times New Roman"/>
                          <w:i/>
                        </w:rPr>
                      </m:ctrlPr>
                    </m:accPr>
                    <m:e>
                      <m:r>
                        <w:rPr>
                          <w:rFonts w:ascii="Cambria Math" w:hAnsi="Cambria Math" w:eastAsia="Times New Roman"/>
                        </w:rPr>
                        <m:t>y</m:t>
                      </m:r>
                    </m:e>
                  </m:acc>
                </m:e>
              </m:d>
              <m:r>
                <w:rPr>
                  <w:rFonts w:ascii="Cambria Math" w:hAnsi="Cambria Math" w:eastAsia="Times New Roman" w:cs="Arial"/>
                </w:rPr>
                <m:t>=1-</m:t>
              </m:r>
              <m:f>
                <m:fPr>
                  <m:ctrlPr>
                    <w:rPr>
                      <w:rFonts w:ascii="Cambria Math" w:hAnsi="Cambria Math" w:eastAsia="Times New Roman" w:cs="Arial"/>
                      <w:i/>
                    </w:rPr>
                  </m:ctrlPr>
                </m:fPr>
                <m:num>
                  <m:nary>
                    <m:naryPr>
                      <m:chr m:val="∑"/>
                      <m:limLoc m:val="undOvr"/>
                      <m:supHide m:val="1"/>
                      <m:ctrlPr>
                        <w:rPr>
                          <w:rFonts w:ascii="Cambria Math" w:hAnsi="Cambria Math" w:eastAsia="Times New Roman" w:cs="Arial"/>
                          <w:i/>
                        </w:rPr>
                      </m:ctrlPr>
                    </m:naryPr>
                    <m:sub>
                      <m:r>
                        <w:rPr>
                          <w:rFonts w:ascii="Cambria Math" w:hAnsi="Cambria Math" w:eastAsia="Times New Roman" w:cs="Arial"/>
                        </w:rPr>
                        <m:t>n</m:t>
                      </m:r>
                    </m:sub>
                    <m:sup/>
                    <m:e>
                      <m:sSup>
                        <m:sSupPr>
                          <m:ctrlPr>
                            <w:rPr>
                              <w:rFonts w:ascii="Cambria Math" w:hAnsi="Cambria Math" w:eastAsia="Times New Roman" w:cs="Arial"/>
                              <w:i/>
                            </w:rPr>
                          </m:ctrlPr>
                        </m:sSupPr>
                        <m:e>
                          <m:r>
                            <w:rPr>
                              <w:rFonts w:ascii="Cambria Math" w:hAnsi="Cambria Math" w:eastAsia="Times New Roman" w:cs="Arial"/>
                            </w:rPr>
                            <m:t>(</m:t>
                          </m:r>
                          <m:sSub>
                            <m:sSubPr>
                              <m:ctrlPr>
                                <w:rPr>
                                  <w:rFonts w:ascii="Cambria Math" w:hAnsi="Cambria Math" w:eastAsia="Times New Roman"/>
                                  <w:i/>
                                </w:rPr>
                              </m:ctrlPr>
                            </m:sSubPr>
                            <m:e>
                              <m:r>
                                <w:rPr>
                                  <w:rFonts w:ascii="Cambria Math" w:hAnsi="Cambria Math" w:eastAsia="Times New Roman"/>
                                </w:rPr>
                                <m:t>y</m:t>
                              </m:r>
                            </m:e>
                            <m:sub>
                              <m:r>
                                <w:rPr>
                                  <w:rFonts w:ascii="Cambria Math" w:hAnsi="Cambria Math" w:eastAsia="Times New Roman"/>
                                </w:rPr>
                                <m:t>i</m:t>
                              </m:r>
                            </m:sub>
                          </m:sSub>
                          <m:r>
                            <w:rPr>
                              <w:rFonts w:ascii="Cambria Math" w:hAnsi="Cambria Math" w:eastAsia="Times New Roman"/>
                            </w:rPr>
                            <m:t>-</m:t>
                          </m:r>
                          <m:sSub>
                            <m:sSubPr>
                              <m:ctrlPr>
                                <w:rPr>
                                  <w:rFonts w:ascii="Cambria Math" w:hAnsi="Cambria Math" w:eastAsia="Times New Roman"/>
                                  <w:i/>
                                </w:rPr>
                              </m:ctrlPr>
                            </m:sSubPr>
                            <m:e>
                              <m:acc>
                                <m:accPr>
                                  <m:ctrlPr>
                                    <w:rPr>
                                      <w:rFonts w:ascii="Cambria Math" w:hAnsi="Cambria Math" w:eastAsia="Times New Roman"/>
                                      <w:i/>
                                    </w:rPr>
                                  </m:ctrlPr>
                                </m:accPr>
                                <m:e>
                                  <m:r>
                                    <w:rPr>
                                      <w:rFonts w:ascii="Cambria Math" w:hAnsi="Cambria Math" w:eastAsia="Times New Roman"/>
                                    </w:rPr>
                                    <m:t>y</m:t>
                                  </m:r>
                                </m:e>
                              </m:acc>
                            </m:e>
                            <m:sub>
                              <m:r>
                                <w:rPr>
                                  <w:rFonts w:ascii="Cambria Math" w:hAnsi="Cambria Math" w:eastAsia="Times New Roman"/>
                                </w:rPr>
                                <m:t>i</m:t>
                              </m:r>
                            </m:sub>
                          </m:sSub>
                          <m:r>
                            <w:rPr>
                              <w:rFonts w:ascii="Cambria Math" w:hAnsi="Cambria Math" w:eastAsia="Times New Roman" w:cs="Arial"/>
                            </w:rPr>
                            <m:t>)</m:t>
                          </m:r>
                        </m:e>
                        <m:sup>
                          <m:r>
                            <w:rPr>
                              <w:rFonts w:ascii="Cambria Math" w:hAnsi="Cambria Math" w:eastAsia="Times New Roman" w:cs="Arial"/>
                            </w:rPr>
                            <m:t>2</m:t>
                          </m:r>
                        </m:sup>
                      </m:sSup>
                    </m:e>
                  </m:nary>
                </m:num>
                <m:den>
                  <m:nary>
                    <m:naryPr>
                      <m:chr m:val="∑"/>
                      <m:limLoc m:val="undOvr"/>
                      <m:supHide m:val="1"/>
                      <m:ctrlPr>
                        <w:rPr>
                          <w:rFonts w:ascii="Cambria Math" w:hAnsi="Cambria Math" w:eastAsia="Times New Roman" w:cs="Arial"/>
                          <w:i/>
                        </w:rPr>
                      </m:ctrlPr>
                    </m:naryPr>
                    <m:sub>
                      <m:r>
                        <w:rPr>
                          <w:rFonts w:ascii="Cambria Math" w:hAnsi="Cambria Math" w:eastAsia="Times New Roman" w:cs="Arial"/>
                        </w:rPr>
                        <m:t>n</m:t>
                      </m:r>
                    </m:sub>
                    <m:sup/>
                    <m:e>
                      <m:sSup>
                        <m:sSupPr>
                          <m:ctrlPr>
                            <w:rPr>
                              <w:rFonts w:ascii="Cambria Math" w:hAnsi="Cambria Math" w:eastAsia="Times New Roman" w:cs="Arial"/>
                              <w:i/>
                            </w:rPr>
                          </m:ctrlPr>
                        </m:sSupPr>
                        <m:e>
                          <m:r>
                            <w:rPr>
                              <w:rFonts w:ascii="Cambria Math" w:hAnsi="Cambria Math" w:eastAsia="Times New Roman" w:cs="Arial"/>
                            </w:rPr>
                            <m:t>(</m:t>
                          </m:r>
                          <m:sSub>
                            <m:sSubPr>
                              <m:ctrlPr>
                                <w:rPr>
                                  <w:rFonts w:ascii="Cambria Math" w:hAnsi="Cambria Math" w:eastAsia="Times New Roman"/>
                                  <w:i/>
                                </w:rPr>
                              </m:ctrlPr>
                            </m:sSubPr>
                            <m:e>
                              <m:r>
                                <w:rPr>
                                  <w:rFonts w:ascii="Cambria Math" w:hAnsi="Cambria Math" w:eastAsia="Times New Roman"/>
                                </w:rPr>
                                <m:t>y</m:t>
                              </m:r>
                            </m:e>
                            <m:sub>
                              <m:r>
                                <w:rPr>
                                  <w:rFonts w:ascii="Cambria Math" w:hAnsi="Cambria Math" w:eastAsia="Times New Roman"/>
                                </w:rPr>
                                <m:t>i</m:t>
                              </m:r>
                            </m:sub>
                          </m:sSub>
                          <m:r>
                            <w:rPr>
                              <w:rFonts w:ascii="Cambria Math" w:hAnsi="Cambria Math" w:eastAsia="Times New Roman"/>
                            </w:rPr>
                            <m:t>-</m:t>
                          </m:r>
                          <m:acc>
                            <m:accPr>
                              <m:chr m:val="̅"/>
                              <m:ctrlPr>
                                <w:rPr>
                                  <w:rFonts w:ascii="Cambria Math" w:hAnsi="Cambria Math" w:eastAsia="Times New Roman"/>
                                  <w:i/>
                                </w:rPr>
                              </m:ctrlPr>
                            </m:accPr>
                            <m:e>
                              <m:r>
                                <w:rPr>
                                  <w:rFonts w:ascii="Cambria Math" w:hAnsi="Cambria Math" w:eastAsia="Times New Roman"/>
                                </w:rPr>
                                <m:t>y</m:t>
                              </m:r>
                            </m:e>
                          </m:acc>
                          <m:r>
                            <w:rPr>
                              <w:rFonts w:ascii="Cambria Math" w:hAnsi="Cambria Math" w:eastAsia="Times New Roman" w:cs="Arial"/>
                            </w:rPr>
                            <m:t>)</m:t>
                          </m:r>
                        </m:e>
                        <m:sup>
                          <m:r>
                            <w:rPr>
                              <w:rFonts w:ascii="Cambria Math" w:hAnsi="Cambria Math" w:eastAsia="Times New Roman" w:cs="Arial"/>
                            </w:rPr>
                            <m:t>2</m:t>
                          </m:r>
                        </m:sup>
                      </m:sSup>
                    </m:e>
                  </m:nary>
                </m:den>
              </m:f>
            </m:oMath>
            <w:r w:rsidR="00BD128E">
              <w:rPr>
                <w:rFonts w:ascii="Calibri" w:hAnsi="Calibri" w:eastAsia="Times New Roman" w:cs="Arial"/>
              </w:rPr>
              <w:t xml:space="preserve"> </w:t>
            </w:r>
          </w:p>
          <w:p w:rsidR="00BD128E" w:rsidP="00350144" w:rsidRDefault="00350144" w14:paraId="421CC1DA" w14:textId="77777777">
            <w:pPr>
              <w:spacing w:after="0" w:line="240" w:lineRule="auto"/>
              <w:rPr>
                <w:rFonts w:ascii="Calibri" w:hAnsi="Calibri" w:eastAsia="Times New Roman" w:cs="Arial"/>
              </w:rPr>
            </w:pPr>
            <w:r>
              <w:rPr>
                <w:rFonts w:ascii="Calibri" w:hAnsi="Calibri" w:eastAsia="Times New Roman" w:cs="Arial"/>
              </w:rPr>
              <w:t>where:</w:t>
            </w:r>
          </w:p>
          <w:p w:rsidR="00350144" w:rsidP="006B134B" w:rsidRDefault="009D7FC4" w14:paraId="027D10EF" w14:textId="64459FC9">
            <w:pPr>
              <w:spacing w:after="0" w:line="240" w:lineRule="auto"/>
              <w:jc w:val="center"/>
              <w:rPr>
                <w:rFonts w:ascii="Calibri" w:hAnsi="Calibri" w:eastAsia="Times New Roman" w:cs="Arial"/>
              </w:rPr>
            </w:pPr>
            <m:oMath>
              <m:acc>
                <m:accPr>
                  <m:chr m:val="̅"/>
                  <m:ctrlPr>
                    <w:rPr>
                      <w:rFonts w:ascii="Cambria Math" w:hAnsi="Cambria Math" w:eastAsia="Times New Roman"/>
                      <w:i/>
                    </w:rPr>
                  </m:ctrlPr>
                </m:accPr>
                <m:e>
                  <m:r>
                    <w:rPr>
                      <w:rFonts w:ascii="Cambria Math" w:hAnsi="Cambria Math" w:eastAsia="Times New Roman"/>
                    </w:rPr>
                    <m:t>y</m:t>
                  </m:r>
                </m:e>
              </m:acc>
            </m:oMath>
            <w:r w:rsidR="00385591">
              <w:rPr>
                <w:rFonts w:ascii="Calibri" w:hAnsi="Calibri" w:eastAsia="Times New Roman" w:cs="Arial"/>
              </w:rPr>
              <w:t xml:space="preserve"> </w:t>
            </w:r>
            <m:oMath>
              <m:r>
                <w:rPr>
                  <w:rFonts w:ascii="Cambria Math" w:hAnsi="Cambria Math" w:eastAsia="Times New Roman" w:cs="Arial"/>
                </w:rPr>
                <m:t>=</m:t>
              </m:r>
              <m:f>
                <m:fPr>
                  <m:type m:val="skw"/>
                  <m:ctrlPr>
                    <w:rPr>
                      <w:rFonts w:ascii="Cambria Math" w:hAnsi="Cambria Math" w:eastAsia="Times New Roman" w:cs="Arial"/>
                      <w:i/>
                    </w:rPr>
                  </m:ctrlPr>
                </m:fPr>
                <m:num>
                  <m:r>
                    <w:rPr>
                      <w:rFonts w:ascii="Cambria Math" w:hAnsi="Cambria Math" w:eastAsia="Times New Roman" w:cs="Arial"/>
                    </w:rPr>
                    <m:t>1</m:t>
                  </m:r>
                </m:num>
                <m:den>
                  <m:r>
                    <w:rPr>
                      <w:rFonts w:ascii="Cambria Math" w:hAnsi="Cambria Math" w:eastAsia="Times New Roman" w:cs="Arial"/>
                    </w:rPr>
                    <m:t>n</m:t>
                  </m:r>
                </m:den>
              </m:f>
              <m:nary>
                <m:naryPr>
                  <m:chr m:val="∑"/>
                  <m:limLoc m:val="undOvr"/>
                  <m:supHide m:val="1"/>
                  <m:ctrlPr>
                    <w:rPr>
                      <w:rFonts w:ascii="Cambria Math" w:hAnsi="Cambria Math" w:eastAsia="Times New Roman" w:cs="Arial"/>
                      <w:i/>
                    </w:rPr>
                  </m:ctrlPr>
                </m:naryPr>
                <m:sub>
                  <m:r>
                    <w:rPr>
                      <w:rFonts w:ascii="Cambria Math" w:hAnsi="Cambria Math" w:eastAsia="Times New Roman" w:cs="Arial"/>
                    </w:rPr>
                    <m:t>n</m:t>
                  </m:r>
                </m:sub>
                <m:sup/>
                <m:e>
                  <m:sSub>
                    <m:sSubPr>
                      <m:ctrlPr>
                        <w:rPr>
                          <w:rFonts w:ascii="Cambria Math" w:hAnsi="Cambria Math" w:eastAsia="Times New Roman"/>
                          <w:i/>
                        </w:rPr>
                      </m:ctrlPr>
                    </m:sSubPr>
                    <m:e>
                      <m:r>
                        <w:rPr>
                          <w:rFonts w:ascii="Cambria Math" w:hAnsi="Cambria Math" w:eastAsia="Times New Roman"/>
                        </w:rPr>
                        <m:t>y</m:t>
                      </m:r>
                    </m:e>
                    <m:sub>
                      <m:r>
                        <w:rPr>
                          <w:rFonts w:ascii="Cambria Math" w:hAnsi="Cambria Math" w:eastAsia="Times New Roman"/>
                        </w:rPr>
                        <m:t>i</m:t>
                      </m:r>
                    </m:sub>
                  </m:sSub>
                </m:e>
              </m:nary>
            </m:oMath>
          </w:p>
        </w:tc>
        <w:tc>
          <w:tcPr>
            <w:tcW w:w="7581"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B134B" w:rsidR="009C3D8B" w:rsidP="00C8140C" w:rsidRDefault="009D7FC4" w14:paraId="12FF4072" w14:textId="083D9C7F">
            <w:pPr>
              <w:spacing w:after="0" w:line="240" w:lineRule="auto"/>
              <w:rPr>
                <w:color w:val="000000" w:themeColor="text1"/>
              </w:rPr>
            </w:pPr>
            <w:hyperlink w:history="1" w:anchor="r2-score" r:id="rId67">
              <w:r w:rsidRPr="003E3B58" w:rsidR="00217650">
                <w:rPr>
                  <w:rStyle w:val="Hyperlink"/>
                  <w:color w:val="000000" w:themeColor="text1"/>
                </w:rPr>
                <w:t>https://scikit-learn.org/stable/modules/model_evaluation.html#r2-score</w:t>
              </w:r>
            </w:hyperlink>
          </w:p>
        </w:tc>
      </w:tr>
    </w:tbl>
    <w:p w:rsidRPr="003F2B5F" w:rsidR="007820F6" w:rsidP="007820F6" w:rsidRDefault="00E83C8B" w14:paraId="6873F4A5" w14:textId="0095C5F8">
      <w:pPr>
        <w:shd w:val="clear" w:color="auto" w:fill="FFFFFF"/>
        <w:spacing w:before="150" w:after="0" w:line="240" w:lineRule="auto"/>
        <w:rPr>
          <w:rFonts w:eastAsia="Times New Roman" w:cstheme="minorHAnsi"/>
          <w:b/>
          <w:bCs/>
          <w:color w:val="FF0000"/>
        </w:rPr>
        <w:sectPr w:rsidRPr="003F2B5F" w:rsidR="007820F6" w:rsidSect="00171CD2">
          <w:pgSz w:w="15840" w:h="12240" w:orient="landscape"/>
          <w:pgMar w:top="1417" w:right="1417" w:bottom="1417" w:left="1417" w:header="720" w:footer="720" w:gutter="0"/>
          <w:cols w:space="720"/>
          <w:docGrid w:linePitch="360"/>
        </w:sectPr>
      </w:pPr>
      <w:r>
        <w:rPr>
          <w:rFonts w:eastAsia="Times New Roman" w:cstheme="minorHAnsi"/>
          <w:b/>
          <w:bCs/>
          <w:noProof/>
        </w:rPr>
        <mc:AlternateContent>
          <mc:Choice Requires="wps">
            <w:drawing>
              <wp:anchor distT="0" distB="0" distL="114300" distR="114300" simplePos="0" relativeHeight="251658260" behindDoc="0" locked="0" layoutInCell="1" allowOverlap="1" wp14:anchorId="3A1FA53D" wp14:editId="2A9C2170">
                <wp:simplePos x="0" y="0"/>
                <wp:positionH relativeFrom="column">
                  <wp:posOffset>8435274</wp:posOffset>
                </wp:positionH>
                <wp:positionV relativeFrom="paragraph">
                  <wp:posOffset>-2850989</wp:posOffset>
                </wp:positionV>
                <wp:extent cx="368490" cy="283873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8490" cy="2838734"/>
                        </a:xfrm>
                        <a:prstGeom prst="rect">
                          <a:avLst/>
                        </a:prstGeom>
                        <a:solidFill>
                          <a:sysClr val="window" lastClr="FFFFFF"/>
                        </a:solidFill>
                        <a:ln w="6350">
                          <a:noFill/>
                        </a:ln>
                      </wps:spPr>
                      <wps:txbx>
                        <w:txbxContent>
                          <w:p w:rsidRPr="003E3B58" w:rsidR="00E83C8B" w:rsidP="003E3B58" w:rsidRDefault="00E83C8B" w14:paraId="70A791C7" w14:textId="7731EDCA">
                            <w:pPr>
                              <w:spacing w:after="0"/>
                              <w:jc w:val="center"/>
                              <w:rPr>
                                <w:color w:val="AEAAAA" w:themeColor="background2" w:themeShade="BF"/>
                              </w:rPr>
                            </w:pPr>
                            <w:ins w:author="Tamara STAJIC" w:date="2022-07-07T10:48:00Z" w:id="307">
                              <w:r>
                                <w:rPr>
                                  <w:color w:val="AEAAAA" w:themeColor="background2" w:themeShade="BF"/>
                                </w:rPr>
                                <w:t>regression</w:t>
                              </w:r>
                            </w:ins>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svg="http://schemas.microsoft.com/office/drawing/2016/SVG/main" xmlns:arto="http://schemas.microsoft.com/office/word/2006/arto">
            <w:pict>
              <v:shape id="Text Box 22" style="position:absolute;margin-left:664.2pt;margin-top:-224.5pt;width:29pt;height:223.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" w14:anchorId="3A1FA53D">
                <v:textbox style="layout-flow:vertical">
                  <w:txbxContent>
                    <w:p w:rsidRPr="003E3B58" w:rsidR="00E83C8B" w:rsidP="003E3B58" w:rsidRDefault="00E83C8B" w14:paraId="70A791C7" w14:textId="7731EDCA">
                      <w:pPr>
                        <w:spacing w:after="0"/>
                        <w:jc w:val="center"/>
                        <w:rPr>
                          <w:color w:val="AEAAAA" w:themeColor="background2" w:themeShade="BF"/>
                        </w:rPr>
                      </w:pPr>
                      <w:ins w:author="Tamara STAJIC" w:date="2022-07-07T10:48:00Z" w:id="301">
                        <w:r>
                          <w:rPr>
                            <w:color w:val="AEAAAA" w:themeColor="background2" w:themeShade="BF"/>
                          </w:rPr>
                          <w:t>regression</w:t>
                        </w:r>
                      </w:ins>
                    </w:p>
                  </w:txbxContent>
                </v:textbox>
              </v:shape>
            </w:pict>
          </mc:Fallback>
        </mc:AlternateContent>
      </w:r>
    </w:p>
    <w:p w:rsidRPr="003F2B5F" w:rsidR="007820F6" w:rsidP="00394F20" w:rsidRDefault="006B095C" w14:paraId="00389777" w14:textId="011AB091">
      <w:pPr>
        <w:shd w:val="clear" w:color="auto" w:fill="FFFFFF" w:themeFill="background1"/>
        <w:spacing w:before="150" w:after="0" w:line="240" w:lineRule="auto"/>
        <w:rPr>
          <w:rFonts w:eastAsia="Times New Roman" w:cstheme="minorHAnsi"/>
          <w:b/>
          <w:bCs/>
          <w:color w:val="FF0000"/>
          <w:u w:val="single"/>
        </w:rPr>
      </w:pPr>
      <w:commentRangeStart w:id="308"/>
      <w:commentRangeEnd w:id="308"/>
      <w:r>
        <w:rPr>
          <w:rStyle w:val="CommentReference"/>
          <w:lang w:val="de-DE"/>
        </w:rPr>
        <w:commentReference w:id="308"/>
      </w:r>
    </w:p>
    <w:p w:rsidRPr="00394F20" w:rsidR="00394F20" w:rsidP="00394F20" w:rsidRDefault="00394F20" w14:paraId="52610860" w14:textId="10878608">
      <w:pPr>
        <w:pStyle w:val="Caption"/>
        <w:keepNext/>
        <w:rPr>
          <w:rFonts w:eastAsia="Times New Roman"/>
          <w:b/>
          <w:i w:val="0"/>
          <w:iCs w:val="0"/>
          <w:color w:val="auto"/>
          <w:sz w:val="22"/>
          <w:szCs w:val="22"/>
        </w:rPr>
      </w:pPr>
      <w:r w:rsidRPr="00394F20">
        <w:rPr>
          <w:rFonts w:eastAsia="Times New Roman"/>
          <w:b/>
          <w:i w:val="0"/>
          <w:iCs w:val="0"/>
          <w:color w:val="auto"/>
          <w:sz w:val="22"/>
          <w:szCs w:val="22"/>
        </w:rPr>
        <w:t xml:space="preserve">Table </w:t>
      </w:r>
      <w:r w:rsidRPr="00394F20">
        <w:rPr>
          <w:rFonts w:eastAsia="Times New Roman"/>
          <w:b/>
          <w:i w:val="0"/>
          <w:iCs w:val="0"/>
          <w:color w:val="auto"/>
          <w:sz w:val="22"/>
          <w:szCs w:val="22"/>
        </w:rPr>
        <w:fldChar w:fldCharType="begin"/>
      </w:r>
      <w:r w:rsidRPr="00394F20">
        <w:rPr>
          <w:rFonts w:eastAsia="Times New Roman"/>
          <w:b/>
          <w:i w:val="0"/>
          <w:iCs w:val="0"/>
          <w:color w:val="auto"/>
          <w:sz w:val="22"/>
          <w:szCs w:val="22"/>
        </w:rPr>
        <w:instrText xml:space="preserve"> SEQ Table \* ARABIC </w:instrText>
      </w:r>
      <w:r w:rsidRPr="00394F20">
        <w:rPr>
          <w:rFonts w:eastAsia="Times New Roman"/>
          <w:b/>
          <w:i w:val="0"/>
          <w:iCs w:val="0"/>
          <w:color w:val="auto"/>
          <w:sz w:val="22"/>
          <w:szCs w:val="22"/>
        </w:rPr>
        <w:fldChar w:fldCharType="separate"/>
      </w:r>
      <w:r w:rsidRPr="00394F20">
        <w:rPr>
          <w:rFonts w:eastAsia="Times New Roman"/>
          <w:b/>
          <w:i w:val="0"/>
          <w:iCs w:val="0"/>
          <w:color w:val="auto"/>
          <w:sz w:val="22"/>
          <w:szCs w:val="22"/>
        </w:rPr>
        <w:t>8</w:t>
      </w:r>
      <w:r w:rsidRPr="00394F20">
        <w:rPr>
          <w:rFonts w:eastAsia="Times New Roman"/>
          <w:b/>
          <w:i w:val="0"/>
          <w:iCs w:val="0"/>
          <w:color w:val="auto"/>
          <w:sz w:val="22"/>
          <w:szCs w:val="22"/>
        </w:rPr>
        <w:fldChar w:fldCharType="end"/>
      </w:r>
      <w:r w:rsidRPr="00394F20">
        <w:rPr>
          <w:rFonts w:eastAsia="Times New Roman"/>
          <w:b/>
          <w:i w:val="0"/>
          <w:iCs w:val="0"/>
          <w:color w:val="auto"/>
          <w:sz w:val="22"/>
          <w:szCs w:val="22"/>
        </w:rPr>
        <w:t>. KPIs for model business value</w:t>
      </w:r>
    </w:p>
    <w:tbl>
      <w:tblPr>
        <w:tblW w:w="13212" w:type="dxa"/>
        <w:tblCellMar>
          <w:left w:w="0" w:type="dxa"/>
          <w:right w:w="0" w:type="dxa"/>
        </w:tblCellMar>
        <w:tblLook w:val="04A0" w:firstRow="1" w:lastRow="0" w:firstColumn="1" w:lastColumn="0" w:noHBand="0" w:noVBand="1"/>
      </w:tblPr>
      <w:tblGrid>
        <w:gridCol w:w="3052"/>
        <w:gridCol w:w="5025"/>
        <w:gridCol w:w="5135"/>
      </w:tblGrid>
      <w:tr w:rsidRPr="00A437BC" w:rsidR="00A437BC" w:rsidTr="00E6191F" w14:paraId="76DA3657" w14:textId="77777777">
        <w:trPr>
          <w:tblHeader/>
        </w:trPr>
        <w:tc>
          <w:tcPr>
            <w:tcW w:w="3052" w:type="dxa"/>
            <w:tcBorders>
              <w:top w:val="single" w:color="C1C7D0" w:sz="6" w:space="0"/>
              <w:left w:val="single" w:color="C1C7D0" w:sz="6" w:space="0"/>
              <w:bottom w:val="single" w:color="C1C7D0" w:sz="6" w:space="0"/>
              <w:right w:val="single" w:color="C1C7D0" w:sz="6" w:space="0"/>
            </w:tcBorders>
            <w:shd w:val="clear" w:color="auto" w:fill="F4F5F7"/>
            <w:tcMar>
              <w:top w:w="105" w:type="dxa"/>
              <w:left w:w="150" w:type="dxa"/>
              <w:bottom w:w="105" w:type="dxa"/>
              <w:right w:w="225" w:type="dxa"/>
            </w:tcMar>
            <w:hideMark/>
          </w:tcPr>
          <w:p w:rsidRPr="00A437BC" w:rsidR="007820F6" w:rsidP="00D86193" w:rsidRDefault="007820F6" w14:paraId="6E29A0BF" w14:textId="77777777">
            <w:pPr>
              <w:spacing w:after="0" w:line="240" w:lineRule="auto"/>
              <w:jc w:val="center"/>
              <w:rPr>
                <w:rFonts w:eastAsia="Times New Roman" w:cstheme="minorHAnsi"/>
                <w:b/>
                <w:bCs/>
              </w:rPr>
            </w:pPr>
            <w:r w:rsidRPr="00A437BC">
              <w:rPr>
                <w:rFonts w:eastAsia="Times New Roman" w:cstheme="minorHAnsi"/>
                <w:b/>
                <w:bCs/>
              </w:rPr>
              <w:t>KPI</w:t>
            </w:r>
          </w:p>
        </w:tc>
        <w:tc>
          <w:tcPr>
            <w:tcW w:w="5025" w:type="dxa"/>
            <w:tcBorders>
              <w:top w:val="single" w:color="C1C7D0" w:sz="6" w:space="0"/>
              <w:left w:val="single" w:color="C1C7D0" w:sz="6" w:space="0"/>
              <w:bottom w:val="single" w:color="C1C7D0" w:sz="6" w:space="0"/>
              <w:right w:val="single" w:color="C1C7D0" w:sz="6" w:space="0"/>
            </w:tcBorders>
            <w:shd w:val="clear" w:color="auto" w:fill="F4F5F7"/>
            <w:tcMar>
              <w:top w:w="105" w:type="dxa"/>
              <w:left w:w="150" w:type="dxa"/>
              <w:bottom w:w="105" w:type="dxa"/>
              <w:right w:w="225" w:type="dxa"/>
            </w:tcMar>
            <w:hideMark/>
          </w:tcPr>
          <w:p w:rsidRPr="00A437BC" w:rsidR="007820F6" w:rsidP="00D86193" w:rsidRDefault="007820F6" w14:paraId="4E08BD6A" w14:textId="77777777">
            <w:pPr>
              <w:spacing w:after="0" w:line="240" w:lineRule="auto"/>
              <w:jc w:val="center"/>
              <w:rPr>
                <w:rFonts w:eastAsia="Times New Roman" w:cstheme="minorHAnsi"/>
                <w:b/>
                <w:bCs/>
              </w:rPr>
            </w:pPr>
            <w:r w:rsidRPr="00A437BC">
              <w:rPr>
                <w:rFonts w:eastAsia="Times New Roman" w:cstheme="minorHAnsi"/>
                <w:b/>
                <w:bCs/>
              </w:rPr>
              <w:t>Definition</w:t>
            </w:r>
          </w:p>
        </w:tc>
        <w:tc>
          <w:tcPr>
            <w:tcW w:w="0" w:type="auto"/>
            <w:tcBorders>
              <w:top w:val="single" w:color="C1C7D0" w:sz="6" w:space="0"/>
              <w:left w:val="single" w:color="C1C7D0" w:sz="6" w:space="0"/>
              <w:bottom w:val="single" w:color="C1C7D0" w:sz="6" w:space="0"/>
              <w:right w:val="single" w:color="C1C7D0" w:sz="6" w:space="0"/>
            </w:tcBorders>
            <w:shd w:val="clear" w:color="auto" w:fill="F4F5F7"/>
            <w:tcMar>
              <w:top w:w="105" w:type="dxa"/>
              <w:left w:w="150" w:type="dxa"/>
              <w:bottom w:w="105" w:type="dxa"/>
              <w:right w:w="225" w:type="dxa"/>
            </w:tcMar>
            <w:hideMark/>
          </w:tcPr>
          <w:p w:rsidRPr="00A437BC" w:rsidR="007820F6" w:rsidP="00D86193" w:rsidRDefault="007820F6" w14:paraId="4057796E" w14:textId="77777777">
            <w:pPr>
              <w:spacing w:after="0" w:line="240" w:lineRule="auto"/>
              <w:jc w:val="center"/>
              <w:rPr>
                <w:rFonts w:eastAsia="Times New Roman" w:cstheme="minorHAnsi"/>
                <w:b/>
                <w:bCs/>
              </w:rPr>
            </w:pPr>
            <w:r w:rsidRPr="00A437BC">
              <w:rPr>
                <w:rFonts w:eastAsia="Times New Roman" w:cstheme="minorHAnsi"/>
                <w:b/>
                <w:bCs/>
              </w:rPr>
              <w:t>Reference to Documentation</w:t>
            </w:r>
          </w:p>
        </w:tc>
      </w:tr>
      <w:tr w:rsidRPr="003F2B5F" w:rsidR="007820F6" w:rsidTr="00E6191F" w14:paraId="51849937"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hideMark/>
          </w:tcPr>
          <w:p w:rsidRPr="003F2B5F" w:rsidR="007820F6" w:rsidP="00D86193" w:rsidRDefault="00FD330E" w14:paraId="2C63AF74" w14:textId="4792E38B">
            <w:pPr>
              <w:spacing w:after="0" w:line="240" w:lineRule="auto"/>
              <w:rPr>
                <w:rFonts w:eastAsia="Times New Roman" w:cstheme="minorHAnsi"/>
                <w:color w:val="FF0000"/>
              </w:rPr>
            </w:pPr>
            <w:r w:rsidRPr="00E6191F">
              <w:rPr>
                <w:rFonts w:eastAsia="Times New Roman" w:cstheme="minorHAnsi"/>
                <w:color w:val="000000" w:themeColor="text1"/>
              </w:rPr>
              <w:t>Conversion Rate</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7820F6" w:rsidP="00770635" w:rsidRDefault="00770635" w14:paraId="34652D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6191F">
              <w:rPr>
                <w:rFonts w:eastAsia="Times New Roman" w:cstheme="minorHAnsi"/>
                <w:color w:val="000000" w:themeColor="text1"/>
              </w:rPr>
              <w:t>A conversion rate records the percentage of users who have completed a desired action</w:t>
            </w:r>
          </w:p>
          <w:p w:rsidR="002B2494" w:rsidP="00770635" w:rsidRDefault="002B2494" w14:paraId="7E09E3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Pr="00E6191F" w:rsidR="007820F6" w:rsidP="00E6191F" w:rsidRDefault="001061AC" w14:paraId="074EB4C2" w14:textId="4336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m:oMath>
              <m:r>
                <w:rPr>
                  <w:rFonts w:ascii="Cambria Math" w:hAnsi="Cambria Math" w:eastAsia="Times New Roman" w:cstheme="minorHAnsi"/>
                  <w:color w:val="000000" w:themeColor="text1"/>
                </w:rPr>
                <m:t xml:space="preserve">CR= </m:t>
              </m:r>
              <m:f>
                <m:fPr>
                  <m:ctrlPr>
                    <w:rPr>
                      <w:rFonts w:ascii="Cambria Math" w:hAnsi="Cambria Math" w:eastAsia="Times New Roman" w:cstheme="minorHAnsi"/>
                      <w:i/>
                      <w:color w:val="000000" w:themeColor="text1"/>
                    </w:rPr>
                  </m:ctrlPr>
                </m:fPr>
                <m:num>
                  <m:r>
                    <w:rPr>
                      <w:rFonts w:ascii="Cambria Math" w:hAnsi="Cambria Math" w:eastAsia="Times New Roman" w:cstheme="minorHAnsi"/>
                      <w:color w:val="000000" w:themeColor="text1"/>
                    </w:rPr>
                    <m:t># of clients who accepted the offer</m:t>
                  </m:r>
                </m:num>
                <m:den>
                  <m:r>
                    <w:rPr>
                      <w:rFonts w:ascii="Cambria Math" w:hAnsi="Cambria Math" w:eastAsia="Times New Roman" w:cstheme="minorHAnsi"/>
                      <w:color w:val="000000" w:themeColor="text1"/>
                    </w:rPr>
                    <m:t># of contacted clients</m:t>
                  </m:r>
                </m:den>
              </m:f>
              <m:r>
                <w:rPr>
                  <w:rFonts w:ascii="Cambria Math" w:hAnsi="Cambria Math" w:eastAsia="Times New Roman" w:cstheme="minorHAnsi"/>
                  <w:color w:val="000000" w:themeColor="text1"/>
                </w:rPr>
                <m:t>*100%</m:t>
              </m:r>
            </m:oMath>
            <w:r w:rsidR="00BC71ED">
              <w:rPr>
                <w:rFonts w:eastAsia="Times New Roman" w:cstheme="minorHAnsi"/>
                <w:color w:val="000000" w:themeColor="text1"/>
              </w:rPr>
              <w:t xml:space="preserve"> </w:t>
            </w:r>
          </w:p>
        </w:tc>
        <w:tc>
          <w:tcPr>
            <w:tcW w:w="0" w:type="auto"/>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7820F6" w:rsidP="00D86193" w:rsidRDefault="009D7FC4" w14:paraId="7179321E" w14:textId="1AE86397">
            <w:pPr>
              <w:spacing w:after="0" w:line="240" w:lineRule="auto"/>
              <w:rPr>
                <w:rFonts w:eastAsia="Times New Roman" w:cstheme="minorHAnsi"/>
                <w:color w:val="FF0000"/>
              </w:rPr>
            </w:pPr>
            <w:hyperlink w:history="1" r:id="rId68">
              <w:r w:rsidRPr="00E6191F" w:rsidR="00770635">
                <w:rPr>
                  <w:rStyle w:val="Hyperlink"/>
                  <w:rFonts w:eastAsia="Times New Roman" w:cstheme="minorHAnsi"/>
                  <w:color w:val="000000" w:themeColor="text1"/>
                </w:rPr>
                <w:t>What is a Conversion Rate and why is it important? | Adjust</w:t>
              </w:r>
            </w:hyperlink>
          </w:p>
        </w:tc>
      </w:tr>
      <w:tr w:rsidRPr="003F2B5F" w:rsidR="007820F6" w:rsidTr="00E6191F" w14:paraId="031A9F00"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7820F6" w:rsidP="00D86193" w:rsidRDefault="00FD330E" w14:paraId="66F6B79B" w14:textId="7DB852D3">
            <w:pPr>
              <w:spacing w:after="0" w:line="240" w:lineRule="auto"/>
              <w:rPr>
                <w:rFonts w:eastAsia="Times New Roman"/>
                <w:color w:val="FF0000"/>
              </w:rPr>
            </w:pPr>
            <w:r w:rsidRPr="00E6191F">
              <w:rPr>
                <w:rFonts w:eastAsia="Times New Roman"/>
                <w:color w:val="000000" w:themeColor="text1"/>
              </w:rPr>
              <w:t>Weighted-Average Margin</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7820F6" w:rsidP="00E6191F" w:rsidRDefault="00770635" w14:paraId="5CF90947" w14:textId="35FA9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rPr>
            </w:pPr>
            <w:r w:rsidRPr="00E6191F">
              <w:rPr>
                <w:rFonts w:eastAsia="Times New Roman" w:cstheme="minorHAnsi"/>
                <w:color w:val="000000" w:themeColor="text1"/>
              </w:rPr>
              <w:t xml:space="preserve">Average amount that a group of products or services contribute to paying down the </w:t>
            </w:r>
            <w:r w:rsidRPr="00E6191F">
              <w:rPr>
                <w:color w:val="000000" w:themeColor="text1"/>
              </w:rPr>
              <w:t>fixed costs</w:t>
            </w:r>
            <w:r w:rsidRPr="00E6191F">
              <w:rPr>
                <w:rFonts w:eastAsia="Times New Roman" w:cstheme="minorHAnsi"/>
                <w:color w:val="000000" w:themeColor="text1"/>
              </w:rPr>
              <w:t xml:space="preserve"> of a business</w:t>
            </w:r>
          </w:p>
        </w:tc>
        <w:tc>
          <w:tcPr>
            <w:tcW w:w="0" w:type="auto"/>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F2B5F" w:rsidR="007820F6" w:rsidP="00D86193" w:rsidRDefault="009D7FC4" w14:paraId="58E5CDF2" w14:textId="5AF7F9EC">
            <w:pPr>
              <w:spacing w:after="0" w:line="240" w:lineRule="auto"/>
              <w:rPr>
                <w:rFonts w:eastAsia="Times New Roman" w:cstheme="minorHAnsi"/>
                <w:color w:val="FF0000"/>
              </w:rPr>
            </w:pPr>
            <w:hyperlink w:history="1" w:anchor=":~:text=The%20weighted%20average%20contribution%20margin%20is%20the%20average%20amount%20that,for%20various%20amounts%20of%20sales." r:id="rId69">
              <w:r w:rsidRPr="00E6191F" w:rsidR="00770635">
                <w:rPr>
                  <w:rStyle w:val="Hyperlink"/>
                  <w:rFonts w:eastAsia="Times New Roman" w:cstheme="minorHAnsi"/>
                  <w:color w:val="000000" w:themeColor="text1"/>
                </w:rPr>
                <w:t>Weighted average contribution margin definition — AccountingTools</w:t>
              </w:r>
            </w:hyperlink>
          </w:p>
        </w:tc>
      </w:tr>
      <w:tr w:rsidR="25AAFFB0" w:rsidTr="00E6191F" w14:paraId="71E2FCAB"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25AAFFB0" w:rsidP="00E6191F" w:rsidRDefault="25AAFFB0" w14:paraId="247C30B6" w14:textId="752FEAF0">
            <w:pPr>
              <w:spacing w:after="0" w:line="240" w:lineRule="auto"/>
              <w:rPr>
                <w:rFonts w:eastAsia="Times New Roman"/>
                <w:color w:val="FF0000"/>
              </w:rPr>
            </w:pPr>
            <w:r w:rsidRPr="00E6191F">
              <w:rPr>
                <w:rFonts w:eastAsia="Times New Roman"/>
                <w:color w:val="000000" w:themeColor="text1"/>
              </w:rPr>
              <w:t>Volume</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25AAFFB0" w:rsidP="00F42E9B" w:rsidRDefault="00F42E9B" w14:paraId="3825A882" w14:textId="1B779D5B">
            <w:pPr>
              <w:spacing w:after="0" w:line="240" w:lineRule="auto"/>
              <w:rPr>
                <w:rFonts w:eastAsia="Times New Roman"/>
                <w:color w:val="000000" w:themeColor="text1"/>
              </w:rPr>
            </w:pPr>
            <w:r w:rsidRPr="00E6191F">
              <w:rPr>
                <w:rFonts w:eastAsia="Times New Roman"/>
                <w:color w:val="000000" w:themeColor="text1"/>
              </w:rPr>
              <w:t>Total amount of products sold to targeted customers</w:t>
            </w:r>
          </w:p>
          <w:p w:rsidR="00F42E9B" w:rsidP="00F42E9B" w:rsidRDefault="00F42E9B" w14:paraId="56DC647B" w14:textId="77777777">
            <w:pPr>
              <w:spacing w:after="0" w:line="240" w:lineRule="auto"/>
              <w:rPr>
                <w:rFonts w:eastAsia="Times New Roman"/>
                <w:color w:val="000000" w:themeColor="text1"/>
              </w:rPr>
            </w:pPr>
          </w:p>
          <w:p w:rsidR="25AAFFB0" w:rsidP="00E6191F" w:rsidRDefault="001061AC" w14:paraId="2423B9A6" w14:textId="13C378ED">
            <w:pPr>
              <w:spacing w:after="0" w:line="240" w:lineRule="auto"/>
              <w:rPr>
                <w:rFonts w:eastAsia="Times New Roman"/>
                <w:color w:val="FF0000"/>
              </w:rPr>
            </w:pPr>
            <m:oMath>
              <m:r>
                <w:rPr>
                  <w:rFonts w:ascii="Cambria Math" w:hAnsi="Cambria Math" w:eastAsia="Times New Roman"/>
                  <w:color w:val="000000" w:themeColor="text1"/>
                </w:rPr>
                <m:t xml:space="preserve">V= </m:t>
              </m:r>
              <m:nary>
                <m:naryPr>
                  <m:chr m:val="∑"/>
                  <m:limLoc m:val="undOvr"/>
                  <m:supHide m:val="1"/>
                  <m:ctrlPr>
                    <w:rPr>
                      <w:rFonts w:ascii="Cambria Math" w:hAnsi="Cambria Math" w:eastAsia="Times New Roman"/>
                      <w:i/>
                      <w:color w:val="000000" w:themeColor="text1"/>
                    </w:rPr>
                  </m:ctrlPr>
                </m:naryPr>
                <m:sub>
                  <m:r>
                    <w:rPr>
                      <w:rFonts w:ascii="Cambria Math" w:hAnsi="Cambria Math" w:eastAsia="Times New Roman"/>
                      <w:color w:val="000000" w:themeColor="text1"/>
                    </w:rPr>
                    <m:t>customers</m:t>
                  </m:r>
                </m:sub>
                <m:sup/>
                <m:e>
                  <m:r>
                    <w:rPr>
                      <w:rFonts w:ascii="Cambria Math" w:hAnsi="Cambria Math" w:eastAsia="Times New Roman"/>
                      <w:color w:val="000000" w:themeColor="text1"/>
                    </w:rPr>
                    <m:t>sales</m:t>
                  </m:r>
                </m:e>
              </m:nary>
            </m:oMath>
            <w:r w:rsidR="00BC71ED">
              <w:rPr>
                <w:rFonts w:eastAsia="Times New Roman"/>
                <w:color w:val="FF0000"/>
              </w:rPr>
              <w:t xml:space="preserve"> </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25AAFFB0" w:rsidP="25AAFFB0" w:rsidRDefault="009D7FC4" w14:paraId="0DF3E72C" w14:textId="75421C1C">
            <w:pPr>
              <w:spacing w:line="240" w:lineRule="auto"/>
              <w:rPr>
                <w:rFonts w:eastAsia="Times New Roman"/>
                <w:color w:val="FF0000"/>
              </w:rPr>
            </w:pPr>
            <w:hyperlink w:history="1" w:anchor=":~:text=Sales%20volume%20refers%20to%20the%20number%20of%20units%20your%20company,a%20growing%20or%20contracting%20company." r:id="rId70">
              <w:r w:rsidRPr="00E6191F" w:rsidR="00970740">
                <w:rPr>
                  <w:rStyle w:val="Hyperlink"/>
                  <w:rFonts w:eastAsia="Times New Roman"/>
                  <w:color w:val="000000" w:themeColor="text1"/>
                </w:rPr>
                <w:t>Sales volume: Definition, formula, and how to increase it (zendesk.com)</w:t>
              </w:r>
            </w:hyperlink>
          </w:p>
        </w:tc>
      </w:tr>
      <w:tr w:rsidR="00770635" w:rsidTr="00E6191F" w14:paraId="43B0C642"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25AAFFB0" w:rsidR="00770635" w:rsidP="00E6191F" w:rsidRDefault="00491999" w14:paraId="542EEB7D" w14:textId="62D2C6D9">
            <w:pPr>
              <w:spacing w:after="0" w:line="240" w:lineRule="auto"/>
              <w:rPr>
                <w:rFonts w:eastAsia="Times New Roman"/>
                <w:color w:val="FF0000"/>
              </w:rPr>
            </w:pPr>
            <w:r w:rsidRPr="00E6191F">
              <w:rPr>
                <w:rFonts w:eastAsia="Times New Roman"/>
                <w:color w:val="000000" w:themeColor="text1"/>
              </w:rPr>
              <w:t>GI</w:t>
            </w:r>
            <w:r w:rsidRPr="00E6191F" w:rsidR="00F42E9B">
              <w:rPr>
                <w:rFonts w:eastAsia="Times New Roman"/>
                <w:color w:val="000000" w:themeColor="text1"/>
              </w:rPr>
              <w:t xml:space="preserve"> </w:t>
            </w:r>
            <w:r w:rsidRPr="00E6191F">
              <w:rPr>
                <w:rFonts w:eastAsia="Times New Roman"/>
                <w:color w:val="000000" w:themeColor="text1"/>
              </w:rPr>
              <w:t xml:space="preserve">per </w:t>
            </w:r>
            <w:r w:rsidR="00F42E9B">
              <w:rPr>
                <w:rFonts w:eastAsia="Times New Roman"/>
                <w:color w:val="000000" w:themeColor="text1"/>
              </w:rPr>
              <w:t>Communication</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E6191F" w:rsidR="00770635" w:rsidP="00491999" w:rsidRDefault="00F42E9B" w14:paraId="69C3E6BC" w14:textId="036483B4">
            <w:pPr>
              <w:spacing w:after="0" w:line="240" w:lineRule="auto"/>
              <w:rPr>
                <w:rFonts w:eastAsia="Times New Roman"/>
                <w:color w:val="000000" w:themeColor="text1"/>
              </w:rPr>
            </w:pPr>
            <w:r w:rsidRPr="00E6191F">
              <w:rPr>
                <w:rFonts w:eastAsia="Times New Roman"/>
                <w:color w:val="000000" w:themeColor="text1"/>
              </w:rPr>
              <w:t xml:space="preserve">Gross income per </w:t>
            </w:r>
            <w:r>
              <w:rPr>
                <w:rFonts w:eastAsia="Times New Roman"/>
                <w:color w:val="000000" w:themeColor="text1"/>
              </w:rPr>
              <w:t>contacted</w:t>
            </w:r>
            <w:r w:rsidRPr="00E6191F">
              <w:rPr>
                <w:rFonts w:eastAsia="Times New Roman"/>
                <w:color w:val="000000" w:themeColor="text1"/>
              </w:rPr>
              <w:t xml:space="preserve"> customer</w:t>
            </w:r>
          </w:p>
          <w:p w:rsidRPr="00E6191F" w:rsidR="00F42E9B" w:rsidP="00491999" w:rsidRDefault="00F42E9B" w14:paraId="1DC2013A" w14:textId="77777777">
            <w:pPr>
              <w:spacing w:after="0" w:line="240" w:lineRule="auto"/>
              <w:rPr>
                <w:rFonts w:eastAsia="Times New Roman"/>
                <w:color w:val="000000" w:themeColor="text1"/>
              </w:rPr>
            </w:pPr>
          </w:p>
          <w:p w:rsidR="00F42E9B" w:rsidP="00E6191F" w:rsidRDefault="009D7FC4" w14:paraId="270D0808" w14:textId="4CAAB5C3">
            <w:pPr>
              <w:spacing w:after="0" w:line="240" w:lineRule="auto"/>
              <w:rPr>
                <w:rFonts w:eastAsia="Times New Roman"/>
                <w:color w:val="FF0000"/>
              </w:rPr>
            </w:pPr>
            <m:oMath>
              <m:sSub>
                <m:sSubPr>
                  <m:ctrlPr>
                    <w:rPr>
                      <w:rFonts w:ascii="Cambria Math" w:hAnsi="Cambria Math" w:eastAsia="Times New Roman"/>
                      <w:i/>
                      <w:color w:val="000000" w:themeColor="text1"/>
                    </w:rPr>
                  </m:ctrlPr>
                </m:sSubPr>
                <m:e>
                  <m:r>
                    <w:rPr>
                      <w:rFonts w:ascii="Cambria Math" w:hAnsi="Cambria Math" w:eastAsia="Times New Roman"/>
                      <w:color w:val="000000" w:themeColor="text1"/>
                    </w:rPr>
                    <m:t>GI</m:t>
                  </m:r>
                </m:e>
                <m:sub>
                  <m:r>
                    <w:rPr>
                      <w:rFonts w:ascii="Cambria Math" w:hAnsi="Cambria Math" w:eastAsia="Times New Roman"/>
                      <w:color w:val="000000" w:themeColor="text1"/>
                    </w:rPr>
                    <m:t>per comm.</m:t>
                  </m:r>
                </m:sub>
              </m:sSub>
              <m:r>
                <w:rPr>
                  <w:rFonts w:ascii="Cambria Math" w:hAnsi="Cambria Math" w:eastAsia="Times New Roman"/>
                  <w:color w:val="000000" w:themeColor="text1"/>
                </w:rPr>
                <m:t>=</m:t>
              </m:r>
              <m:f>
                <m:fPr>
                  <m:ctrlPr>
                    <w:rPr>
                      <w:rFonts w:ascii="Cambria Math" w:hAnsi="Cambria Math" w:eastAsia="Times New Roman"/>
                      <w:i/>
                      <w:color w:val="000000" w:themeColor="text1"/>
                    </w:rPr>
                  </m:ctrlPr>
                </m:fPr>
                <m:num>
                  <m:r>
                    <w:rPr>
                      <w:rFonts w:ascii="Cambria Math" w:hAnsi="Cambria Math" w:eastAsia="Times New Roman"/>
                      <w:color w:val="000000" w:themeColor="text1"/>
                    </w:rPr>
                    <m:t>volume * i-rate</m:t>
                  </m:r>
                </m:num>
                <m:den>
                  <m:r>
                    <w:rPr>
                      <w:rFonts w:ascii="Cambria Math" w:hAnsi="Cambria Math" w:eastAsia="Times New Roman"/>
                      <w:color w:val="000000" w:themeColor="text1"/>
                    </w:rPr>
                    <m:t># of contacted clients</m:t>
                  </m:r>
                </m:den>
              </m:f>
            </m:oMath>
            <w:r w:rsidR="00F42E9B">
              <w:rPr>
                <w:rFonts w:eastAsia="Times New Roman"/>
                <w:color w:val="FF0000"/>
              </w:rPr>
              <w:t xml:space="preserve"> </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770635" w:rsidP="00E6191F" w:rsidRDefault="009D7FC4" w14:paraId="39F9EAC8" w14:textId="22CD6A66">
            <w:pPr>
              <w:spacing w:after="0" w:line="240" w:lineRule="auto"/>
              <w:rPr>
                <w:rFonts w:eastAsia="Times New Roman"/>
                <w:color w:val="FF0000"/>
              </w:rPr>
            </w:pPr>
            <w:hyperlink w:history="1" r:id="rId71">
              <w:r w:rsidRPr="00E6191F" w:rsidR="001061AC">
                <w:rPr>
                  <w:rStyle w:val="Hyperlink"/>
                  <w:rFonts w:eastAsia="Times New Roman"/>
                  <w:color w:val="000000" w:themeColor="text1"/>
                </w:rPr>
                <w:t>Profit Margin Is An Essential KPI To Monitor In Your Business (forbes.com)</w:t>
              </w:r>
            </w:hyperlink>
          </w:p>
        </w:tc>
      </w:tr>
      <w:tr w:rsidR="00491999" w:rsidTr="00E6191F" w14:paraId="376DAC54"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491999" w:rsidP="00491999" w:rsidRDefault="00491999" w14:paraId="13A809B7" w14:textId="1AA0DEE9">
            <w:pPr>
              <w:spacing w:after="0" w:line="240" w:lineRule="auto"/>
              <w:rPr>
                <w:rFonts w:eastAsia="Times New Roman"/>
                <w:color w:val="FF0000"/>
              </w:rPr>
            </w:pPr>
            <w:r w:rsidRPr="00E6191F">
              <w:rPr>
                <w:rFonts w:eastAsia="Times New Roman"/>
                <w:color w:val="000000" w:themeColor="text1"/>
              </w:rPr>
              <w:t>OPEX Decrease per Customer</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E6191F" w:rsidR="00491999" w:rsidP="00491999" w:rsidRDefault="008D7835" w14:paraId="3089804E" w14:textId="1CC6B88A">
            <w:pPr>
              <w:spacing w:after="0" w:line="240" w:lineRule="auto"/>
              <w:rPr>
                <w:rFonts w:eastAsia="Times New Roman"/>
                <w:color w:val="000000" w:themeColor="text1"/>
              </w:rPr>
            </w:pPr>
            <w:r w:rsidRPr="00E6191F">
              <w:rPr>
                <w:rFonts w:eastAsia="Times New Roman"/>
                <w:color w:val="000000" w:themeColor="text1"/>
              </w:rPr>
              <w:t>Decrease in operating expenses per targeted customer</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E6191F" w:rsidR="00491999" w:rsidP="00491999" w:rsidRDefault="009D7FC4" w14:paraId="260C0D79" w14:textId="2F9B42E0">
            <w:pPr>
              <w:spacing w:after="0" w:line="240" w:lineRule="auto"/>
              <w:rPr>
                <w:rFonts w:eastAsia="Times New Roman"/>
                <w:color w:val="000000" w:themeColor="text1"/>
              </w:rPr>
            </w:pPr>
            <w:hyperlink w:history="1" r:id="rId72">
              <w:r w:rsidRPr="00E6191F" w:rsidR="008D7835">
                <w:rPr>
                  <w:rStyle w:val="Hyperlink"/>
                  <w:rFonts w:eastAsia="Times New Roman"/>
                  <w:color w:val="000000" w:themeColor="text1"/>
                </w:rPr>
                <w:t>Operating Expense Definition (investopedia.com)</w:t>
              </w:r>
            </w:hyperlink>
          </w:p>
        </w:tc>
      </w:tr>
      <w:tr w:rsidR="00491999" w:rsidTr="00E6191F" w14:paraId="7C66BD14"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491999" w:rsidP="00491999" w:rsidRDefault="00491999" w14:paraId="0C603F58" w14:textId="45A86563">
            <w:pPr>
              <w:spacing w:after="0" w:line="240" w:lineRule="auto"/>
              <w:rPr>
                <w:rFonts w:eastAsia="Times New Roman"/>
                <w:color w:val="FF0000"/>
              </w:rPr>
            </w:pPr>
            <w:r w:rsidRPr="00E6191F">
              <w:rPr>
                <w:rFonts w:eastAsia="Times New Roman"/>
                <w:color w:val="000000" w:themeColor="text1"/>
              </w:rPr>
              <w:t>Customer Feedback</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491999" w:rsidP="00491999" w:rsidRDefault="003A572A" w14:paraId="636AC339" w14:textId="401B961A">
            <w:pPr>
              <w:spacing w:after="0" w:line="240" w:lineRule="auto"/>
              <w:rPr>
                <w:rFonts w:eastAsia="Times New Roman"/>
                <w:color w:val="FF0000"/>
              </w:rPr>
            </w:pPr>
            <w:r w:rsidRPr="00E6191F">
              <w:rPr>
                <w:rFonts w:eastAsia="Times New Roman"/>
                <w:color w:val="000000" w:themeColor="text1"/>
              </w:rPr>
              <w:t xml:space="preserve">Initial feedback to the offer customer received – </w:t>
            </w:r>
            <w:r w:rsidR="008D7835">
              <w:rPr>
                <w:rFonts w:eastAsia="Times New Roman"/>
                <w:color w:val="000000" w:themeColor="text1"/>
              </w:rPr>
              <w:t xml:space="preserve">e.g. </w:t>
            </w:r>
            <w:r w:rsidRPr="00E6191F">
              <w:rPr>
                <w:rFonts w:eastAsia="Times New Roman"/>
                <w:color w:val="000000" w:themeColor="text1"/>
              </w:rPr>
              <w:t>interested/not interested</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491999" w:rsidP="00491999" w:rsidRDefault="009D7FC4" w14:paraId="11D03AA6" w14:textId="05C75D52">
            <w:pPr>
              <w:spacing w:after="0" w:line="240" w:lineRule="auto"/>
              <w:rPr>
                <w:rFonts w:eastAsia="Times New Roman"/>
                <w:color w:val="FF0000"/>
              </w:rPr>
            </w:pPr>
            <w:hyperlink w:history="1" r:id="rId73">
              <w:r w:rsidRPr="00E6191F" w:rsidR="008D7835">
                <w:rPr>
                  <w:rStyle w:val="Hyperlink"/>
                  <w:rFonts w:eastAsia="Times New Roman"/>
                  <w:color w:val="000000" w:themeColor="text1"/>
                </w:rPr>
                <w:t>How to measure customer satisfaction KPIs - GetFeedback</w:t>
              </w:r>
            </w:hyperlink>
          </w:p>
        </w:tc>
      </w:tr>
      <w:tr w:rsidR="00491999" w:rsidTr="00E6191F" w14:paraId="0A66BF88"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3E3B58" w:rsidR="00491999" w:rsidP="00491999" w:rsidRDefault="008D7835" w14:paraId="6AD21A1C" w14:textId="5B578C19">
            <w:pPr>
              <w:spacing w:after="0" w:line="240" w:lineRule="auto"/>
              <w:rPr>
                <w:rFonts w:eastAsia="Times New Roman"/>
                <w:color w:val="FF0000"/>
                <w:lang w:val="sr-Latn-RS"/>
              </w:rPr>
            </w:pPr>
            <w:r w:rsidRPr="003E3B58">
              <w:rPr>
                <w:rFonts w:eastAsia="Times New Roman"/>
                <w:color w:val="000000" w:themeColor="text1"/>
              </w:rPr>
              <w:t>Daily Active Users</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491999" w:rsidP="00491999" w:rsidRDefault="00C038EC" w14:paraId="1940959E" w14:textId="565DC7BB">
            <w:pPr>
              <w:spacing w:after="0" w:line="240" w:lineRule="auto"/>
              <w:rPr>
                <w:rFonts w:eastAsia="Times New Roman"/>
                <w:color w:val="FF0000"/>
              </w:rPr>
            </w:pPr>
            <w:r w:rsidRPr="003E3B58">
              <w:rPr>
                <w:rFonts w:eastAsia="Times New Roman"/>
                <w:color w:val="000000" w:themeColor="text1"/>
              </w:rPr>
              <w:t>Measurement of the number of users who are active on an app or website each day</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00491999" w:rsidP="00491999" w:rsidRDefault="009D7FC4" w14:paraId="5DB8822C" w14:textId="24D5DA30">
            <w:pPr>
              <w:spacing w:after="0" w:line="240" w:lineRule="auto"/>
              <w:rPr>
                <w:rFonts w:eastAsia="Times New Roman"/>
                <w:color w:val="FF0000"/>
              </w:rPr>
            </w:pPr>
            <w:hyperlink w:history="1" r:id="rId74">
              <w:r w:rsidRPr="003E3B58" w:rsidR="00684E84">
                <w:rPr>
                  <w:rStyle w:val="Hyperlink"/>
                  <w:rFonts w:eastAsia="Times New Roman"/>
                  <w:color w:val="000000" w:themeColor="text1"/>
                </w:rPr>
                <w:t>Daily Active Users (DAU) — TOP Agency</w:t>
              </w:r>
            </w:hyperlink>
          </w:p>
        </w:tc>
      </w:tr>
      <w:tr w:rsidR="00721522" w:rsidTr="00E6191F" w14:paraId="145531EC"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C93E5C" w:rsidR="00721522" w:rsidP="00491999" w:rsidRDefault="00721522" w14:paraId="64770248" w14:textId="339D2ED9">
            <w:pPr>
              <w:spacing w:after="0" w:line="240" w:lineRule="auto"/>
              <w:rPr>
                <w:rFonts w:eastAsia="Times New Roman"/>
              </w:rPr>
            </w:pPr>
            <w:r w:rsidRPr="00C93E5C">
              <w:rPr>
                <w:rFonts w:eastAsia="Times New Roman"/>
              </w:rPr>
              <w:t>Speed of Process</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C93E5C" w:rsidR="00721522" w:rsidP="00491999" w:rsidRDefault="008644A4" w14:paraId="449F8110" w14:textId="074397DF">
            <w:pPr>
              <w:spacing w:after="0" w:line="240" w:lineRule="auto"/>
              <w:rPr>
                <w:rFonts w:eastAsia="Times New Roman"/>
              </w:rPr>
            </w:pPr>
            <w:r w:rsidRPr="00C93E5C">
              <w:rPr>
                <w:rFonts w:eastAsia="Times New Roman"/>
              </w:rPr>
              <w:t>Time it takes</w:t>
            </w:r>
            <w:r w:rsidRPr="00C93E5C" w:rsidR="00292E7C">
              <w:rPr>
                <w:rFonts w:eastAsia="Times New Roman"/>
              </w:rPr>
              <w:t xml:space="preserve"> for the client to go through the entire application process</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C93E5C" w:rsidR="00721522" w:rsidP="00491999" w:rsidRDefault="00292E7C" w14:paraId="362714C9" w14:textId="4A655165">
            <w:pPr>
              <w:spacing w:after="0" w:line="240" w:lineRule="auto"/>
              <w:rPr>
                <w:rFonts w:eastAsia="Times New Roman"/>
              </w:rPr>
            </w:pPr>
            <w:r w:rsidRPr="00C93E5C">
              <w:rPr>
                <w:rFonts w:eastAsia="Times New Roman"/>
              </w:rPr>
              <w:t>/</w:t>
            </w:r>
          </w:p>
        </w:tc>
      </w:tr>
      <w:tr w:rsidR="007A221A" w:rsidTr="00E6191F" w14:paraId="2701A06D"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D101A" w:rsidR="007A221A" w:rsidP="00491999" w:rsidRDefault="007A221A" w14:paraId="4D74CE98" w14:textId="64B5138A">
            <w:pPr>
              <w:spacing w:after="0" w:line="240" w:lineRule="auto"/>
              <w:rPr>
                <w:rFonts w:eastAsia="Times New Roman"/>
                <w:color w:val="000000" w:themeColor="text1"/>
              </w:rPr>
            </w:pPr>
            <w:r w:rsidRPr="006D101A">
              <w:rPr>
                <w:rFonts w:eastAsia="Times New Roman"/>
                <w:color w:val="000000" w:themeColor="text1"/>
              </w:rPr>
              <w:t>Share of Clients with 2+ Products</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B134B" w:rsidR="007A221A" w:rsidP="00491999" w:rsidRDefault="00292E7C" w14:paraId="152684EC" w14:textId="6AEEB248">
            <w:pPr>
              <w:spacing w:after="0" w:line="240" w:lineRule="auto"/>
              <w:rPr>
                <w:rFonts w:eastAsia="Times New Roman"/>
                <w:color w:val="000000" w:themeColor="text1"/>
              </w:rPr>
            </w:pPr>
            <w:r w:rsidRPr="0036400B">
              <w:rPr>
                <w:rFonts w:eastAsia="Times New Roman"/>
                <w:color w:val="000000" w:themeColor="text1"/>
              </w:rPr>
              <w:t xml:space="preserve">Share of clients </w:t>
            </w:r>
            <w:r w:rsidRPr="006D101A" w:rsidR="007F035F">
              <w:rPr>
                <w:rFonts w:eastAsia="Times New Roman"/>
                <w:color w:val="000000" w:themeColor="text1"/>
              </w:rPr>
              <w:t>who ha</w:t>
            </w:r>
            <w:r w:rsidRPr="006D101A" w:rsidR="0007640C">
              <w:rPr>
                <w:rFonts w:eastAsia="Times New Roman"/>
                <w:color w:val="000000" w:themeColor="text1"/>
              </w:rPr>
              <w:t xml:space="preserve">ve had </w:t>
            </w:r>
            <w:r w:rsidRPr="006D101A" w:rsidR="00AB523B">
              <w:rPr>
                <w:rFonts w:eastAsia="Times New Roman"/>
                <w:color w:val="000000" w:themeColor="text1"/>
              </w:rPr>
              <w:t>any non bank-initiated transaction</w:t>
            </w:r>
            <w:r w:rsidRPr="006D101A" w:rsidR="00520F53">
              <w:rPr>
                <w:rFonts w:eastAsia="Times New Roman"/>
                <w:color w:val="000000" w:themeColor="text1"/>
              </w:rPr>
              <w:t xml:space="preserve"> in last 6 months and </w:t>
            </w:r>
            <w:r w:rsidRPr="006D101A" w:rsidR="00B42493">
              <w:rPr>
                <w:rFonts w:eastAsia="Times New Roman"/>
                <w:color w:val="000000" w:themeColor="text1"/>
              </w:rPr>
              <w:t>a minimum of 2 product</w:t>
            </w:r>
            <w:r w:rsidRPr="006D101A" w:rsidR="00DA669D">
              <w:rPr>
                <w:rFonts w:eastAsia="Times New Roman"/>
                <w:color w:val="000000" w:themeColor="text1"/>
              </w:rPr>
              <w:t>s from the defined categories</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B134B" w:rsidR="007A221A" w:rsidP="00491999" w:rsidRDefault="009D7FC4" w14:paraId="01C61433" w14:textId="1F7EDEDC">
            <w:pPr>
              <w:spacing w:after="0" w:line="240" w:lineRule="auto"/>
              <w:rPr>
                <w:rFonts w:eastAsia="Times New Roman"/>
                <w:color w:val="000000" w:themeColor="text1"/>
              </w:rPr>
            </w:pPr>
            <w:hyperlink w:history="1" r:id="rId75">
              <w:r w:rsidRPr="006D101A" w:rsidR="006D48DB">
                <w:rPr>
                  <w:rStyle w:val="Hyperlink"/>
                  <w:color w:val="000000" w:themeColor="text1"/>
                </w:rPr>
                <w:t>Retail Customer Metrics_New Definitions_final_v4.pptx (sharepoint.com)</w:t>
              </w:r>
            </w:hyperlink>
          </w:p>
        </w:tc>
      </w:tr>
      <w:tr w:rsidR="007A221A" w:rsidTr="00E6191F" w14:paraId="13FD82EF" w14:textId="77777777">
        <w:tc>
          <w:tcPr>
            <w:tcW w:w="3052"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D101A" w:rsidR="007A221A" w:rsidP="00491999" w:rsidRDefault="007A221A" w14:paraId="003B4FBF" w14:textId="16E0C0E3">
            <w:pPr>
              <w:spacing w:after="0" w:line="240" w:lineRule="auto"/>
              <w:rPr>
                <w:rFonts w:eastAsia="Times New Roman"/>
                <w:color w:val="000000" w:themeColor="text1"/>
              </w:rPr>
            </w:pPr>
            <w:r w:rsidRPr="006D101A">
              <w:rPr>
                <w:rFonts w:eastAsia="Times New Roman"/>
                <w:color w:val="000000" w:themeColor="text1"/>
              </w:rPr>
              <w:t>Share of Active Clients</w:t>
            </w:r>
          </w:p>
        </w:tc>
        <w:tc>
          <w:tcPr>
            <w:tcW w:w="502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776D5" w:rsidR="007A221A" w:rsidP="00491999" w:rsidRDefault="00632D1E" w14:paraId="7E6F046F" w14:textId="5906485A">
            <w:pPr>
              <w:spacing w:after="0" w:line="240" w:lineRule="auto"/>
              <w:rPr>
                <w:rFonts w:eastAsia="Times New Roman"/>
                <w:color w:val="000000" w:themeColor="text1"/>
              </w:rPr>
            </w:pPr>
            <w:r w:rsidRPr="0036400B">
              <w:rPr>
                <w:rFonts w:eastAsia="Times New Roman"/>
                <w:color w:val="000000" w:themeColor="text1"/>
              </w:rPr>
              <w:t xml:space="preserve">Share of clients </w:t>
            </w:r>
            <w:r w:rsidRPr="0036400B" w:rsidR="009812C8">
              <w:rPr>
                <w:rFonts w:eastAsia="Times New Roman"/>
                <w:color w:val="000000" w:themeColor="text1"/>
              </w:rPr>
              <w:t>who are</w:t>
            </w:r>
            <w:r w:rsidRPr="0036400B" w:rsidR="00EE7AB0">
              <w:rPr>
                <w:rFonts w:eastAsia="Times New Roman"/>
                <w:color w:val="000000" w:themeColor="text1"/>
              </w:rPr>
              <w:t xml:space="preserve"> active according to the current definition</w:t>
            </w:r>
          </w:p>
        </w:tc>
        <w:tc>
          <w:tcPr>
            <w:tcW w:w="5135" w:type="dxa"/>
            <w:tcBorders>
              <w:top w:val="single" w:color="C1C7D0" w:sz="6" w:space="0"/>
              <w:left w:val="single" w:color="C1C7D0" w:sz="6" w:space="0"/>
              <w:bottom w:val="single" w:color="C1C7D0" w:sz="6" w:space="0"/>
              <w:right w:val="single" w:color="C1C7D0" w:sz="6" w:space="0"/>
            </w:tcBorders>
            <w:tcMar>
              <w:top w:w="105" w:type="dxa"/>
              <w:left w:w="150" w:type="dxa"/>
              <w:bottom w:w="105" w:type="dxa"/>
              <w:right w:w="150" w:type="dxa"/>
            </w:tcMar>
            <w:vAlign w:val="center"/>
          </w:tcPr>
          <w:p w:rsidRPr="006B134B" w:rsidR="007A221A" w:rsidP="00491999" w:rsidRDefault="009D7FC4" w14:paraId="040A236B" w14:textId="1EBCA4A2">
            <w:pPr>
              <w:spacing w:after="0" w:line="240" w:lineRule="auto"/>
              <w:rPr>
                <w:rFonts w:eastAsia="Times New Roman"/>
                <w:color w:val="000000" w:themeColor="text1"/>
              </w:rPr>
            </w:pPr>
            <w:hyperlink w:history="1" r:id="rId76">
              <w:r w:rsidRPr="006D101A" w:rsidR="006D48DB">
                <w:rPr>
                  <w:rStyle w:val="Hyperlink"/>
                  <w:color w:val="000000" w:themeColor="text1"/>
                </w:rPr>
                <w:t>Retail Customer Metrics_New Definitions_final_v4.pptx (sharepoint.com)</w:t>
              </w:r>
            </w:hyperlink>
          </w:p>
        </w:tc>
      </w:tr>
    </w:tbl>
    <w:p w:rsidR="007820F6" w:rsidP="25AAFFB0" w:rsidRDefault="007820F6" w14:paraId="23925B86" w14:textId="7C249786">
      <w:pPr>
        <w:shd w:val="clear" w:color="auto" w:fill="FFFFFF" w:themeFill="background1"/>
        <w:spacing w:before="150" w:after="0" w:line="240" w:lineRule="auto"/>
      </w:pPr>
    </w:p>
    <w:sectPr w:rsidR="007820F6" w:rsidSect="00171CD2">
      <w:pgSz w:w="15840" w:h="12240" w:orient="landscape"/>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OK" w:author="Olga KAPRANOVA" w:date="2022-07-09T13:06:00Z" w:id="0">
    <w:p w:rsidR="0007456B" w:rsidRDefault="0007456B" w14:paraId="2CF02F97" w14:textId="3CBD1C4F">
      <w:pPr>
        <w:pStyle w:val="CommentText"/>
      </w:pPr>
      <w:r>
        <w:rPr>
          <w:rStyle w:val="CommentReference"/>
        </w:rPr>
        <w:annotationRef/>
      </w:r>
      <w:r>
        <w:fldChar w:fldCharType="begin"/>
      </w:r>
      <w:r>
        <w:instrText xml:space="preserve"> HYPERLINK "mailto:olga.kapranova@raiffeisenbank.rs" </w:instrText>
      </w:r>
      <w:bookmarkStart w:name="_@_355585021D9B4F249B5C3D546D9B9B3AZ" w:id="1"/>
      <w:r>
        <w:rPr>
          <w:rStyle w:val="Mention"/>
        </w:rPr>
        <w:fldChar w:fldCharType="separate"/>
      </w:r>
      <w:bookmarkEnd w:id="1"/>
      <w:r w:rsidRPr="0007456B">
        <w:rPr>
          <w:rStyle w:val="Mention"/>
          <w:noProof/>
        </w:rPr>
        <w:t>@Olga KAPRANOVA</w:t>
      </w:r>
      <w:r>
        <w:fldChar w:fldCharType="end"/>
      </w:r>
      <w:r>
        <w:t xml:space="preserve"> Update</w:t>
      </w:r>
    </w:p>
  </w:comment>
  <w:comment w:initials="OK" w:author="Olga KAPRANOVA" w:date="2022-07-09T13:10:00Z" w:id="10">
    <w:p w:rsidR="002224EC" w:rsidP="002224EC" w:rsidRDefault="002224EC" w14:paraId="789EDF1E" w14:textId="77777777">
      <w:pPr>
        <w:pStyle w:val="CommentText"/>
      </w:pPr>
      <w:r>
        <w:rPr>
          <w:rStyle w:val="CommentReference"/>
        </w:rPr>
        <w:annotationRef/>
      </w:r>
      <w:r>
        <w:t xml:space="preserve">Dear </w:t>
      </w:r>
      <w:r>
        <w:fldChar w:fldCharType="begin"/>
      </w:r>
      <w:r>
        <w:instrText xml:space="preserve"> HYPERLINK "mailto:nikola.djordjevic@raiffeisenbank.rs" </w:instrText>
      </w:r>
      <w:bookmarkStart w:name="_@_2644E61DD8354D1D9AA42031C183E5FCZ" w:id="11"/>
      <w:r>
        <w:rPr>
          <w:rStyle w:val="Mention"/>
        </w:rPr>
        <w:fldChar w:fldCharType="separate"/>
      </w:r>
      <w:bookmarkEnd w:id="11"/>
      <w:r w:rsidRPr="007E2F94">
        <w:rPr>
          <w:rStyle w:val="Mention"/>
          <w:noProof/>
        </w:rPr>
        <w:t>@Nikola DJORDJEVIC</w:t>
      </w:r>
      <w:r>
        <w:fldChar w:fldCharType="end"/>
      </w:r>
      <w:r>
        <w:t xml:space="preserve"> </w:t>
      </w:r>
      <w:r>
        <w:fldChar w:fldCharType="begin"/>
      </w:r>
      <w:r>
        <w:instrText xml:space="preserve"> HYPERLINK "mailto:tamara.stajic@raiffeisenbank.rs" </w:instrText>
      </w:r>
      <w:bookmarkStart w:name="_@_FBC12C01E80B444E866CEB7B6CE2EB87Z" w:id="12"/>
      <w:r>
        <w:rPr>
          <w:rStyle w:val="Mention"/>
        </w:rPr>
        <w:fldChar w:fldCharType="separate"/>
      </w:r>
      <w:bookmarkEnd w:id="12"/>
      <w:r w:rsidRPr="007E2F94">
        <w:rPr>
          <w:rStyle w:val="Mention"/>
          <w:noProof/>
        </w:rPr>
        <w:t>@Tamara STAJIC</w:t>
      </w:r>
      <w:r>
        <w:fldChar w:fldCharType="end"/>
      </w:r>
    </w:p>
    <w:p w:rsidR="002224EC" w:rsidP="002224EC" w:rsidRDefault="002224EC" w14:paraId="01E2894C" w14:textId="77777777">
      <w:pPr>
        <w:pStyle w:val="CommentText"/>
      </w:pPr>
    </w:p>
    <w:p w:rsidR="002224EC" w:rsidP="002224EC" w:rsidRDefault="002224EC" w14:paraId="6AB9E4C6" w14:textId="77777777">
      <w:pPr>
        <w:pStyle w:val="CommentText"/>
      </w:pPr>
      <w:r>
        <w:t xml:space="preserve">please, contact </w:t>
      </w:r>
      <w:r>
        <w:fldChar w:fldCharType="begin"/>
      </w:r>
      <w:r>
        <w:instrText xml:space="preserve"> HYPERLINK "mailto:renato.rocha-souza@rbinternational.com" </w:instrText>
      </w:r>
      <w:bookmarkStart w:name="_@_69742BD414034A749F1F14FFC187A8D1" w:id="13"/>
      <w:r>
        <w:fldChar w:fldCharType="separate"/>
      </w:r>
      <w:bookmarkEnd w:id="13"/>
      <w:r w:rsidRPr="007E2F94">
        <w:rPr>
          <w:rStyle w:val="UnresolvedMention"/>
          <w:noProof/>
          <w:u w:val="dotted"/>
        </w:rPr>
        <w:t>@Renato ROCHA SOUZA</w:t>
      </w:r>
      <w:r>
        <w:fldChar w:fldCharType="end"/>
      </w:r>
      <w:r>
        <w:t xml:space="preserve"> to clarify how to correctly reference the source (Data Science Academy Course).</w:t>
      </w:r>
    </w:p>
  </w:comment>
  <w:comment w:initials="OK" w:author="Olga KAPRANOVA" w:date="2022-07-11T16:20:00Z" w:id="24">
    <w:p w:rsidR="00456837" w:rsidP="00456837" w:rsidRDefault="00456837" w14:paraId="46DBC50C" w14:textId="77777777">
      <w:pPr>
        <w:pStyle w:val="CommentText"/>
      </w:pPr>
      <w:r>
        <w:rPr>
          <w:rStyle w:val="CommentReference"/>
        </w:rPr>
        <w:annotationRef/>
      </w:r>
      <w:r>
        <w:t>Discuss if outliers shall be monitored</w:t>
      </w:r>
    </w:p>
    <w:p w:rsidR="00456837" w:rsidP="00456837" w:rsidRDefault="00456837" w14:paraId="028E520E" w14:textId="782343A2">
      <w:pPr>
        <w:pStyle w:val="CommentText"/>
      </w:pPr>
      <w:r>
        <w:fldChar w:fldCharType="begin"/>
      </w:r>
      <w:r>
        <w:instrText xml:space="preserve"> HYPERLINK "mailto:nikola.djordjevic@raiffeisenbank.rs" </w:instrText>
      </w:r>
      <w:bookmarkStart w:name="_@_FC824BCA54B74283AFE56A30EAEC0E53Z" w:id="25"/>
      <w:r>
        <w:rPr>
          <w:rStyle w:val="Mention"/>
        </w:rPr>
        <w:fldChar w:fldCharType="separate"/>
      </w:r>
      <w:bookmarkEnd w:id="25"/>
      <w:r w:rsidRPr="00F559DF">
        <w:rPr>
          <w:rStyle w:val="Mention"/>
          <w:noProof/>
        </w:rPr>
        <w:t>@Nikola DJORDJEVIC</w:t>
      </w:r>
      <w:r>
        <w:fldChar w:fldCharType="end"/>
      </w:r>
      <w:r>
        <w:t xml:space="preserve"> </w:t>
      </w:r>
      <w:r>
        <w:fldChar w:fldCharType="begin"/>
      </w:r>
      <w:r>
        <w:instrText xml:space="preserve"> HYPERLINK "mailto:tamara.stajic@raiffeisenbank.rs" </w:instrText>
      </w:r>
      <w:bookmarkStart w:name="_@_65701ABC1C2540458AC40BEF42A59B86Z" w:id="26"/>
      <w:r>
        <w:rPr>
          <w:rStyle w:val="Mention"/>
        </w:rPr>
        <w:fldChar w:fldCharType="separate"/>
      </w:r>
      <w:bookmarkEnd w:id="26"/>
      <w:r w:rsidRPr="00F559DF">
        <w:rPr>
          <w:rStyle w:val="Mention"/>
          <w:noProof/>
        </w:rPr>
        <w:t>@Tamara STAJIC</w:t>
      </w:r>
      <w:r>
        <w:fldChar w:fldCharType="end"/>
      </w:r>
    </w:p>
  </w:comment>
  <w:comment w:initials="DE" w:author="David ESCHWE" w:date="2022-06-13T08:20:00Z" w:id="31">
    <w:p w:rsidRPr="00280B4B" w:rsidR="5E072B14" w:rsidRDefault="5E072B14" w14:paraId="6673EEC1" w14:textId="1C1FE5D6">
      <w:pPr>
        <w:pStyle w:val="CommentText"/>
        <w:rPr>
          <w:lang w:val="en-US"/>
        </w:rPr>
      </w:pPr>
      <w:r w:rsidRPr="00280B4B">
        <w:rPr>
          <w:lang w:val="en-US"/>
        </w:rPr>
        <w:t>I would add here the definition how the sample for the monitoring shall be constructed. E.g. for the causal models you need to collect from time to time random samples. Also how the target feature is collected needs to be described.</w:t>
      </w:r>
      <w:r>
        <w:rPr>
          <w:rStyle w:val="CommentReference"/>
        </w:rPr>
        <w:annotationRef/>
      </w:r>
    </w:p>
  </w:comment>
  <w:comment w:initials="OK" w:author="Olga KAPRANOVA" w:date="2022-07-09T13:35:00Z" w:id="32">
    <w:p w:rsidR="00CC2449" w:rsidRDefault="00CC2449" w14:paraId="3820EA39" w14:textId="71DA06AB">
      <w:pPr>
        <w:pStyle w:val="CommentText"/>
      </w:pPr>
      <w:r>
        <w:rPr>
          <w:rStyle w:val="CommentReference"/>
        </w:rPr>
        <w:annotationRef/>
      </w:r>
      <w:r>
        <w:t xml:space="preserve">Dear </w:t>
      </w:r>
      <w:r>
        <w:fldChar w:fldCharType="begin"/>
      </w:r>
      <w:r>
        <w:instrText xml:space="preserve"> HYPERLINK "mailto:nikola.djordjevic@raiffeisenbank.rs" </w:instrText>
      </w:r>
      <w:bookmarkStart w:name="_@_F16457922A6741C38A007DC99E1DE456Z" w:id="33"/>
      <w:r>
        <w:rPr>
          <w:rStyle w:val="Mention"/>
        </w:rPr>
        <w:fldChar w:fldCharType="separate"/>
      </w:r>
      <w:bookmarkEnd w:id="33"/>
      <w:r w:rsidRPr="00CC2449">
        <w:rPr>
          <w:rStyle w:val="Mention"/>
          <w:noProof/>
        </w:rPr>
        <w:t>@Nikola DJORDJEVIC</w:t>
      </w:r>
      <w:r>
        <w:fldChar w:fldCharType="end"/>
      </w:r>
      <w:r>
        <w:t xml:space="preserve"> </w:t>
      </w:r>
      <w:r>
        <w:fldChar w:fldCharType="begin"/>
      </w:r>
      <w:r>
        <w:instrText xml:space="preserve"> HYPERLINK "mailto:tamara.stajic@raiffeisenbank.rs" </w:instrText>
      </w:r>
      <w:bookmarkStart w:name="_@_F58C4312E9A745F88CD227B0AD5BA549Z" w:id="34"/>
      <w:r>
        <w:rPr>
          <w:rStyle w:val="Mention"/>
        </w:rPr>
        <w:fldChar w:fldCharType="separate"/>
      </w:r>
      <w:bookmarkEnd w:id="34"/>
      <w:r w:rsidRPr="00CC2449">
        <w:rPr>
          <w:rStyle w:val="Mention"/>
          <w:noProof/>
        </w:rPr>
        <w:t>@Tamara STAJIC</w:t>
      </w:r>
      <w:r>
        <w:fldChar w:fldCharType="end"/>
      </w:r>
      <w:r>
        <w:t xml:space="preserve"> please, follow up with David to get suggestions and validate it against the team. If the </w:t>
      </w:r>
      <w:r w:rsidR="00272EEA">
        <w:t xml:space="preserve">suggestion is too specific </w:t>
      </w:r>
      <w:r w:rsidR="00FC206D">
        <w:t xml:space="preserve">or requires &gt;1 week to describe </w:t>
      </w:r>
      <w:r w:rsidR="00272EEA">
        <w:t>– keep i</w:t>
      </w:r>
      <w:r w:rsidR="00FC206D">
        <w:t>t in</w:t>
      </w:r>
      <w:r w:rsidR="00272EEA">
        <w:t xml:space="preserve"> the list of ideas for the framework implementation</w:t>
      </w:r>
    </w:p>
  </w:comment>
  <w:comment w:initials="OK" w:author="Olga KAPRANOVA" w:date="2022-07-10T12:13:00Z" w:id="47">
    <w:p w:rsidR="00332DC5" w:rsidRDefault="0068530F" w14:paraId="7BC1C043" w14:textId="77777777">
      <w:pPr>
        <w:pStyle w:val="CommentText"/>
      </w:pPr>
      <w:r>
        <w:rPr>
          <w:rStyle w:val="CommentReference"/>
        </w:rPr>
        <w:annotationRef/>
      </w:r>
      <w:r>
        <w:t xml:space="preserve">Dear </w:t>
      </w:r>
      <w:r>
        <w:fldChar w:fldCharType="begin"/>
      </w:r>
      <w:r>
        <w:instrText xml:space="preserve"> HYPERLINK "mailto:nikola.djordjevic@raiffeisenbank.rs" </w:instrText>
      </w:r>
      <w:bookmarkStart w:name="_@_560EF1223E8745409DFD3B2539036876Z" w:id="87"/>
      <w:r>
        <w:rPr>
          <w:rStyle w:val="Mention"/>
        </w:rPr>
        <w:fldChar w:fldCharType="separate"/>
      </w:r>
      <w:bookmarkEnd w:id="87"/>
      <w:r w:rsidRPr="0068530F">
        <w:rPr>
          <w:rStyle w:val="Mention"/>
          <w:noProof/>
        </w:rPr>
        <w:t>@Nikola DJORDJEVIC</w:t>
      </w:r>
      <w:r>
        <w:fldChar w:fldCharType="end"/>
      </w:r>
      <w:r>
        <w:t>,</w:t>
      </w:r>
      <w:r>
        <w:rPr>
          <w:rStyle w:val="CommentReference"/>
        </w:rPr>
        <w:annotationRef/>
      </w:r>
    </w:p>
    <w:p w:rsidR="00332DC5" w:rsidRDefault="00332DC5" w14:paraId="1177897A" w14:textId="77777777">
      <w:pPr>
        <w:pStyle w:val="CommentText"/>
      </w:pPr>
    </w:p>
    <w:p w:rsidR="0068530F" w:rsidRDefault="0068530F" w14:paraId="6BCF73D9" w14:textId="77777777">
      <w:pPr>
        <w:pStyle w:val="CommentText"/>
      </w:pPr>
      <w:r>
        <w:t>as discussed during brainstorming with the team, the danger is not the change itself (and not the fact that</w:t>
      </w:r>
      <w:r w:rsidR="00332DC5">
        <w:t xml:space="preserve"> we did not notice it), but rather the impact on the model performance.</w:t>
      </w:r>
    </w:p>
    <w:p w:rsidR="00332DC5" w:rsidRDefault="00332DC5" w14:paraId="5760AF73" w14:textId="77777777">
      <w:pPr>
        <w:pStyle w:val="CommentText"/>
      </w:pPr>
    </w:p>
    <w:p w:rsidR="00332DC5" w:rsidRDefault="000C2A4F" w14:paraId="17697476" w14:textId="10BF9981">
      <w:pPr>
        <w:pStyle w:val="CommentText"/>
      </w:pPr>
      <w:r>
        <w:t>Try to keep this principle in mind while writing – ask yourself a question „what is happening?“ and then „and wha</w:t>
      </w:r>
      <w:r w:rsidR="003B729E">
        <w:t xml:space="preserve">t does it impact on the frontline / on the side of the </w:t>
      </w:r>
      <w:r w:rsidR="00291C40">
        <w:t>things I worry about the most?“</w:t>
      </w:r>
    </w:p>
  </w:comment>
  <w:comment w:initials="DE" w:author="David ESCHWE" w:date="2022-06-13T18:20:00Z" w:id="107">
    <w:p w:rsidRPr="00280B4B" w:rsidR="000B5D37" w:rsidRDefault="70A2950D" w14:paraId="7286A154" w14:textId="7A961CCB">
      <w:pPr>
        <w:pStyle w:val="CommentText"/>
        <w:rPr>
          <w:lang w:val="en-US"/>
        </w:rPr>
      </w:pPr>
      <w:r w:rsidRPr="00280B4B">
        <w:rPr>
          <w:lang w:val="en-US"/>
        </w:rPr>
        <w:t xml:space="preserve">We could connect the frequency to the tiering of a model. For comparison in risk a quarterly monitoring is mandatory.  </w:t>
      </w:r>
      <w:r>
        <w:rPr>
          <w:rStyle w:val="CommentReference"/>
        </w:rPr>
        <w:annotationRef/>
      </w:r>
    </w:p>
  </w:comment>
  <w:comment w:initials="OK" w:author="Olga KAPRANOVA" w:date="2022-07-06T15:25:00Z" w:id="108">
    <w:p w:rsidR="000B5D37" w:rsidRDefault="000B5D37" w14:paraId="680614BA" w14:textId="1EE7300A">
      <w:pPr>
        <w:pStyle w:val="CommentText"/>
      </w:pPr>
      <w:r>
        <w:rPr>
          <w:rStyle w:val="CommentReference"/>
        </w:rPr>
        <w:annotationRef/>
      </w:r>
      <w:r>
        <w:fldChar w:fldCharType="begin"/>
      </w:r>
      <w:r>
        <w:instrText xml:space="preserve"> HYPERLINK "mailto:sergej.novik@rbinternational.com" </w:instrText>
      </w:r>
      <w:bookmarkStart w:name="_@_521E2B12B0674D188660D6A813BB059DZ" w:id="109"/>
      <w:r>
        <w:rPr>
          <w:rStyle w:val="Mention"/>
        </w:rPr>
        <w:fldChar w:fldCharType="separate"/>
      </w:r>
      <w:bookmarkEnd w:id="109"/>
      <w:r w:rsidRPr="000B5D37">
        <w:rPr>
          <w:rStyle w:val="Mention"/>
          <w:noProof/>
        </w:rPr>
        <w:t>@Sergej NOVIK</w:t>
      </w:r>
      <w:r>
        <w:fldChar w:fldCharType="end"/>
      </w:r>
      <w:r>
        <w:t xml:space="preserve"> </w:t>
      </w:r>
      <w:r>
        <w:fldChar w:fldCharType="begin"/>
      </w:r>
      <w:r>
        <w:instrText xml:space="preserve"> HYPERLINK "mailto:johannes1.eder@rbinternational.com" </w:instrText>
      </w:r>
      <w:bookmarkStart w:name="_@_8E7037426F334DC9BA9B88EA1A7876DAZ" w:id="110"/>
      <w:r>
        <w:rPr>
          <w:rStyle w:val="Mention"/>
        </w:rPr>
        <w:fldChar w:fldCharType="separate"/>
      </w:r>
      <w:bookmarkEnd w:id="110"/>
      <w:r w:rsidRPr="000B5D37">
        <w:rPr>
          <w:rStyle w:val="Mention"/>
          <w:noProof/>
        </w:rPr>
        <w:t>@Johannes EDER</w:t>
      </w:r>
      <w:r>
        <w:fldChar w:fldCharType="end"/>
      </w:r>
      <w:r>
        <w:t xml:space="preserve"> </w:t>
      </w:r>
      <w:r>
        <w:fldChar w:fldCharType="begin"/>
      </w:r>
      <w:r>
        <w:instrText xml:space="preserve"> HYPERLINK "mailto:petru.sandul@rbinternational.com" </w:instrText>
      </w:r>
      <w:bookmarkStart w:name="_@_F7C8A766C021427F85B0A1C8F07657BBZ" w:id="111"/>
      <w:r>
        <w:rPr>
          <w:rStyle w:val="Mention"/>
        </w:rPr>
        <w:fldChar w:fldCharType="separate"/>
      </w:r>
      <w:bookmarkEnd w:id="111"/>
      <w:r w:rsidRPr="000B5D37">
        <w:rPr>
          <w:rStyle w:val="Mention"/>
          <w:noProof/>
        </w:rPr>
        <w:t>@Petru SANDUL</w:t>
      </w:r>
      <w:r>
        <w:fldChar w:fldCharType="end"/>
      </w:r>
      <w:r>
        <w:t xml:space="preserve"> </w:t>
      </w:r>
      <w:r>
        <w:fldChar w:fldCharType="begin"/>
      </w:r>
      <w:r>
        <w:instrText xml:space="preserve"> HYPERLINK "mailto:nikita.karetnikov@rbinternational.com" </w:instrText>
      </w:r>
      <w:bookmarkStart w:name="_@_0EEFC13A11A8440A80FDBEC7FC1D4FE1Z" w:id="112"/>
      <w:r>
        <w:rPr>
          <w:rStyle w:val="Mention"/>
        </w:rPr>
        <w:fldChar w:fldCharType="separate"/>
      </w:r>
      <w:bookmarkEnd w:id="112"/>
      <w:r w:rsidRPr="000B5D37">
        <w:rPr>
          <w:rStyle w:val="Mention"/>
          <w:noProof/>
        </w:rPr>
        <w:t>@Nikita KARETNIKOV</w:t>
      </w:r>
      <w:r>
        <w:fldChar w:fldCharType="end"/>
      </w:r>
      <w:r>
        <w:t xml:space="preserve"> </w:t>
      </w:r>
      <w:r>
        <w:fldChar w:fldCharType="begin"/>
      </w:r>
      <w:r>
        <w:instrText xml:space="preserve"> HYPERLINK "mailto:tatiana.peintner@rbinternational.com" </w:instrText>
      </w:r>
      <w:bookmarkStart w:name="_@_68075EA939CE41E2AB1FDC99CC167307Z" w:id="113"/>
      <w:r>
        <w:rPr>
          <w:rStyle w:val="Mention"/>
        </w:rPr>
        <w:fldChar w:fldCharType="separate"/>
      </w:r>
      <w:bookmarkEnd w:id="113"/>
      <w:r w:rsidRPr="000B5D37">
        <w:rPr>
          <w:rStyle w:val="Mention"/>
          <w:noProof/>
        </w:rPr>
        <w:t>@Tatiana PEINTNER</w:t>
      </w:r>
      <w:r>
        <w:fldChar w:fldCharType="end"/>
      </w:r>
      <w:r>
        <w:t xml:space="preserve"> </w:t>
      </w:r>
      <w:r>
        <w:fldChar w:fldCharType="begin"/>
      </w:r>
      <w:r>
        <w:instrText xml:space="preserve"> HYPERLINK "mailto:bojana.micic@raiffeisenbank.rs" </w:instrText>
      </w:r>
      <w:bookmarkStart w:name="_@_95BC2D1A7A2F47A9BD69A065292DF46BZ" w:id="114"/>
      <w:r>
        <w:rPr>
          <w:rStyle w:val="Mention"/>
        </w:rPr>
        <w:fldChar w:fldCharType="separate"/>
      </w:r>
      <w:bookmarkEnd w:id="114"/>
      <w:r w:rsidRPr="000B5D37">
        <w:rPr>
          <w:rStyle w:val="Mention"/>
          <w:noProof/>
        </w:rPr>
        <w:t>@Bojana MICIC</w:t>
      </w:r>
      <w:r>
        <w:fldChar w:fldCharType="end"/>
      </w:r>
      <w:r>
        <w:t xml:space="preserve"> </w:t>
      </w:r>
      <w:r>
        <w:fldChar w:fldCharType="begin"/>
      </w:r>
      <w:r>
        <w:instrText xml:space="preserve"> HYPERLINK "mailto:tamara.stajic@raiffeisenbank.rs" </w:instrText>
      </w:r>
      <w:bookmarkStart w:name="_@_BA5822D3B07D438FAF6C0BC866F635D2Z" w:id="115"/>
      <w:r>
        <w:rPr>
          <w:rStyle w:val="Mention"/>
        </w:rPr>
        <w:fldChar w:fldCharType="separate"/>
      </w:r>
      <w:bookmarkEnd w:id="115"/>
      <w:r w:rsidRPr="000B5D37">
        <w:rPr>
          <w:rStyle w:val="Mention"/>
          <w:noProof/>
        </w:rPr>
        <w:t>@Tamara STAJIC</w:t>
      </w:r>
      <w:r>
        <w:fldChar w:fldCharType="end"/>
      </w:r>
      <w:r>
        <w:t xml:space="preserve"> </w:t>
      </w:r>
      <w:r>
        <w:fldChar w:fldCharType="begin"/>
      </w:r>
      <w:r>
        <w:instrText xml:space="preserve"> HYPERLINK "mailto:nikola.djordjevic@raiffeisenbank.rs" </w:instrText>
      </w:r>
      <w:bookmarkStart w:name="_@_E6A1F5F8CE594050966439597D01A3F8Z" w:id="116"/>
      <w:r>
        <w:rPr>
          <w:rStyle w:val="Mention"/>
        </w:rPr>
        <w:fldChar w:fldCharType="separate"/>
      </w:r>
      <w:bookmarkEnd w:id="116"/>
      <w:r w:rsidRPr="000B5D37">
        <w:rPr>
          <w:rStyle w:val="Mention"/>
          <w:noProof/>
        </w:rPr>
        <w:t>@Nikola DJORDJEVIC</w:t>
      </w:r>
      <w:r>
        <w:fldChar w:fldCharType="end"/>
      </w:r>
      <w:r>
        <w:t xml:space="preserve"> </w:t>
      </w:r>
      <w:r>
        <w:fldChar w:fldCharType="begin"/>
      </w:r>
      <w:r>
        <w:instrText xml:space="preserve"> HYPERLINK "mailto:branko.popovic@raiffeisenbank.rs" </w:instrText>
      </w:r>
      <w:bookmarkStart w:name="_@_A5EE0B9460CD4C75ACAAF61D09F96862Z" w:id="117"/>
      <w:r>
        <w:rPr>
          <w:rStyle w:val="Mention"/>
        </w:rPr>
        <w:fldChar w:fldCharType="separate"/>
      </w:r>
      <w:bookmarkEnd w:id="117"/>
      <w:r w:rsidRPr="000B5D37">
        <w:rPr>
          <w:rStyle w:val="Mention"/>
          <w:noProof/>
        </w:rPr>
        <w:t>@Branko POPOVIC</w:t>
      </w:r>
      <w:r>
        <w:fldChar w:fldCharType="end"/>
      </w:r>
      <w:r>
        <w:t xml:space="preserve"> let’s discuss!</w:t>
      </w:r>
    </w:p>
  </w:comment>
  <w:comment w:initials="MP" w:author="Markus PAK" w:date="2022-07-01T09:54:00Z" w:id="135">
    <w:p w:rsidRPr="00AB55A0" w:rsidR="00171B39" w:rsidRDefault="00171B39" w14:paraId="1CF55E27" w14:textId="25CD9A03">
      <w:pPr>
        <w:pStyle w:val="CommentText"/>
        <w:rPr>
          <w:lang w:val="en-US"/>
        </w:rPr>
      </w:pPr>
      <w:r>
        <w:rPr>
          <w:rStyle w:val="CommentReference"/>
        </w:rPr>
        <w:annotationRef/>
      </w:r>
      <w:r w:rsidRPr="00AB55A0" w:rsidR="00AB55A0">
        <w:rPr>
          <w:lang w:val="en-US"/>
        </w:rPr>
        <w:t xml:space="preserve">It would really be nice to </w:t>
      </w:r>
      <w:r w:rsidR="00AE28F6">
        <w:rPr>
          <w:lang w:val="en-US"/>
        </w:rPr>
        <w:t>draw a picture</w:t>
      </w:r>
      <w:r w:rsidR="00AB55A0">
        <w:rPr>
          <w:lang w:val="en-US"/>
        </w:rPr>
        <w:t xml:space="preserve"> of such a </w:t>
      </w:r>
      <w:r w:rsidR="00524FF2">
        <w:rPr>
          <w:lang w:val="en-US"/>
        </w:rPr>
        <w:t xml:space="preserve">performance </w:t>
      </w:r>
      <w:r w:rsidR="00AB55A0">
        <w:rPr>
          <w:lang w:val="en-US"/>
        </w:rPr>
        <w:t>dashboard</w:t>
      </w:r>
      <w:r w:rsidR="009609AF">
        <w:rPr>
          <w:lang w:val="en-US"/>
        </w:rPr>
        <w:t xml:space="preserve">, like with overwatch </w:t>
      </w:r>
      <w:hyperlink w:history="1" r:id="rId1">
        <w:r w:rsidRPr="00D53C50" w:rsidR="009609AF">
          <w:rPr>
            <w:rStyle w:val="Hyperlink"/>
            <w:lang w:val="en-US"/>
          </w:rPr>
          <w:t>https://databrickslabs.github.io/overwatch/</w:t>
        </w:r>
      </w:hyperlink>
      <w:r w:rsidR="009609AF">
        <w:rPr>
          <w:lang w:val="en-US"/>
        </w:rPr>
        <w:t xml:space="preserve">. </w:t>
      </w:r>
    </w:p>
  </w:comment>
  <w:comment w:initials="MP" w:author="Markus PAK" w:date="2022-07-01T09:46:00Z" w:id="136">
    <w:p w:rsidR="006060A7" w:rsidRDefault="00E23BAD" w14:paraId="407789AC" w14:textId="563EA071">
      <w:pPr>
        <w:pStyle w:val="CommentText"/>
        <w:rPr>
          <w:lang w:val="en-US"/>
        </w:rPr>
      </w:pPr>
      <w:r>
        <w:rPr>
          <w:rStyle w:val="CommentReference"/>
        </w:rPr>
        <w:annotationRef/>
      </w:r>
      <w:r w:rsidRPr="006060A7" w:rsidR="00C95DB1">
        <w:rPr>
          <w:lang w:val="en-US"/>
        </w:rPr>
        <w:t>The</w:t>
      </w:r>
      <w:r w:rsidRPr="006060A7" w:rsidR="00D46D24">
        <w:rPr>
          <w:lang w:val="en-US"/>
        </w:rPr>
        <w:t xml:space="preserve"> performance </w:t>
      </w:r>
      <w:r w:rsidR="006060A7">
        <w:rPr>
          <w:lang w:val="en-US"/>
        </w:rPr>
        <w:t>could</w:t>
      </w:r>
      <w:r w:rsidRPr="006060A7" w:rsidR="00D46D24">
        <w:rPr>
          <w:lang w:val="en-US"/>
        </w:rPr>
        <w:t xml:space="preserve"> be </w:t>
      </w:r>
      <w:r w:rsidR="006060A7">
        <w:rPr>
          <w:lang w:val="en-US"/>
        </w:rPr>
        <w:t xml:space="preserve">monitored even by components of a given code. For instance, for the scoring code we could track the memory utilization of ingesting the data, loading the model, scoring the new data points and writing the solution out. </w:t>
      </w:r>
    </w:p>
    <w:p w:rsidR="006060A7" w:rsidRDefault="006060A7" w14:paraId="4A50E245" w14:textId="77777777">
      <w:pPr>
        <w:pStyle w:val="CommentText"/>
        <w:rPr>
          <w:lang w:val="en-US"/>
        </w:rPr>
      </w:pPr>
    </w:p>
    <w:p w:rsidRPr="006060A7" w:rsidR="00E23BAD" w:rsidRDefault="002A486C" w14:paraId="15EA5390" w14:textId="2C0FAB31">
      <w:pPr>
        <w:pStyle w:val="CommentText"/>
        <w:rPr>
          <w:lang w:val="en-US"/>
        </w:rPr>
      </w:pPr>
      <w:r>
        <w:rPr>
          <w:lang w:val="en-US"/>
        </w:rPr>
        <w:t>It is important</w:t>
      </w:r>
      <w:r w:rsidR="006060A7">
        <w:rPr>
          <w:lang w:val="en-US"/>
        </w:rPr>
        <w:t xml:space="preserve"> </w:t>
      </w:r>
      <w:r w:rsidR="00706E55">
        <w:rPr>
          <w:lang w:val="en-US"/>
        </w:rPr>
        <w:t xml:space="preserve">send </w:t>
      </w:r>
      <w:r w:rsidR="006060A7">
        <w:rPr>
          <w:lang w:val="en-US"/>
        </w:rPr>
        <w:t>th</w:t>
      </w:r>
      <w:r w:rsidR="00706E55">
        <w:rPr>
          <w:lang w:val="en-US"/>
        </w:rPr>
        <w:t xml:space="preserve">ese </w:t>
      </w:r>
      <w:r w:rsidR="006060A7">
        <w:rPr>
          <w:lang w:val="en-US"/>
        </w:rPr>
        <w:t>kind of</w:t>
      </w:r>
      <w:r w:rsidR="006D7B5A">
        <w:rPr>
          <w:lang w:val="en-US"/>
        </w:rPr>
        <w:t xml:space="preserve"> </w:t>
      </w:r>
      <w:r w:rsidR="000E3165">
        <w:rPr>
          <w:lang w:val="en-US"/>
        </w:rPr>
        <w:t>metrics</w:t>
      </w:r>
      <w:r w:rsidR="00706E55">
        <w:rPr>
          <w:lang w:val="en-US"/>
        </w:rPr>
        <w:t xml:space="preserve"> to an S3 bucket </w:t>
      </w:r>
      <w:r>
        <w:rPr>
          <w:lang w:val="en-US"/>
        </w:rPr>
        <w:t xml:space="preserve">to i) </w:t>
      </w:r>
      <w:r w:rsidR="003A77FA">
        <w:rPr>
          <w:lang w:val="en-US"/>
        </w:rPr>
        <w:t>create a</w:t>
      </w:r>
      <w:r>
        <w:rPr>
          <w:lang w:val="en-US"/>
        </w:rPr>
        <w:t xml:space="preserve"> performance dashboard and ii) to historize the information.</w:t>
      </w:r>
      <w:r w:rsidR="006060A7">
        <w:rPr>
          <w:lang w:val="en-US"/>
        </w:rPr>
        <w:t xml:space="preserve">  </w:t>
      </w:r>
    </w:p>
  </w:comment>
  <w:comment w:initials="MP" w:author="Markus PAK" w:date="2022-07-01T10:09:00Z" w:id="139">
    <w:p w:rsidRPr="00364350" w:rsidR="00364350" w:rsidRDefault="00364350" w14:paraId="03FD85EF" w14:textId="7099F680">
      <w:pPr>
        <w:pStyle w:val="CommentText"/>
        <w:rPr>
          <w:lang w:val="en-US"/>
        </w:rPr>
      </w:pPr>
      <w:r>
        <w:rPr>
          <w:rStyle w:val="CommentReference"/>
        </w:rPr>
        <w:annotationRef/>
      </w:r>
      <w:r w:rsidRPr="00364350">
        <w:rPr>
          <w:lang w:val="en-US"/>
        </w:rPr>
        <w:t xml:space="preserve">The </w:t>
      </w:r>
      <w:r w:rsidR="004D4B3D">
        <w:rPr>
          <w:lang w:val="en-US"/>
        </w:rPr>
        <w:t>CPU utilization</w:t>
      </w:r>
      <w:r w:rsidR="00A71715">
        <w:rPr>
          <w:lang w:val="en-US"/>
        </w:rPr>
        <w:t xml:space="preserve"> should be part of our performance dashboard, so I would say MLOps is here in the lead. </w:t>
      </w:r>
    </w:p>
  </w:comment>
  <w:comment w:initials="MP" w:author="Markus PAK" w:date="2022-07-01T10:23:00Z" w:id="147">
    <w:p w:rsidRPr="009C084A" w:rsidR="005705BC" w:rsidRDefault="005705BC" w14:paraId="24B4A1AF" w14:textId="6B0846AB">
      <w:pPr>
        <w:pStyle w:val="CommentText"/>
        <w:rPr>
          <w:lang w:val="en-US"/>
        </w:rPr>
      </w:pPr>
      <w:r>
        <w:rPr>
          <w:rStyle w:val="CommentReference"/>
        </w:rPr>
        <w:annotationRef/>
      </w:r>
      <w:r w:rsidRPr="009C084A" w:rsidR="009C084A">
        <w:rPr>
          <w:lang w:val="en-US"/>
        </w:rPr>
        <w:t>It wo</w:t>
      </w:r>
      <w:r w:rsidR="009C084A">
        <w:rPr>
          <w:lang w:val="en-US"/>
        </w:rPr>
        <w:t>uld be nice to have a small FinO</w:t>
      </w:r>
      <w:r w:rsidR="004826AA">
        <w:rPr>
          <w:lang w:val="en-US"/>
        </w:rPr>
        <w:t>ps, which generates for instance a monthly dashboard.</w:t>
      </w:r>
      <w:r w:rsidR="009C084A">
        <w:rPr>
          <w:lang w:val="en-US"/>
        </w:rPr>
        <w:t xml:space="preserve"> </w:t>
      </w:r>
    </w:p>
  </w:comment>
  <w:comment w:initials="MK" w:author="Mariia KOMISSAROVA" w:date="2022-03-07T12:45:00Z" w:id="158">
    <w:p w:rsidRPr="003F2B5F" w:rsidR="00D70BD5" w:rsidP="00D70BD5" w:rsidRDefault="00D70BD5" w14:paraId="31FF9565" w14:textId="77777777">
      <w:pPr>
        <w:rPr>
          <w:rFonts w:eastAsia="Times New Roman" w:cstheme="minorHAnsi"/>
          <w:lang w:val="sr-Latn-RS"/>
        </w:rPr>
      </w:pPr>
      <w:r>
        <w:rPr>
          <w:rStyle w:val="CommentReference"/>
        </w:rPr>
        <w:annotationRef/>
      </w:r>
      <w:r w:rsidRPr="003F2B5F">
        <w:rPr>
          <w:rFonts w:eastAsia="Times New Roman" w:cstheme="minorHAnsi"/>
          <w:lang w:val="sr-Latn-RS"/>
        </w:rPr>
        <w:t>Retail AA PO</w:t>
      </w:r>
      <w:r>
        <w:rPr>
          <w:rStyle w:val="CommentReference"/>
        </w:rPr>
        <w:annotationRef/>
      </w:r>
    </w:p>
    <w:p w:rsidR="00D70BD5" w:rsidP="00D70BD5" w:rsidRDefault="00D70BD5" w14:paraId="550F0B0F" w14:textId="77777777">
      <w:pPr>
        <w:pStyle w:val="CommentText"/>
        <w:rPr>
          <w:rFonts w:eastAsia="Times New Roman" w:cstheme="minorHAnsi"/>
          <w:lang w:val="sr-Latn-RS"/>
        </w:rPr>
      </w:pPr>
      <w:r w:rsidRPr="003F2B5F">
        <w:rPr>
          <w:rFonts w:eastAsia="Times New Roman" w:cstheme="minorHAnsi"/>
          <w:lang w:val="sr-Latn-RS"/>
        </w:rPr>
        <w:t>AA Hub Lead</w:t>
      </w:r>
    </w:p>
    <w:p w:rsidRPr="00D70BD5" w:rsidR="00D70BD5" w:rsidP="00D70BD5" w:rsidRDefault="00D70BD5" w14:paraId="28F73740" w14:textId="068EE722">
      <w:pPr>
        <w:pStyle w:val="CommentText"/>
        <w:rPr>
          <w:lang w:val="en-US"/>
        </w:rPr>
      </w:pPr>
      <w:r>
        <w:rPr>
          <w:rFonts w:eastAsia="Times New Roman" w:cstheme="minorHAnsi"/>
          <w:lang w:val="sr-Latn-RS"/>
        </w:rPr>
        <w:t>NWUs</w:t>
      </w:r>
    </w:p>
  </w:comment>
  <w:comment w:initials="OK" w:author="Olga KAPRANOVA" w:date="2022-01-18T03:47:00Z" w:id="159">
    <w:p w:rsidRPr="00F34E19" w:rsidR="002E32D9" w:rsidRDefault="002E32D9" w14:paraId="2F312FE2" w14:textId="7A2D0D98">
      <w:pPr>
        <w:pStyle w:val="CommentText"/>
        <w:rPr>
          <w:lang w:val="en-US"/>
        </w:rPr>
      </w:pPr>
      <w:r>
        <w:rPr>
          <w:rStyle w:val="CommentReference"/>
        </w:rPr>
        <w:annotationRef/>
      </w:r>
      <w:r w:rsidRPr="00F34E19">
        <w:rPr>
          <w:lang w:val="en-US"/>
        </w:rPr>
        <w:t>Looking for a suggestion here</w:t>
      </w:r>
    </w:p>
  </w:comment>
  <w:comment w:initials="MK" w:author="Mariia KOMISSAROVA" w:date="2022-03-07T12:44:00Z" w:id="154">
    <w:p w:rsidRPr="00D70BD5" w:rsidR="009A1D0B" w:rsidRDefault="009A1D0B" w14:paraId="035295EA" w14:textId="7744AD23">
      <w:pPr>
        <w:pStyle w:val="CommentText"/>
        <w:rPr>
          <w:lang w:val="en-US"/>
        </w:rPr>
      </w:pPr>
      <w:r>
        <w:rPr>
          <w:rStyle w:val="CommentReference"/>
        </w:rPr>
        <w:annotationRef/>
      </w:r>
      <w:r w:rsidR="00D70BD5">
        <w:rPr>
          <w:lang w:val="en-US"/>
        </w:rPr>
        <w:t xml:space="preserve"> NWUs</w:t>
      </w:r>
    </w:p>
  </w:comment>
  <w:comment w:initials="OK" w:author="Olga KAPRANOVA" w:date="2022-07-07T16:14:00Z" w:id="173">
    <w:p w:rsidRPr="003707D2" w:rsidR="003707D2" w:rsidRDefault="003707D2" w14:paraId="613F050D" w14:textId="393D8CC2">
      <w:pPr>
        <w:pStyle w:val="CommentText"/>
        <w:rPr>
          <w:lang w:val="en-US"/>
        </w:rPr>
      </w:pPr>
      <w:r>
        <w:rPr>
          <w:rStyle w:val="CommentReference"/>
        </w:rPr>
        <w:annotationRef/>
      </w:r>
      <w:r>
        <w:rPr>
          <w:lang w:val="en-US"/>
        </w:rPr>
        <w:fldChar w:fldCharType="begin"/>
      </w:r>
      <w:r>
        <w:rPr>
          <w:lang w:val="en-US"/>
        </w:rPr>
        <w:instrText xml:space="preserve"> HYPERLINK "mailto:semen.sinchenko@raiffeisenbank.rs" </w:instrText>
      </w:r>
      <w:bookmarkStart w:name="_@_B42AEBC47ECA4543B8C5CEE48F340812Z" w:id="174"/>
      <w:r>
        <w:rPr>
          <w:rStyle w:val="Mention"/>
        </w:rPr>
        <w:fldChar w:fldCharType="separate"/>
      </w:r>
      <w:bookmarkEnd w:id="174"/>
      <w:r w:rsidRPr="003707D2">
        <w:rPr>
          <w:rStyle w:val="Mention"/>
          <w:noProof/>
          <w:lang w:val="en-US"/>
        </w:rPr>
        <w:t>@Semen SINCHENKO</w:t>
      </w:r>
      <w:r>
        <w:rPr>
          <w:lang w:val="en-US"/>
        </w:rPr>
        <w:fldChar w:fldCharType="end"/>
      </w:r>
      <w:r>
        <w:rPr>
          <w:lang w:val="en-US"/>
        </w:rPr>
        <w:t xml:space="preserve"> pls take a look</w:t>
      </w:r>
      <w:r w:rsidR="001B6827">
        <w:rPr>
          <w:lang w:val="en-US"/>
        </w:rPr>
        <w:t xml:space="preserve"> esp. “Data dimension”</w:t>
      </w:r>
    </w:p>
  </w:comment>
  <w:comment w:initials="OK" w:author="Olga KAPRANOVA" w:date="2022-07-05T13:43:00Z" w:id="262">
    <w:p w:rsidRPr="007A5B65" w:rsidR="007A5B65" w:rsidRDefault="007A5B65" w14:paraId="464CC1D6" w14:textId="77777777">
      <w:pPr>
        <w:pStyle w:val="CommentText"/>
        <w:rPr>
          <w:b/>
          <w:bCs/>
        </w:rPr>
      </w:pPr>
      <w:r>
        <w:rPr>
          <w:rStyle w:val="CommentReference"/>
        </w:rPr>
        <w:annotationRef/>
      </w:r>
      <w:r w:rsidRPr="007A5B65">
        <w:rPr>
          <w:b/>
          <w:bCs/>
        </w:rPr>
        <w:t>Meeting 7.5:</w:t>
      </w:r>
    </w:p>
    <w:p w:rsidR="007A5B65" w:rsidP="007A5B65" w:rsidRDefault="007A5B65" w14:paraId="2AF6A388" w14:textId="77777777">
      <w:pPr>
        <w:pStyle w:val="CommentText"/>
        <w:numPr>
          <w:ilvl w:val="0"/>
          <w:numId w:val="46"/>
        </w:numPr>
      </w:pPr>
      <w:r>
        <w:t>Consideration for implementation:</w:t>
      </w:r>
    </w:p>
    <w:p w:rsidR="007A5B65" w:rsidP="007A5B65" w:rsidRDefault="007A5B65" w14:paraId="04E30D67" w14:textId="77777777">
      <w:pPr>
        <w:pStyle w:val="CommentText"/>
        <w:numPr>
          <w:ilvl w:val="1"/>
          <w:numId w:val="46"/>
        </w:numPr>
      </w:pPr>
      <w:r>
        <w:t xml:space="preserve"> Split retraining into full auto and the one </w:t>
      </w:r>
      <w:r w:rsidR="00D057CE">
        <w:t>where DS need to revisit</w:t>
      </w:r>
    </w:p>
    <w:p w:rsidR="00A22EAB" w:rsidP="007A5B65" w:rsidRDefault="00A22EAB" w14:paraId="69890347" w14:textId="680B94A0">
      <w:pPr>
        <w:pStyle w:val="CommentText"/>
        <w:numPr>
          <w:ilvl w:val="1"/>
          <w:numId w:val="46"/>
        </w:numPr>
      </w:pPr>
      <w:r>
        <w:t>Full automatic retraining still requires human intervention (do we want to let go deployment in prod without intervention?)</w:t>
      </w:r>
    </w:p>
  </w:comment>
  <w:comment w:initials="OK" w:author="Olga KAPRANOVA" w:date="2022-06-14T21:52:00Z" w:id="275">
    <w:p w:rsidRPr="00280B4B" w:rsidR="006D4687" w:rsidRDefault="006D4687" w14:paraId="6E64528C" w14:textId="77777777">
      <w:pPr>
        <w:pStyle w:val="CommentText"/>
        <w:rPr>
          <w:lang w:val="en-US"/>
        </w:rPr>
      </w:pPr>
      <w:r>
        <w:rPr>
          <w:rStyle w:val="CommentReference"/>
        </w:rPr>
        <w:annotationRef/>
      </w:r>
      <w:r w:rsidRPr="00280B4B" w:rsidR="008F6992">
        <w:rPr>
          <w:lang w:val="en-US"/>
        </w:rPr>
        <w:t>Under this scenario we will miss if the model slowly but gradually deteriorates compared to original performance.</w:t>
      </w:r>
    </w:p>
    <w:p w:rsidRPr="00280B4B" w:rsidR="008F6992" w:rsidRDefault="008F6992" w14:paraId="6893DB0C" w14:textId="77777777">
      <w:pPr>
        <w:pStyle w:val="CommentText"/>
        <w:rPr>
          <w:lang w:val="en-US"/>
        </w:rPr>
      </w:pPr>
    </w:p>
    <w:p w:rsidRPr="00280B4B" w:rsidR="008F6992" w:rsidRDefault="008F6992" w14:paraId="00B6B26C" w14:textId="77777777">
      <w:pPr>
        <w:pStyle w:val="CommentText"/>
        <w:rPr>
          <w:lang w:val="en-US"/>
        </w:rPr>
      </w:pPr>
      <w:r w:rsidRPr="00280B4B">
        <w:rPr>
          <w:lang w:val="en-US"/>
        </w:rPr>
        <w:t xml:space="preserve">Shall we add </w:t>
      </w:r>
      <w:r w:rsidRPr="00280B4B" w:rsidR="00175052">
        <w:rPr>
          <w:lang w:val="en-US"/>
        </w:rPr>
        <w:t xml:space="preserve">similar requirement for </w:t>
      </w:r>
      <w:r w:rsidRPr="00280B4B" w:rsidR="003830F8">
        <w:rPr>
          <w:lang w:val="en-US"/>
        </w:rPr>
        <w:t xml:space="preserve">historical benchmark or </w:t>
      </w:r>
      <w:r w:rsidRPr="00280B4B" w:rsidR="00307EF2">
        <w:rPr>
          <w:lang w:val="en-US"/>
        </w:rPr>
        <w:t>rephrase this requirement in the way that „in comparison with selected benchmark (historical, last re-training, etc.)“?</w:t>
      </w:r>
    </w:p>
    <w:p w:rsidRPr="00280B4B" w:rsidR="00307EF2" w:rsidRDefault="00307EF2" w14:paraId="7BD1C203" w14:textId="77777777">
      <w:pPr>
        <w:pStyle w:val="CommentText"/>
        <w:rPr>
          <w:lang w:val="en-US"/>
        </w:rPr>
      </w:pPr>
    </w:p>
    <w:p w:rsidRPr="00280B4B" w:rsidR="00307EF2" w:rsidRDefault="00307EF2" w14:paraId="5B85D13B" w14:textId="609B2F0F">
      <w:pPr>
        <w:pStyle w:val="CommentText"/>
        <w:rPr>
          <w:lang w:val="en-US"/>
        </w:rPr>
      </w:pPr>
      <w:r>
        <w:fldChar w:fldCharType="begin"/>
      </w:r>
      <w:r w:rsidRPr="00280B4B">
        <w:rPr>
          <w:lang w:val="en-US"/>
        </w:rPr>
        <w:instrText xml:space="preserve"> HYPERLINK "mailto:johannes1.eder@rbinternational.com" </w:instrText>
      </w:r>
      <w:bookmarkStart w:name="_@_4558190889694793A82C307D81D36EF9Z" w:id="278"/>
      <w:r>
        <w:rPr>
          <w:rStyle w:val="Mention"/>
        </w:rPr>
        <w:fldChar w:fldCharType="separate"/>
      </w:r>
      <w:bookmarkEnd w:id="278"/>
      <w:r w:rsidRPr="00280B4B">
        <w:rPr>
          <w:rStyle w:val="Mention"/>
          <w:noProof/>
          <w:lang w:val="en-US"/>
        </w:rPr>
        <w:t>@Johannes EDER</w:t>
      </w:r>
      <w:r>
        <w:fldChar w:fldCharType="end"/>
      </w:r>
      <w:r w:rsidRPr="00280B4B">
        <w:rPr>
          <w:lang w:val="en-US"/>
        </w:rPr>
        <w:t xml:space="preserve"> </w:t>
      </w:r>
      <w:r>
        <w:fldChar w:fldCharType="begin"/>
      </w:r>
      <w:r w:rsidRPr="00280B4B">
        <w:rPr>
          <w:lang w:val="en-US"/>
        </w:rPr>
        <w:instrText xml:space="preserve"> HYPERLINK "mailto:branko.popovic@raiffeisenbank.rs" </w:instrText>
      </w:r>
      <w:bookmarkStart w:name="_@_B39593D02A394812B32EA60543DA3085Z" w:id="279"/>
      <w:r>
        <w:rPr>
          <w:rStyle w:val="Mention"/>
        </w:rPr>
        <w:fldChar w:fldCharType="separate"/>
      </w:r>
      <w:bookmarkEnd w:id="279"/>
      <w:r w:rsidRPr="00280B4B">
        <w:rPr>
          <w:rStyle w:val="Mention"/>
          <w:noProof/>
          <w:lang w:val="en-US"/>
        </w:rPr>
        <w:t>@Branko POPOVIC</w:t>
      </w:r>
      <w:r>
        <w:fldChar w:fldCharType="end"/>
      </w:r>
      <w:r w:rsidRPr="00280B4B">
        <w:rPr>
          <w:lang w:val="en-US"/>
        </w:rPr>
        <w:t xml:space="preserve"> </w:t>
      </w:r>
      <w:r>
        <w:fldChar w:fldCharType="begin"/>
      </w:r>
      <w:r w:rsidRPr="00280B4B">
        <w:rPr>
          <w:lang w:val="en-US"/>
        </w:rPr>
        <w:instrText xml:space="preserve"> HYPERLINK "mailto:bojana.micic@raiffeisenbank.rs" </w:instrText>
      </w:r>
      <w:bookmarkStart w:name="_@_652FB39FB52E4FBFA6C436724F2DD090Z" w:id="280"/>
      <w:r>
        <w:rPr>
          <w:rStyle w:val="Mention"/>
        </w:rPr>
        <w:fldChar w:fldCharType="separate"/>
      </w:r>
      <w:bookmarkEnd w:id="280"/>
      <w:r w:rsidRPr="00280B4B">
        <w:rPr>
          <w:rStyle w:val="Mention"/>
          <w:noProof/>
          <w:lang w:val="en-US"/>
        </w:rPr>
        <w:t>@Bojana MICIC</w:t>
      </w:r>
      <w:r>
        <w:fldChar w:fldCharType="end"/>
      </w:r>
      <w:r w:rsidRPr="00280B4B">
        <w:rPr>
          <w:lang w:val="en-US"/>
        </w:rPr>
        <w:t xml:space="preserve"> </w:t>
      </w:r>
      <w:r>
        <w:fldChar w:fldCharType="begin"/>
      </w:r>
      <w:r w:rsidRPr="00280B4B">
        <w:rPr>
          <w:lang w:val="en-US"/>
        </w:rPr>
        <w:instrText xml:space="preserve"> HYPERLINK "mailto:tamara.stajic@raiffeisenbank.rs" </w:instrText>
      </w:r>
      <w:bookmarkStart w:name="_@_51B2898CC5F74A74B38D98350F0D642BZ" w:id="281"/>
      <w:r>
        <w:rPr>
          <w:rStyle w:val="Mention"/>
        </w:rPr>
        <w:fldChar w:fldCharType="separate"/>
      </w:r>
      <w:bookmarkEnd w:id="281"/>
      <w:r w:rsidRPr="00280B4B">
        <w:rPr>
          <w:rStyle w:val="Mention"/>
          <w:noProof/>
          <w:lang w:val="en-US"/>
        </w:rPr>
        <w:t>@Tamara STAJIC</w:t>
      </w:r>
      <w:r>
        <w:fldChar w:fldCharType="end"/>
      </w:r>
      <w:r w:rsidRPr="00280B4B">
        <w:rPr>
          <w:lang w:val="en-US"/>
        </w:rPr>
        <w:t xml:space="preserve"> </w:t>
      </w:r>
      <w:r>
        <w:fldChar w:fldCharType="begin"/>
      </w:r>
      <w:r w:rsidRPr="00280B4B">
        <w:rPr>
          <w:lang w:val="en-US"/>
        </w:rPr>
        <w:instrText xml:space="preserve"> HYPERLINK "mailto:nikola.djordjevic@raiffeisenbank.rs" </w:instrText>
      </w:r>
      <w:bookmarkStart w:name="_@_C683CE5FBE02441ABA274989848A6D31Z" w:id="282"/>
      <w:r>
        <w:rPr>
          <w:rStyle w:val="Mention"/>
        </w:rPr>
        <w:fldChar w:fldCharType="separate"/>
      </w:r>
      <w:bookmarkEnd w:id="282"/>
      <w:r w:rsidRPr="00280B4B">
        <w:rPr>
          <w:rStyle w:val="Mention"/>
          <w:noProof/>
          <w:lang w:val="en-US"/>
        </w:rPr>
        <w:t>@Nikola DJORDJEVIC</w:t>
      </w:r>
      <w:r>
        <w:fldChar w:fldCharType="end"/>
      </w:r>
      <w:r w:rsidRPr="00280B4B">
        <w:rPr>
          <w:lang w:val="en-US"/>
        </w:rPr>
        <w:t xml:space="preserve"> </w:t>
      </w:r>
      <w:r>
        <w:fldChar w:fldCharType="begin"/>
      </w:r>
      <w:r w:rsidRPr="00280B4B">
        <w:rPr>
          <w:lang w:val="en-US"/>
        </w:rPr>
        <w:instrText xml:space="preserve"> HYPERLINK "mailto:johannes1.eder@rbinternational.com" </w:instrText>
      </w:r>
      <w:bookmarkStart w:name="_@_E02B740755134A39BE38C719D62586BCZ" w:id="283"/>
      <w:r>
        <w:rPr>
          <w:rStyle w:val="Mention"/>
        </w:rPr>
        <w:fldChar w:fldCharType="separate"/>
      </w:r>
      <w:bookmarkEnd w:id="283"/>
      <w:r w:rsidRPr="00280B4B">
        <w:rPr>
          <w:rStyle w:val="Mention"/>
          <w:noProof/>
          <w:lang w:val="en-US"/>
        </w:rPr>
        <w:t>@Johannes EDER</w:t>
      </w:r>
      <w:r>
        <w:fldChar w:fldCharType="end"/>
      </w:r>
      <w:r w:rsidRPr="00280B4B">
        <w:rPr>
          <w:lang w:val="en-US"/>
        </w:rPr>
        <w:t xml:space="preserve"> </w:t>
      </w:r>
      <w:r>
        <w:fldChar w:fldCharType="begin"/>
      </w:r>
      <w:r w:rsidRPr="00280B4B">
        <w:rPr>
          <w:lang w:val="en-US"/>
        </w:rPr>
        <w:instrText xml:space="preserve"> HYPERLINK "mailto:sergej.novik@rbinternational.com" </w:instrText>
      </w:r>
      <w:bookmarkStart w:name="_@_57A143F466CA424E8339BE57D3EBF4B1Z" w:id="284"/>
      <w:r>
        <w:rPr>
          <w:rStyle w:val="Mention"/>
        </w:rPr>
        <w:fldChar w:fldCharType="separate"/>
      </w:r>
      <w:bookmarkEnd w:id="284"/>
      <w:r w:rsidRPr="00280B4B">
        <w:rPr>
          <w:rStyle w:val="Mention"/>
          <w:noProof/>
          <w:lang w:val="en-US"/>
        </w:rPr>
        <w:t>@Sergej NOVIK</w:t>
      </w:r>
      <w:r>
        <w:fldChar w:fldCharType="end"/>
      </w:r>
      <w:r w:rsidRPr="00280B4B">
        <w:rPr>
          <w:lang w:val="en-US"/>
        </w:rPr>
        <w:t xml:space="preserve"> </w:t>
      </w:r>
      <w:r>
        <w:fldChar w:fldCharType="begin"/>
      </w:r>
      <w:r w:rsidRPr="00280B4B">
        <w:rPr>
          <w:lang w:val="en-US"/>
        </w:rPr>
        <w:instrText xml:space="preserve"> HYPERLINK "mailto:mariia.komissarova@rbinternational.com" </w:instrText>
      </w:r>
      <w:bookmarkStart w:name="_@_BE53AF4CCCC440FBAEEA7E7173936ED2Z" w:id="285"/>
      <w:r>
        <w:rPr>
          <w:rStyle w:val="Mention"/>
        </w:rPr>
        <w:fldChar w:fldCharType="separate"/>
      </w:r>
      <w:bookmarkEnd w:id="285"/>
      <w:r w:rsidRPr="00280B4B">
        <w:rPr>
          <w:rStyle w:val="Mention"/>
          <w:noProof/>
          <w:lang w:val="en-US"/>
        </w:rPr>
        <w:t>@Mariia KOMISSAROVA</w:t>
      </w:r>
      <w:r>
        <w:fldChar w:fldCharType="end"/>
      </w:r>
    </w:p>
  </w:comment>
  <w:comment w:initials="JE" w:author="Johannes EDER" w:date="2022-06-15T09:14:00Z" w:id="276">
    <w:p w:rsidRPr="00280B4B" w:rsidR="0729D895" w:rsidRDefault="0729D895" w14:paraId="71BA764E" w14:textId="539324EA">
      <w:pPr>
        <w:pStyle w:val="CommentText"/>
        <w:rPr>
          <w:lang w:val="en-US"/>
        </w:rPr>
      </w:pPr>
      <w:r w:rsidRPr="00280B4B">
        <w:rPr>
          <w:lang w:val="en-US"/>
        </w:rPr>
        <w:t>I don't see why this slow deteroiation would be missed. You compare it with the latest version (benchmark, the last (re)-training). So I don't see any need here to rephrase. I would interpret your suggestion in the same way as the text which is already standing there.</w:t>
      </w:r>
      <w:r>
        <w:rPr>
          <w:rStyle w:val="CommentReference"/>
        </w:rPr>
        <w:annotationRef/>
      </w:r>
    </w:p>
    <w:p w:rsidRPr="00280B4B" w:rsidR="0729D895" w:rsidRDefault="0729D895" w14:paraId="5764095F" w14:textId="56CDACA4">
      <w:pPr>
        <w:pStyle w:val="CommentText"/>
        <w:rPr>
          <w:lang w:val="en-US"/>
        </w:rPr>
      </w:pPr>
    </w:p>
  </w:comment>
  <w:comment w:initials="OK" w:author="Olga KAPRANOVA" w:date="2022-07-05T13:52:00Z" w:id="277">
    <w:p w:rsidR="006439B3" w:rsidRDefault="006439B3" w14:paraId="43270466" w14:textId="77777777">
      <w:pPr>
        <w:pStyle w:val="CommentText"/>
        <w:rPr>
          <w:b/>
          <w:bCs/>
        </w:rPr>
      </w:pPr>
      <w:r>
        <w:rPr>
          <w:rStyle w:val="CommentReference"/>
        </w:rPr>
        <w:annotationRef/>
      </w:r>
      <w:r w:rsidRPr="006439B3">
        <w:rPr>
          <w:b/>
          <w:bCs/>
        </w:rPr>
        <w:t>Meeting 5.7:</w:t>
      </w:r>
    </w:p>
    <w:p w:rsidRPr="007147D0" w:rsidR="005D7165" w:rsidRDefault="007147D0" w14:paraId="2EE73B23" w14:textId="64722377">
      <w:pPr>
        <w:pStyle w:val="CommentText"/>
      </w:pPr>
      <w:r w:rsidRPr="007147D0">
        <w:t>Add comparison with benchmark from dev</w:t>
      </w:r>
    </w:p>
    <w:p w:rsidR="006439B3" w:rsidRDefault="006439B3" w14:paraId="52DF2A20" w14:textId="0B4A7995">
      <w:pPr>
        <w:pStyle w:val="CommentText"/>
      </w:pPr>
    </w:p>
  </w:comment>
  <w:comment w:initials="OK" w:author="Olga KAPRANOVA" w:date="2022-06-14T22:04:00Z" w:id="287">
    <w:p w:rsidRPr="00280B4B" w:rsidR="008958AB" w:rsidRDefault="008958AB" w14:paraId="5719FDF4" w14:textId="0EB9CA05">
      <w:pPr>
        <w:pStyle w:val="CommentText"/>
        <w:rPr>
          <w:lang w:val="en-US"/>
        </w:rPr>
      </w:pPr>
      <w:r>
        <w:rPr>
          <w:rStyle w:val="CommentReference"/>
        </w:rPr>
        <w:annotationRef/>
      </w:r>
      <w:r w:rsidR="00635124">
        <w:fldChar w:fldCharType="begin"/>
      </w:r>
      <w:r w:rsidRPr="00280B4B" w:rsidR="00635124">
        <w:rPr>
          <w:lang w:val="en-US"/>
        </w:rPr>
        <w:instrText xml:space="preserve"> HYPERLINK "mailto:mariia.komissarova@rbinternational.com" </w:instrText>
      </w:r>
      <w:bookmarkStart w:name="_@_B7C6DDDD68794F019F2680D4E573D6D7Z" w:id="288"/>
      <w:r w:rsidR="00635124">
        <w:rPr>
          <w:rStyle w:val="Mention"/>
        </w:rPr>
        <w:fldChar w:fldCharType="separate"/>
      </w:r>
      <w:bookmarkEnd w:id="288"/>
      <w:r w:rsidRPr="00280B4B" w:rsidR="00635124">
        <w:rPr>
          <w:rStyle w:val="Mention"/>
          <w:noProof/>
          <w:lang w:val="en-US"/>
        </w:rPr>
        <w:t>@Mariia KOMISSAROVA</w:t>
      </w:r>
      <w:r w:rsidR="00635124">
        <w:fldChar w:fldCharType="end"/>
      </w:r>
      <w:r w:rsidRPr="00280B4B" w:rsidR="00635124">
        <w:rPr>
          <w:lang w:val="en-US"/>
        </w:rPr>
        <w:t xml:space="preserve"> </w:t>
      </w:r>
      <w:r w:rsidRPr="00280B4B" w:rsidR="007010DD">
        <w:rPr>
          <w:lang w:val="en-US"/>
        </w:rPr>
        <w:t>as an external reader I was not able to figure out the difference between the two options :/ could you pls help me rephrase?</w:t>
      </w:r>
    </w:p>
  </w:comment>
  <w:comment w:initials="OK" w:author="Olga KAPRANOVA" w:date="2022-06-14T22:00:00Z" w:id="292">
    <w:p w:rsidRPr="00280B4B" w:rsidR="00C70D82" w:rsidRDefault="00C70D82" w14:paraId="2B515D7D" w14:textId="5AA067AB">
      <w:pPr>
        <w:pStyle w:val="CommentText"/>
        <w:rPr>
          <w:lang w:val="en-US"/>
        </w:rPr>
      </w:pPr>
      <w:r>
        <w:rPr>
          <w:rStyle w:val="CommentReference"/>
        </w:rPr>
        <w:annotationRef/>
      </w:r>
      <w:r w:rsidRPr="00280B4B">
        <w:rPr>
          <w:lang w:val="en-US"/>
        </w:rPr>
        <w:t>Please, add a footnote with a definition or a link to the definition</w:t>
      </w:r>
      <w:r w:rsidRPr="00280B4B" w:rsidR="006D20D8">
        <w:rPr>
          <w:lang w:val="en-US"/>
        </w:rPr>
        <w:t xml:space="preserve"> or </w:t>
      </w:r>
      <w:r w:rsidRPr="00280B4B" w:rsidR="00F46225">
        <w:rPr>
          <w:lang w:val="en-US"/>
        </w:rPr>
        <w:t>a definition in „Terms and abbreviations“</w:t>
      </w:r>
      <w:r w:rsidRPr="00280B4B">
        <w:rPr>
          <w:lang w:val="en-US"/>
        </w:rPr>
        <w:t xml:space="preserve"> </w:t>
      </w:r>
      <w:r>
        <w:fldChar w:fldCharType="begin"/>
      </w:r>
      <w:r w:rsidRPr="00280B4B">
        <w:rPr>
          <w:lang w:val="en-US"/>
        </w:rPr>
        <w:instrText xml:space="preserve"> HYPERLINK "mailto:nikola.djordjevic@raiffeisenbank.rs" </w:instrText>
      </w:r>
      <w:bookmarkStart w:name="_@_603092BF29AC4926A7F4BE653FD9610EZ" w:id="297"/>
      <w:r>
        <w:rPr>
          <w:rStyle w:val="Mention"/>
        </w:rPr>
        <w:fldChar w:fldCharType="separate"/>
      </w:r>
      <w:bookmarkEnd w:id="297"/>
      <w:r w:rsidRPr="00280B4B">
        <w:rPr>
          <w:rStyle w:val="Mention"/>
          <w:noProof/>
          <w:lang w:val="en-US"/>
        </w:rPr>
        <w:t>@Nikola DJORDJEVIC</w:t>
      </w:r>
      <w:r>
        <w:fldChar w:fldCharType="end"/>
      </w:r>
      <w:r w:rsidRPr="00280B4B">
        <w:rPr>
          <w:lang w:val="en-US"/>
        </w:rPr>
        <w:t xml:space="preserve"> </w:t>
      </w:r>
      <w:r>
        <w:fldChar w:fldCharType="begin"/>
      </w:r>
      <w:r w:rsidRPr="00280B4B">
        <w:rPr>
          <w:lang w:val="en-US"/>
        </w:rPr>
        <w:instrText xml:space="preserve"> HYPERLINK "mailto:mariia.komissarova@rbinternational.com" </w:instrText>
      </w:r>
      <w:bookmarkStart w:name="_@_53CF2212255146858F03EF40F9AF7F0BZ" w:id="298"/>
      <w:r>
        <w:rPr>
          <w:rStyle w:val="Mention"/>
        </w:rPr>
        <w:fldChar w:fldCharType="separate"/>
      </w:r>
      <w:bookmarkEnd w:id="298"/>
      <w:r w:rsidRPr="00280B4B">
        <w:rPr>
          <w:rStyle w:val="Mention"/>
          <w:noProof/>
          <w:lang w:val="en-US"/>
        </w:rPr>
        <w:t>@Mariia KOMISSAROVA</w:t>
      </w:r>
      <w:r>
        <w:fldChar w:fldCharType="end"/>
      </w:r>
    </w:p>
  </w:comment>
  <w:comment w:initials="ND" w:author="Nikola DJORDJEVIC" w:date="2022-06-24T12:23:00Z" w:id="293">
    <w:p w:rsidRPr="00280B4B" w:rsidR="60BCCB0C" w:rsidRDefault="60BCCB0C" w14:paraId="2012A2A4" w14:textId="475E6C64">
      <w:pPr>
        <w:pStyle w:val="CommentText"/>
        <w:rPr>
          <w:lang w:val="en-US"/>
        </w:rPr>
      </w:pPr>
      <w:r w:rsidRPr="00280B4B">
        <w:rPr>
          <w:lang w:val="en-US"/>
        </w:rPr>
        <w:t xml:space="preserve">Footnote added, </w:t>
      </w:r>
      <w:r>
        <w:fldChar w:fldCharType="begin"/>
      </w:r>
      <w:r w:rsidRPr="00280B4B">
        <w:rPr>
          <w:lang w:val="en-US"/>
        </w:rPr>
        <w:instrText xml:space="preserve"> HYPERLINK "mailto:mariia.komissarova@rbinternational.com"</w:instrText>
      </w:r>
      <w:bookmarkStart w:name="_@_01F5FAB172244D6C84F0A317998C5057Z" w:id="299"/>
      <w:r>
        <w:fldChar w:fldCharType="separate"/>
      </w:r>
      <w:bookmarkEnd w:id="299"/>
      <w:r w:rsidRPr="00280B4B">
        <w:rPr>
          <w:rStyle w:val="Mention"/>
          <w:noProof/>
          <w:lang w:val="en-US"/>
        </w:rPr>
        <w:t>@Mariia KOMISSAROVA</w:t>
      </w:r>
      <w:r>
        <w:fldChar w:fldCharType="end"/>
      </w:r>
      <w:r w:rsidRPr="00280B4B">
        <w:rPr>
          <w:lang w:val="en-US"/>
        </w:rPr>
        <w:t xml:space="preserve"> please review when you have time</w:t>
      </w:r>
      <w:r>
        <w:rPr>
          <w:rStyle w:val="CommentReference"/>
        </w:rPr>
        <w:annotationRef/>
      </w:r>
    </w:p>
  </w:comment>
  <w:comment w:initials="OK" w:author="Olga KAPRANOVA" w:date="2022-07-10T11:58:00Z" w:id="301">
    <w:p w:rsidR="00DE1FD7" w:rsidRDefault="00DE1FD7" w14:paraId="0C04587F" w14:textId="252BF644">
      <w:pPr>
        <w:pStyle w:val="CommentText"/>
      </w:pPr>
      <w:r>
        <w:rPr>
          <w:rStyle w:val="CommentReference"/>
        </w:rPr>
        <w:annotationRef/>
      </w:r>
      <w:r>
        <w:t>Insert reference in the body of the document</w:t>
      </w:r>
    </w:p>
  </w:comment>
  <w:comment w:initials="JE" w:author="Johannes EDER" w:date="2022-03-07T09:37:00Z" w:id="306">
    <w:p w:rsidRPr="00770A09" w:rsidR="44DCD10B" w:rsidRDefault="44DCD10B" w14:paraId="663924A0" w14:textId="57E78607">
      <w:pPr>
        <w:pStyle w:val="CommentText"/>
        <w:rPr>
          <w:lang w:val="en-US"/>
        </w:rPr>
      </w:pPr>
      <w:r w:rsidRPr="00770A09">
        <w:rPr>
          <w:lang w:val="en-US"/>
        </w:rPr>
        <w:t>regression metrics are missing, the comment on the threshold of classifiers (using rather an optimized threshold than the default) should be mentioned here as well, and not in a footnote only.</w:t>
      </w:r>
      <w:r>
        <w:rPr>
          <w:rStyle w:val="CommentReference"/>
        </w:rPr>
        <w:annotationRef/>
      </w:r>
    </w:p>
  </w:comment>
  <w:comment w:initials="EW" w:author="Elvira SINKOVITS" w:date="2022-06-10T16:22:00Z" w:id="308">
    <w:p w:rsidRPr="00717F02" w:rsidR="006B095C" w:rsidRDefault="006B095C" w14:paraId="1466B978" w14:textId="71BC830B">
      <w:pPr>
        <w:pStyle w:val="CommentText"/>
        <w:rPr>
          <w:lang w:val="en-US"/>
        </w:rPr>
      </w:pPr>
      <w:r>
        <w:rPr>
          <w:rStyle w:val="CommentReference"/>
        </w:rPr>
        <w:annotationRef/>
      </w:r>
      <w:r w:rsidRPr="00717F02">
        <w:rPr>
          <w:lang w:val="en-US"/>
        </w:rPr>
        <w:t xml:space="preserve">How </w:t>
      </w:r>
      <w:r w:rsidRPr="00717F02" w:rsidR="00717F02">
        <w:rPr>
          <w:lang w:val="en-US"/>
        </w:rPr>
        <w:t>do we asses t</w:t>
      </w:r>
      <w:r w:rsidR="00717F02">
        <w:rPr>
          <w:lang w:val="en-US"/>
        </w:rPr>
        <w:t>his for risk models</w:t>
      </w:r>
      <w:r w:rsidR="009D5FE5">
        <w:rPr>
          <w:lang w:val="en-US"/>
        </w:rPr>
        <w:t xml:space="preserve"> or other models</w:t>
      </w:r>
      <w:r w:rsidR="00AF6E67">
        <w:rPr>
          <w:lang w:val="en-US"/>
        </w:rPr>
        <w:t xml:space="preserve"> eg. text models</w:t>
      </w:r>
      <w:r w:rsidR="009D5FE5">
        <w:rPr>
          <w:lang w:val="en-US"/>
        </w:rPr>
        <w:t xml:space="preserve"> where there is no </w:t>
      </w:r>
      <w:r w:rsidR="008A5500">
        <w:rPr>
          <w:lang w:val="en-US"/>
        </w:rPr>
        <w:t>“</w:t>
      </w:r>
      <w:r w:rsidR="00376B9D">
        <w:rPr>
          <w:lang w:val="en-US"/>
        </w:rPr>
        <w:t>model businesss value</w:t>
      </w:r>
      <w:r w:rsidR="0086657D">
        <w:rPr>
          <w:lang w:val="en-US"/>
        </w:rPr>
        <w:t>”.</w:t>
      </w:r>
      <w:r w:rsidR="00AF6E67">
        <w:rPr>
          <w:lang w:val="en-US"/>
        </w:rPr>
        <w:t xml:space="preserve"> Do we just look at model performance parameters?</w:t>
      </w:r>
    </w:p>
  </w:comment>
  <w:comment w:initials="ND" w:author="Nikola DJORDJEVIC" w:date="2022-07-18T14:07:26" w:id="1214567906">
    <w:p w:rsidR="5F84064F" w:rsidRDefault="5F84064F" w14:paraId="0C243585" w14:textId="0507E21F">
      <w:pPr>
        <w:pStyle w:val="CommentText"/>
      </w:pPr>
      <w:r w:rsidR="5F84064F">
        <w:rPr/>
        <w:t xml:space="preserve">Might not be necessary since basic statistcs are already calculated for feature drifts. Think about including percentiles.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CF02F97"/>
  <w15:commentEx w15:done="0" w15:paraId="6AB9E4C6"/>
  <w15:commentEx w15:done="0" w15:paraId="028E520E"/>
  <w15:commentEx w15:done="0" w15:paraId="6673EEC1"/>
  <w15:commentEx w15:done="0" w15:paraId="3820EA39" w15:paraIdParent="6673EEC1"/>
  <w15:commentEx w15:done="1" w15:paraId="17697476"/>
  <w15:commentEx w15:done="0" w15:paraId="7286A154"/>
  <w15:commentEx w15:done="0" w15:paraId="680614BA" w15:paraIdParent="7286A154"/>
  <w15:commentEx w15:done="0" w15:paraId="1CF55E27"/>
  <w15:commentEx w15:done="0" w15:paraId="15EA5390"/>
  <w15:commentEx w15:done="0" w15:paraId="03FD85EF"/>
  <w15:commentEx w15:done="0" w15:paraId="24B4A1AF"/>
  <w15:commentEx w15:done="0" w15:paraId="28F73740"/>
  <w15:commentEx w15:done="0" w15:paraId="2F312FE2"/>
  <w15:commentEx w15:done="0" w15:paraId="035295EA" w15:paraIdParent="2F312FE2"/>
  <w15:commentEx w15:done="0" w15:paraId="613F050D"/>
  <w15:commentEx w15:done="0" w15:paraId="69890347"/>
  <w15:commentEx w15:done="0" w15:paraId="5B85D13B"/>
  <w15:commentEx w15:done="0" w15:paraId="5764095F" w15:paraIdParent="5B85D13B"/>
  <w15:commentEx w15:done="0" w15:paraId="52DF2A20" w15:paraIdParent="5B85D13B"/>
  <w15:commentEx w15:done="0" w15:paraId="5719FDF4"/>
  <w15:commentEx w15:done="0" w15:paraId="2B515D7D"/>
  <w15:commentEx w15:done="0" w15:paraId="2012A2A4" w15:paraIdParent="2B515D7D"/>
  <w15:commentEx w15:done="0" w15:paraId="0C04587F"/>
  <w15:commentEx w15:done="0" w15:paraId="663924A0"/>
  <w15:commentEx w15:done="0" w15:paraId="1466B978"/>
  <w15:commentEx w15:done="0" w15:paraId="0C243585" w15:paraIdParent="028E520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73FBE8" w16cex:dateUtc="2022-07-09T11:06:00Z"/>
  <w16cex:commentExtensible w16cex:durableId="26753847" w16cex:dateUtc="2022-07-09T11:10:00Z"/>
  <w16cex:commentExtensible w16cex:durableId="2676CC3B" w16cex:dateUtc="2022-07-11T14:20:00Z"/>
  <w16cex:commentExtensible w16cex:durableId="10B612F2" w16cex:dateUtc="2022-06-13T06:20:00Z"/>
  <w16cex:commentExtensible w16cex:durableId="267402AB" w16cex:dateUtc="2022-07-09T11:35:00Z"/>
  <w16cex:commentExtensible w16cex:durableId="267540CC" w16cex:dateUtc="2022-07-10T10:13:00Z"/>
  <w16cex:commentExtensible w16cex:durableId="6DB54F00" w16cex:dateUtc="2022-06-13T16:20:00Z"/>
  <w16cex:commentExtensible w16cex:durableId="267027CF" w16cex:dateUtc="2022-07-06T13:25:00Z"/>
  <w16cex:commentExtensible w16cex:durableId="266942E7" w16cex:dateUtc="2022-07-01T07:54:00Z"/>
  <w16cex:commentExtensible w16cex:durableId="26694111" w16cex:dateUtc="2022-07-01T07:46:00Z"/>
  <w16cex:commentExtensible w16cex:durableId="26694642" w16cex:dateUtc="2022-07-01T08:09:00Z"/>
  <w16cex:commentExtensible w16cex:durableId="26694997" w16cex:dateUtc="2022-07-01T08:23:00Z"/>
  <w16cex:commentExtensible w16cex:durableId="25D0FB65" w16cex:dateUtc="2022-03-07T20:45:00Z"/>
  <w16cex:commentExtensible w16cex:durableId="2591357E" w16cex:dateUtc="2022-01-18T11:47:00Z"/>
  <w16cex:commentExtensible w16cex:durableId="25D0FB57" w16cex:dateUtc="2022-03-07T20:44:00Z"/>
  <w16cex:commentExtensible w16cex:durableId="26718503" w16cex:dateUtc="2022-07-07T14:14:00Z"/>
  <w16cex:commentExtensible w16cex:durableId="266EBE84" w16cex:dateUtc="2022-07-05T11:43:00Z"/>
  <w16cex:commentExtensible w16cex:durableId="265381B1" w16cex:dateUtc="2022-06-14T19:52:00Z"/>
  <w16cex:commentExtensible w16cex:durableId="09133AA8" w16cex:dateUtc="2022-06-15T07:14:00Z"/>
  <w16cex:commentExtensible w16cex:durableId="266EC0AE" w16cex:dateUtc="2022-07-05T11:52:00Z"/>
  <w16cex:commentExtensible w16cex:durableId="26538457" w16cex:dateUtc="2022-06-14T20:04:00Z"/>
  <w16cex:commentExtensible w16cex:durableId="2653839A" w16cex:dateUtc="2022-06-14T20:00:00Z"/>
  <w16cex:commentExtensible w16cex:durableId="55770211" w16cex:dateUtc="2022-06-24T10:23:00Z"/>
  <w16cex:commentExtensible w16cex:durableId="26753D7D" w16cex:dateUtc="2022-07-10T09:58:00Z"/>
  <w16cex:commentExtensible w16cex:durableId="32A90739" w16cex:dateUtc="2022-03-07T17:37:00Z"/>
  <w16cex:commentExtensible w16cex:durableId="264DEE47" w16cex:dateUtc="2022-06-10T14:22:00Z"/>
  <w16cex:commentExtensible w16cex:durableId="06357C8E" w16cex:dateUtc="2022-07-18T12:07:26.852Z"/>
</w16cex:commentsExtensible>
</file>

<file path=word/commentsIds.xml><?xml version="1.0" encoding="utf-8"?>
<w16cid:commentsIds xmlns:mc="http://schemas.openxmlformats.org/markup-compatibility/2006" xmlns:w16cid="http://schemas.microsoft.com/office/word/2016/wordml/cid" mc:Ignorable="w16cid">
  <w16cid:commentId w16cid:paraId="2CF02F97" w16cid:durableId="2673FBE8"/>
  <w16cid:commentId w16cid:paraId="6AB9E4C6" w16cid:durableId="26753847"/>
  <w16cid:commentId w16cid:paraId="028E520E" w16cid:durableId="2676CC3B"/>
  <w16cid:commentId w16cid:paraId="6673EEC1" w16cid:durableId="10B612F2"/>
  <w16cid:commentId w16cid:paraId="3820EA39" w16cid:durableId="267402AB"/>
  <w16cid:commentId w16cid:paraId="17697476" w16cid:durableId="267540CC"/>
  <w16cid:commentId w16cid:paraId="7286A154" w16cid:durableId="6DB54F00"/>
  <w16cid:commentId w16cid:paraId="680614BA" w16cid:durableId="267027CF"/>
  <w16cid:commentId w16cid:paraId="1CF55E27" w16cid:durableId="266942E7"/>
  <w16cid:commentId w16cid:paraId="15EA5390" w16cid:durableId="26694111"/>
  <w16cid:commentId w16cid:paraId="03FD85EF" w16cid:durableId="26694642"/>
  <w16cid:commentId w16cid:paraId="24B4A1AF" w16cid:durableId="26694997"/>
  <w16cid:commentId w16cid:paraId="28F73740" w16cid:durableId="25D0FB65"/>
  <w16cid:commentId w16cid:paraId="2F312FE2" w16cid:durableId="2591357E"/>
  <w16cid:commentId w16cid:paraId="035295EA" w16cid:durableId="25D0FB57"/>
  <w16cid:commentId w16cid:paraId="613F050D" w16cid:durableId="26718503"/>
  <w16cid:commentId w16cid:paraId="69890347" w16cid:durableId="266EBE84"/>
  <w16cid:commentId w16cid:paraId="5B85D13B" w16cid:durableId="265381B1"/>
  <w16cid:commentId w16cid:paraId="5764095F" w16cid:durableId="09133AA8"/>
  <w16cid:commentId w16cid:paraId="52DF2A20" w16cid:durableId="266EC0AE"/>
  <w16cid:commentId w16cid:paraId="5719FDF4" w16cid:durableId="26538457"/>
  <w16cid:commentId w16cid:paraId="2B515D7D" w16cid:durableId="2653839A"/>
  <w16cid:commentId w16cid:paraId="2012A2A4" w16cid:durableId="55770211"/>
  <w16cid:commentId w16cid:paraId="0C04587F" w16cid:durableId="26753D7D"/>
  <w16cid:commentId w16cid:paraId="663924A0" w16cid:durableId="32A90739"/>
  <w16cid:commentId w16cid:paraId="1466B978" w16cid:durableId="264DEE47"/>
  <w16cid:commentId w16cid:paraId="0C243585" w16cid:durableId="06357C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4D59" w:rsidP="003F4614" w:rsidRDefault="00724D59" w14:paraId="65B870BD" w14:textId="77777777">
      <w:pPr>
        <w:spacing w:after="0" w:line="240" w:lineRule="auto"/>
      </w:pPr>
      <w:r>
        <w:separator/>
      </w:r>
    </w:p>
  </w:endnote>
  <w:endnote w:type="continuationSeparator" w:id="0">
    <w:p w:rsidR="00724D59" w:rsidP="003F4614" w:rsidRDefault="00724D59" w14:paraId="2F61BD8F" w14:textId="77777777">
      <w:pPr>
        <w:spacing w:after="0" w:line="240" w:lineRule="auto"/>
      </w:pPr>
      <w:r>
        <w:continuationSeparator/>
      </w:r>
    </w:p>
  </w:endnote>
  <w:endnote w:type="continuationNotice" w:id="1">
    <w:p w:rsidR="00724D59" w:rsidRDefault="00724D59" w14:paraId="6B94D0E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080" w:rsidRDefault="00FC3080" w14:paraId="014E59EC" w14:textId="0E35B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762330"/>
      <w:docPartObj>
        <w:docPartGallery w:val="Page Numbers (Bottom of Page)"/>
        <w:docPartUnique/>
      </w:docPartObj>
    </w:sdtPr>
    <w:sdtEndPr>
      <w:rPr>
        <w:noProof/>
      </w:rPr>
    </w:sdtEndPr>
    <w:sdtContent>
      <w:p w:rsidR="007F5801" w:rsidRDefault="007F5801" w14:paraId="5383180F" w14:textId="72BE75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F5801" w:rsidRDefault="007F5801" w14:paraId="4677949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4D59" w:rsidP="003F4614" w:rsidRDefault="00724D59" w14:paraId="17066C0C" w14:textId="77777777">
      <w:pPr>
        <w:spacing w:after="0" w:line="240" w:lineRule="auto"/>
      </w:pPr>
      <w:r>
        <w:separator/>
      </w:r>
    </w:p>
  </w:footnote>
  <w:footnote w:type="continuationSeparator" w:id="0">
    <w:p w:rsidR="00724D59" w:rsidP="003F4614" w:rsidRDefault="00724D59" w14:paraId="7B28FCE3" w14:textId="77777777">
      <w:pPr>
        <w:spacing w:after="0" w:line="240" w:lineRule="auto"/>
      </w:pPr>
      <w:r>
        <w:continuationSeparator/>
      </w:r>
    </w:p>
  </w:footnote>
  <w:footnote w:type="continuationNotice" w:id="1">
    <w:p w:rsidR="00724D59" w:rsidRDefault="00724D59" w14:paraId="6D46964D" w14:textId="77777777">
      <w:pPr>
        <w:spacing w:after="0" w:line="240" w:lineRule="auto"/>
      </w:pPr>
    </w:p>
  </w:footnote>
  <w:footnote w:id="2">
    <w:p w:rsidRPr="003F2B5F" w:rsidR="00332A24" w:rsidRDefault="00332A24" w14:paraId="428CFA97" w14:textId="0936CF5E">
      <w:pPr>
        <w:pStyle w:val="FootnoteText"/>
        <w:rPr>
          <w:rFonts w:cstheme="minorHAnsi"/>
        </w:rPr>
      </w:pPr>
      <w:r w:rsidRPr="003F2B5F">
        <w:rPr>
          <w:rStyle w:val="FootnoteReference"/>
          <w:rFonts w:cstheme="minorHAnsi"/>
        </w:rPr>
        <w:footnoteRef/>
      </w:r>
      <w:r w:rsidRPr="003F2B5F">
        <w:rPr>
          <w:rFonts w:cstheme="minorHAnsi"/>
        </w:rPr>
        <w:t xml:space="preserve"> The topic of model risk is not explicitly addressed in </w:t>
      </w:r>
      <w:r w:rsidRPr="003F2B5F" w:rsidR="000534A3">
        <w:rPr>
          <w:rFonts w:cstheme="minorHAnsi"/>
        </w:rPr>
        <w:t>th</w:t>
      </w:r>
      <w:r w:rsidR="00E72B15">
        <w:rPr>
          <w:rFonts w:cstheme="minorHAnsi"/>
        </w:rPr>
        <w:t xml:space="preserve">is </w:t>
      </w:r>
      <w:r w:rsidRPr="003F2B5F" w:rsidR="000534A3">
        <w:rPr>
          <w:rFonts w:cstheme="minorHAnsi"/>
        </w:rPr>
        <w:t xml:space="preserve">document. For more information, please, refer to </w:t>
      </w:r>
      <w:r w:rsidRPr="00476367" w:rsidR="00F64E12">
        <w:rPr>
          <w:rFonts w:cstheme="minorHAnsi"/>
          <w:color w:val="000000" w:themeColor="text1"/>
        </w:rPr>
        <w:t>the</w:t>
      </w:r>
      <w:r w:rsidR="00F64E12">
        <w:rPr>
          <w:rFonts w:cstheme="minorHAnsi"/>
          <w:color w:val="FF0000"/>
        </w:rPr>
        <w:t xml:space="preserve"> </w:t>
      </w:r>
      <w:hyperlink w:history="1" r:id="rId1">
        <w:r w:rsidRPr="00F64E12" w:rsidR="00F64E12">
          <w:rPr>
            <w:rStyle w:val="Hyperlink"/>
            <w:rFonts w:cstheme="minorHAnsi"/>
          </w:rPr>
          <w:t>Model Risk Management Framework</w:t>
        </w:r>
      </w:hyperlink>
      <w:r w:rsidRPr="003F2B5F" w:rsidR="00F64E12">
        <w:rPr>
          <w:rFonts w:cstheme="minorHAnsi"/>
        </w:rPr>
        <w:t>.</w:t>
      </w:r>
    </w:p>
  </w:footnote>
  <w:footnote w:id="3">
    <w:p w:rsidR="004377DA" w:rsidRDefault="004377DA" w14:paraId="72184510" w14:textId="627FE418">
      <w:pPr>
        <w:pStyle w:val="FootnoteText"/>
      </w:pPr>
      <w:r>
        <w:rPr>
          <w:rStyle w:val="FootnoteReference"/>
        </w:rPr>
        <w:footnoteRef/>
      </w:r>
      <w:r>
        <w:t xml:space="preserve"> </w:t>
      </w:r>
      <w:r w:rsidR="00B82EBD">
        <w:t xml:space="preserve">Adapted from the source: </w:t>
      </w:r>
      <w:r w:rsidRPr="00DF5284" w:rsidR="00DF5284">
        <w:t>https://neptune.ai/blog/how-to-monitor-your-models-in-production-guide</w:t>
      </w:r>
    </w:p>
  </w:footnote>
  <w:footnote w:id="4">
    <w:p w:rsidRPr="003326FD" w:rsidR="00623CFB" w:rsidP="008B63B2" w:rsidRDefault="00623CFB" w14:paraId="70CD4B77" w14:textId="3581CB1B">
      <w:pPr>
        <w:shd w:val="clear" w:color="auto" w:fill="FFFFFF"/>
        <w:spacing w:before="150" w:after="0" w:line="240" w:lineRule="auto"/>
        <w:jc w:val="both"/>
        <w:rPr>
          <w:rFonts w:eastAsia="Times New Roman" w:cstheme="minorHAnsi"/>
          <w:sz w:val="20"/>
          <w:szCs w:val="20"/>
        </w:rPr>
      </w:pPr>
      <w:r w:rsidRPr="003326FD">
        <w:rPr>
          <w:rStyle w:val="FootnoteReference"/>
          <w:rFonts w:cstheme="minorHAnsi"/>
          <w:sz w:val="20"/>
          <w:szCs w:val="20"/>
        </w:rPr>
        <w:footnoteRef/>
      </w:r>
      <w:r w:rsidRPr="003326FD">
        <w:rPr>
          <w:rFonts w:cstheme="minorHAnsi"/>
          <w:sz w:val="20"/>
          <w:szCs w:val="20"/>
        </w:rPr>
        <w:t xml:space="preserve"> </w:t>
      </w:r>
      <w:r>
        <w:rPr>
          <w:rFonts w:cstheme="minorHAnsi"/>
          <w:sz w:val="20"/>
          <w:szCs w:val="20"/>
        </w:rPr>
        <w:t xml:space="preserve">Please, note that some </w:t>
      </w:r>
      <w:r w:rsidRPr="003326FD">
        <w:rPr>
          <w:rFonts w:eastAsia="Times New Roman" w:cstheme="minorHAnsi"/>
          <w:sz w:val="20"/>
          <w:szCs w:val="20"/>
        </w:rPr>
        <w:t>classification algorithm</w:t>
      </w:r>
      <w:r>
        <w:rPr>
          <w:rFonts w:eastAsia="Times New Roman" w:cstheme="minorHAnsi"/>
          <w:sz w:val="20"/>
          <w:szCs w:val="20"/>
        </w:rPr>
        <w:t>s</w:t>
      </w:r>
      <w:r w:rsidRPr="003326FD">
        <w:rPr>
          <w:rFonts w:eastAsia="Times New Roman" w:cstheme="minorHAnsi"/>
          <w:sz w:val="20"/>
          <w:szCs w:val="20"/>
        </w:rPr>
        <w:t xml:space="preserve"> </w:t>
      </w:r>
      <w:r>
        <w:rPr>
          <w:rFonts w:eastAsia="Times New Roman" w:cstheme="minorHAnsi"/>
          <w:sz w:val="20"/>
          <w:szCs w:val="20"/>
        </w:rPr>
        <w:t xml:space="preserve">produce </w:t>
      </w:r>
      <w:r w:rsidRPr="003326FD">
        <w:rPr>
          <w:rFonts w:eastAsia="Times New Roman" w:cstheme="minorHAnsi"/>
          <w:sz w:val="20"/>
          <w:szCs w:val="20"/>
        </w:rPr>
        <w:t>a score</w:t>
      </w:r>
      <w:r>
        <w:rPr>
          <w:rFonts w:eastAsia="Times New Roman" w:cstheme="minorHAnsi"/>
          <w:sz w:val="20"/>
          <w:szCs w:val="20"/>
        </w:rPr>
        <w:t xml:space="preserve"> rather than predicted label</w:t>
      </w:r>
      <w:r w:rsidRPr="003326FD">
        <w:rPr>
          <w:rFonts w:eastAsia="Times New Roman" w:cstheme="minorHAnsi"/>
          <w:sz w:val="20"/>
          <w:szCs w:val="20"/>
        </w:rPr>
        <w:t xml:space="preserve">, </w:t>
      </w:r>
      <w:r>
        <w:rPr>
          <w:rFonts w:eastAsia="Times New Roman" w:cstheme="minorHAnsi"/>
          <w:sz w:val="20"/>
          <w:szCs w:val="20"/>
        </w:rPr>
        <w:t xml:space="preserve">and such score needs </w:t>
      </w:r>
      <w:r w:rsidRPr="003326FD">
        <w:rPr>
          <w:rFonts w:eastAsia="Times New Roman" w:cstheme="minorHAnsi"/>
          <w:sz w:val="20"/>
          <w:szCs w:val="20"/>
        </w:rPr>
        <w:t>be further translated into propensity of belonging to a positive or a negative class (from 0 to 1). It therefore remains an arbitrary choice of the modeler to decide, which score / propensity threshold shall be used for defining final prediction labels based on predicted probabilities. F1-optimized threshold is recommended as a default choice.</w:t>
      </w:r>
    </w:p>
    <w:p w:rsidRPr="003F2B5F" w:rsidR="00623CFB" w:rsidP="008B63B2" w:rsidRDefault="00623CFB" w14:paraId="0ED4F724" w14:textId="77777777">
      <w:pPr>
        <w:pStyle w:val="FootnoteText"/>
        <w:jc w:val="both"/>
        <w:rPr>
          <w:rFonts w:cstheme="minorHAnsi"/>
        </w:rPr>
      </w:pPr>
    </w:p>
  </w:footnote>
  <w:footnote w:id="5">
    <w:p w:rsidRPr="00280B4B" w:rsidR="00E502D8" w:rsidP="008B63B2" w:rsidRDefault="00CC74AF" w14:paraId="6F238554" w14:textId="46095D50">
      <w:pPr>
        <w:pStyle w:val="CommentText"/>
        <w:jc w:val="both"/>
        <w:rPr>
          <w:lang w:val="en-US"/>
        </w:rPr>
      </w:pPr>
      <w:r>
        <w:rPr>
          <w:rStyle w:val="FootnoteReference"/>
        </w:rPr>
        <w:footnoteRef/>
      </w:r>
      <w:r>
        <w:t xml:space="preserve"> </w:t>
      </w:r>
      <w:r w:rsidR="008A2F0E">
        <w:t xml:space="preserve">A concept of data integrity is a similar to that one of data quality. The latter naming is, however, avoided not to </w:t>
      </w:r>
      <w:r w:rsidRPr="00280B4B" w:rsidR="00E502D8">
        <w:rPr>
          <w:lang w:val="en-US"/>
        </w:rPr>
        <w:t xml:space="preserve">avoid </w:t>
      </w:r>
      <w:r w:rsidR="00E502D8">
        <w:rPr>
          <w:lang w:val="en-US"/>
        </w:rPr>
        <w:t>confusion</w:t>
      </w:r>
      <w:r w:rsidRPr="00280B4B" w:rsidR="00E502D8">
        <w:rPr>
          <w:lang w:val="en-US"/>
        </w:rPr>
        <w:t xml:space="preserve"> with a </w:t>
      </w:r>
      <w:r w:rsidR="00E502D8">
        <w:rPr>
          <w:lang w:val="en-US"/>
        </w:rPr>
        <w:t xml:space="preserve">more narrow </w:t>
      </w:r>
      <w:r w:rsidRPr="00280B4B" w:rsidR="00E502D8">
        <w:rPr>
          <w:lang w:val="en-US"/>
        </w:rPr>
        <w:t xml:space="preserve">notion of data </w:t>
      </w:r>
      <w:r w:rsidRPr="00280B4B" w:rsidR="008B63B2">
        <w:rPr>
          <w:lang w:val="en-US"/>
        </w:rPr>
        <w:t>quality</w:t>
      </w:r>
      <w:r w:rsidRPr="00280B4B" w:rsidR="00E502D8">
        <w:rPr>
          <w:lang w:val="en-US"/>
        </w:rPr>
        <w:t xml:space="preserve"> / DQIs used in RBI Group.</w:t>
      </w:r>
    </w:p>
    <w:p w:rsidR="00CC74AF" w:rsidRDefault="00CC74AF" w14:paraId="2CCC2158" w14:textId="40BEED7D">
      <w:pPr>
        <w:pStyle w:val="FootnoteText"/>
      </w:pPr>
    </w:p>
  </w:footnote>
  <w:footnote w:id="6">
    <w:p w:rsidR="00B70AE4" w:rsidP="00B70AE4" w:rsidRDefault="00B70AE4" w14:paraId="70C719D0" w14:textId="6B1F3C05">
      <w:pPr>
        <w:pStyle w:val="FootnoteText"/>
        <w:jc w:val="both"/>
      </w:pPr>
      <w:r>
        <w:rPr>
          <w:rStyle w:val="FootnoteReference"/>
        </w:rPr>
        <w:footnoteRef/>
      </w:r>
      <w:r w:rsidRPr="00A50C88">
        <w:rPr>
          <w:b/>
          <w:bCs/>
        </w:rPr>
        <w:t>Red</w:t>
      </w:r>
      <w:r w:rsidRPr="009A5BC4">
        <w:t xml:space="preserve"> color indicates that corresponding issue, unless handled explicitly within the pipeline, would cause an interruption / break of the pipeline at an earlier or later stage. </w:t>
      </w:r>
      <w:r w:rsidRPr="00A50C88">
        <w:rPr>
          <w:b/>
          <w:bCs/>
        </w:rPr>
        <w:t>Orange</w:t>
      </w:r>
      <w:r w:rsidRPr="009A5BC4">
        <w:t xml:space="preserve"> color, in turn, means that the pipeline does not break technically, runs through, but will produce an incorrect output. If both situations are theoretically possible for a given underlying problem, the table will contain red and orange colors together.</w:t>
      </w:r>
    </w:p>
  </w:footnote>
  <w:footnote w:id="7">
    <w:p w:rsidR="004A7865" w:rsidP="004A7865" w:rsidRDefault="004A7865" w14:paraId="6315917F" w14:textId="77777777">
      <w:pPr>
        <w:pStyle w:val="FootnoteText"/>
        <w:jc w:val="both"/>
        <w:rPr>
          <w:ins w:author="Olga KAPRANOVA" w:date="2022-07-10T11:39:00Z" w:id="28"/>
        </w:rPr>
      </w:pPr>
      <w:r>
        <w:rPr>
          <w:rStyle w:val="FootnoteReference"/>
        </w:rPr>
        <w:footnoteRef/>
      </w:r>
      <w:r>
        <w:t xml:space="preserve"> For this table the meaning of criticality colors is the following: </w:t>
      </w:r>
      <w:r>
        <w:rPr>
          <w:b/>
          <w:bCs/>
        </w:rPr>
        <w:t>O</w:t>
      </w:r>
      <w:r w:rsidRPr="00261638">
        <w:rPr>
          <w:b/>
          <w:bCs/>
        </w:rPr>
        <w:t>range</w:t>
      </w:r>
      <w:r>
        <w:t xml:space="preserve"> – a non-critical feature drift is detected and logged, no notification is triggered, </w:t>
      </w:r>
      <w:r>
        <w:rPr>
          <w:b/>
          <w:bCs/>
        </w:rPr>
        <w:t>R</w:t>
      </w:r>
      <w:r w:rsidRPr="00261638">
        <w:rPr>
          <w:b/>
          <w:bCs/>
        </w:rPr>
        <w:t>ed</w:t>
      </w:r>
      <w:r>
        <w:t xml:space="preserve"> – feature drift is material and needs to be further investigated, send alert.</w:t>
      </w:r>
    </w:p>
  </w:footnote>
  <w:footnote w:id="8">
    <w:p w:rsidR="00E1168D" w:rsidP="00261468" w:rsidRDefault="00E1168D" w14:paraId="54AF9279" w14:textId="237990AC">
      <w:pPr>
        <w:pStyle w:val="FootnoteText"/>
        <w:jc w:val="both"/>
      </w:pPr>
      <w:r>
        <w:rPr>
          <w:rStyle w:val="FootnoteReference"/>
        </w:rPr>
        <w:footnoteRef/>
      </w:r>
      <w:r w:rsidR="003E7B07">
        <w:t>A</w:t>
      </w:r>
      <w:r w:rsidR="006511CF">
        <w:t>s an</w:t>
      </w:r>
      <w:r w:rsidR="003E7B07">
        <w:t xml:space="preserve"> example</w:t>
      </w:r>
      <w:r w:rsidR="00A420D4">
        <w:t xml:space="preserve">, </w:t>
      </w:r>
      <w:r w:rsidR="00261468">
        <w:t xml:space="preserve">it is very likely that </w:t>
      </w:r>
      <w:r w:rsidR="00D778D2">
        <w:t>datasets 1) used for model development and 2) the one to which the model is applied</w:t>
      </w:r>
      <w:r w:rsidR="00F973D0">
        <w:t xml:space="preserve">, </w:t>
      </w:r>
      <w:r w:rsidR="00C4329C">
        <w:t xml:space="preserve">are </w:t>
      </w:r>
      <w:r w:rsidRPr="00261468" w:rsidR="00C4329C">
        <w:rPr>
          <w:b/>
          <w:bCs/>
        </w:rPr>
        <w:t>not comparable by design</w:t>
      </w:r>
      <w:r w:rsidR="006511CF">
        <w:t xml:space="preserve">, </w:t>
      </w:r>
      <w:r w:rsidR="00F973D0">
        <w:t xml:space="preserve">when only a </w:t>
      </w:r>
      <w:r w:rsidR="002A5DF3">
        <w:t>part</w:t>
      </w:r>
      <w:r w:rsidR="00F973D0">
        <w:t xml:space="preserve"> of the </w:t>
      </w:r>
      <w:r w:rsidR="00917BD9">
        <w:t xml:space="preserve">“application” sample is </w:t>
      </w:r>
      <w:r w:rsidR="002A5DF3">
        <w:t>used to train an analytical model</w:t>
      </w:r>
      <w:r w:rsidR="00917BD9">
        <w:t>. For instance, a model providing a credit score for all customers with active transactional behavior</w:t>
      </w:r>
      <w:r w:rsidR="00B544E9">
        <w:t xml:space="preserve"> is usually trained</w:t>
      </w:r>
      <w:r w:rsidR="00917BD9">
        <w:t xml:space="preserve"> </w:t>
      </w:r>
      <w:r w:rsidR="00865FD6">
        <w:t>only a small sub-set of this population (i.e.</w:t>
      </w:r>
      <w:r w:rsidR="003E6A88">
        <w:t>.</w:t>
      </w:r>
      <w:r w:rsidR="00865FD6">
        <w:t xml:space="preserve"> customers </w:t>
      </w:r>
      <w:r w:rsidR="00DE4240">
        <w:t xml:space="preserve">who ever took a credit product). This makes a direct comparison of the two samples meaningless </w:t>
      </w:r>
      <w:r w:rsidR="00C4329C">
        <w:t>for the monitoring purposes since by design they are not comparable.</w:t>
      </w:r>
    </w:p>
  </w:footnote>
  <w:footnote w:id="9">
    <w:p w:rsidR="00937AD9" w:rsidP="00937AD9" w:rsidRDefault="00937AD9" w14:paraId="1DCE7524" w14:textId="77777777">
      <w:pPr>
        <w:pStyle w:val="FootnoteText"/>
        <w:rPr>
          <w:ins w:author="Olga KAPRANOVA" w:date="2022-07-10T12:00:00Z" w:id="38"/>
        </w:rPr>
      </w:pPr>
      <w:r>
        <w:rPr>
          <w:rStyle w:val="FootnoteReference"/>
        </w:rPr>
        <w:footnoteRef/>
      </w:r>
      <w:hyperlink w:history="1" r:id="rId2">
        <w:r w:rsidRPr="00C6062D">
          <w:rPr>
            <w:rStyle w:val="Hyperlink"/>
          </w:rPr>
          <w:t>https://www.researchgate.net/publication/321627304_Online_Ensemble_Learning_with_Abstaining_Classifiers_for_Drifting_and_Noisy_Data_Streams</w:t>
        </w:r>
      </w:hyperlink>
    </w:p>
  </w:footnote>
  <w:footnote w:id="10">
    <w:p w:rsidR="00176C60" w:rsidP="00176C60" w:rsidRDefault="00176C60" w14:paraId="03A9B228" w14:textId="77777777">
      <w:pPr>
        <w:pStyle w:val="FootnoteText"/>
        <w:rPr>
          <w:ins w:author="Olga KAPRANOVA" w:date="2022-07-10T11:41:00Z" w:id="99"/>
        </w:rPr>
      </w:pPr>
      <w:r>
        <w:rPr>
          <w:rStyle w:val="FootnoteReference"/>
        </w:rPr>
        <w:footnoteRef/>
      </w:r>
      <w:r>
        <w:t xml:space="preserve"> Source: </w:t>
      </w:r>
      <w:r w:rsidRPr="00DF5284">
        <w:t>https://neptune.ai/blog/how-to-monitor-your-models-in-production-guide</w:t>
      </w:r>
    </w:p>
  </w:footnote>
  <w:footnote w:id="11">
    <w:p w:rsidR="00087758" w:rsidP="00087758" w:rsidRDefault="00087758" w14:paraId="344AC916" w14:textId="77777777">
      <w:pPr>
        <w:pStyle w:val="FootnoteText"/>
        <w:rPr>
          <w:ins w:author="Olga KAPRANOVA" w:date="2022-07-10T11:44:00Z" w:id="105"/>
        </w:rPr>
      </w:pPr>
      <w:r>
        <w:rPr>
          <w:rStyle w:val="FootnoteReference"/>
        </w:rPr>
        <w:footnoteRef/>
      </w:r>
      <w:r>
        <w:t xml:space="preserve"> Source: </w:t>
      </w:r>
      <w:r w:rsidRPr="00845FBD">
        <w:t>https://arize.com/blog/monitor-your-model-in-production/</w:t>
      </w:r>
    </w:p>
  </w:footnote>
  <w:footnote w:id="12">
    <w:p w:rsidRPr="003F2B5F" w:rsidR="00635338" w:rsidP="00635338" w:rsidRDefault="00635338" w14:paraId="118C40F3" w14:textId="77777777">
      <w:pPr>
        <w:pStyle w:val="FootnoteText"/>
        <w:rPr>
          <w:rFonts w:cstheme="minorHAnsi"/>
        </w:rPr>
      </w:pPr>
      <w:r w:rsidRPr="003F2B5F">
        <w:rPr>
          <w:rStyle w:val="FootnoteReference"/>
          <w:rFonts w:cstheme="minorHAnsi"/>
        </w:rPr>
        <w:footnoteRef/>
      </w:r>
      <w:r w:rsidRPr="003F2B5F">
        <w:rPr>
          <w:rFonts w:cstheme="minorHAnsi"/>
        </w:rPr>
        <w:t xml:space="preserve"> Not relevant for batch processing</w:t>
      </w:r>
    </w:p>
  </w:footnote>
  <w:footnote w:id="13">
    <w:p w:rsidRPr="00A437BC" w:rsidR="001B55D9" w:rsidP="009A4D7D" w:rsidRDefault="001B55D9" w14:paraId="232D5570" w14:textId="77777777">
      <w:pPr>
        <w:pStyle w:val="FootnoteText"/>
        <w:jc w:val="both"/>
      </w:pPr>
      <w:r w:rsidRPr="00A437BC">
        <w:rPr>
          <w:rStyle w:val="FootnoteReference"/>
        </w:rPr>
        <w:footnoteRef/>
      </w:r>
      <w:r w:rsidRPr="00A437BC">
        <w:t xml:space="preserve"> DEBUG — fine-grained informational events that are most useful to troubleshoot a pipeline.</w:t>
      </w:r>
    </w:p>
    <w:p w:rsidRPr="00A437BC" w:rsidR="001B55D9" w:rsidP="009A4D7D" w:rsidRDefault="001B55D9" w14:paraId="1D337FB5" w14:textId="77777777">
      <w:pPr>
        <w:pStyle w:val="FootnoteText"/>
        <w:jc w:val="both"/>
      </w:pPr>
      <w:r w:rsidRPr="00A437BC">
        <w:t>INFO —informational messages that highlight the progress of the pipeline at a coarse-grained level.</w:t>
      </w:r>
    </w:p>
    <w:p w:rsidRPr="00A437BC" w:rsidR="001B55D9" w:rsidP="009A4D7D" w:rsidRDefault="001B55D9" w14:paraId="5BB70A4F" w14:textId="77777777">
      <w:pPr>
        <w:pStyle w:val="FootnoteText"/>
        <w:jc w:val="both"/>
      </w:pPr>
      <w:r w:rsidRPr="00A437BC">
        <w:t>WARN —information on potentially harmful situations; including other run-time situations that are undesirable or unexpected, but not necessarily "wrong".</w:t>
      </w:r>
    </w:p>
    <w:p w:rsidRPr="00A437BC" w:rsidR="001B55D9" w:rsidP="009A4D7D" w:rsidRDefault="001B55D9" w14:paraId="18136473" w14:textId="77777777">
      <w:pPr>
        <w:pStyle w:val="FootnoteText"/>
        <w:jc w:val="both"/>
      </w:pPr>
      <w:r w:rsidRPr="00A437BC">
        <w:t>ERROR —other run-time errors or unexpected conditions such as error events that might still allow the pipeline to continue running.</w:t>
      </w:r>
    </w:p>
    <w:p w:rsidRPr="00A437BC" w:rsidR="001B55D9" w:rsidP="009A4D7D" w:rsidRDefault="001B55D9" w14:paraId="3B014AE5" w14:textId="77777777">
      <w:pPr>
        <w:pStyle w:val="FootnoteText"/>
        <w:jc w:val="both"/>
      </w:pPr>
      <w:r w:rsidRPr="00A437BC">
        <w:t>CRITICAL / FATAL - Any error that is forcing a shutdown of the service or application to prevent data loss.</w:t>
      </w:r>
    </w:p>
    <w:p w:rsidR="001B55D9" w:rsidP="009A4D7D" w:rsidRDefault="001B55D9" w14:paraId="3BA31918" w14:textId="77777777">
      <w:pPr>
        <w:pStyle w:val="FootnoteText"/>
        <w:jc w:val="both"/>
        <w:rPr>
          <w:ins w:author="Markus PAK" w:date="2022-07-05T17:58:00Z" w:id="172"/>
        </w:rPr>
      </w:pPr>
      <w:r w:rsidRPr="00A437BC">
        <w:t>The order of levels by severity is the following: DEBUG &lt; INFO &lt; WARN &lt; ERROR &lt; CRITICAL.</w:t>
      </w:r>
    </w:p>
  </w:footnote>
  <w:footnote w:id="14">
    <w:p w:rsidR="00CB2BE6" w:rsidRDefault="00CB2BE6" w14:paraId="7A81F1C9" w14:textId="61CE4AE0">
      <w:pPr>
        <w:pStyle w:val="FootnoteText"/>
      </w:pPr>
      <w:ins w:author="Tamara STAJIC" w:date="2022-06-27T12:52:00Z" w:id="272">
        <w:r>
          <w:rPr>
            <w:rStyle w:val="FootnoteReference"/>
          </w:rPr>
          <w:footnoteRef/>
        </w:r>
        <w:r>
          <w:t xml:space="preserve"> </w:t>
        </w:r>
      </w:ins>
      <w:ins w:author="Tamara STAJIC" w:date="2022-06-27T12:54:00Z" w:id="273">
        <w:r w:rsidR="00EB2B29">
          <w:fldChar w:fldCharType="begin"/>
        </w:r>
        <w:r w:rsidR="00EB2B29">
          <w:instrText xml:space="preserve"> HYPERLINK "https://assets.amazon.science/7d/38/968b82c745bd9859a79dab0aade8/on-challenges-in-machine-learning-model-management.pdf" </w:instrText>
        </w:r>
        <w:r w:rsidR="00EB2B29">
          <w:fldChar w:fldCharType="separate"/>
        </w:r>
        <w:r w:rsidR="00EB2B29">
          <w:rPr>
            <w:rStyle w:val="Hyperlink"/>
          </w:rPr>
          <w:t>on-challenges-in-machine-learning-model-management.pdf (amazon.science)</w:t>
        </w:r>
        <w:r w:rsidR="00EB2B29">
          <w:fldChar w:fldCharType="end"/>
        </w:r>
      </w:ins>
    </w:p>
  </w:footnote>
  <w:footnote w:id="15">
    <w:p w:rsidR="00F07570" w:rsidRDefault="00F07570" w14:paraId="01B82339" w14:textId="463CC2A9">
      <w:pPr>
        <w:pStyle w:val="FootnoteText"/>
      </w:pPr>
      <w:ins w:author="Nikola DJORDJEVIC" w:date="2022-06-24T12:14:00Z" w:id="289">
        <w:r>
          <w:rPr>
            <w:rStyle w:val="FootnoteReference"/>
          </w:rPr>
          <w:footnoteRef/>
        </w:r>
        <w:r>
          <w:t xml:space="preserve"> </w:t>
        </w:r>
      </w:ins>
      <w:ins w:author="Nikola DJORDJEVIC" w:date="2022-06-24T12:16:00Z" w:id="290">
        <w:r w:rsidR="00F54CF7">
          <w:t xml:space="preserve">Modeling cohort – </w:t>
        </w:r>
        <w:r w:rsidR="00A326D4">
          <w:t>subset of original data</w:t>
        </w:r>
      </w:ins>
      <w:ins w:author="Nikola DJORDJEVIC" w:date="2022-06-24T12:17:00Z" w:id="291">
        <w:r w:rsidR="00A326D4">
          <w:t xml:space="preserve"> used for modeling</w:t>
        </w:r>
      </w:ins>
    </w:p>
  </w:footnote>
  <w:footnote w:id="16">
    <w:p w:rsidR="007A0596" w:rsidRDefault="007A0596" w14:paraId="7197789D" w14:textId="771CFB70">
      <w:pPr>
        <w:pStyle w:val="FootnoteText"/>
      </w:pPr>
      <w:ins w:author="Nikola DJORDJEVIC" w:date="2022-06-24T12:19:00Z" w:id="295">
        <w:r>
          <w:rPr>
            <w:rStyle w:val="FootnoteReference"/>
          </w:rPr>
          <w:footnoteRef/>
        </w:r>
        <w:r>
          <w:t xml:space="preserve"> </w:t>
        </w:r>
        <w:r w:rsidR="0076031C">
          <w:t xml:space="preserve">Global Control Group (GCG) – refers to subset of </w:t>
        </w:r>
        <w:r w:rsidR="004C105A">
          <w:t xml:space="preserve">customers who will not receive any of the </w:t>
        </w:r>
      </w:ins>
      <w:ins w:author="Nikola DJORDJEVIC" w:date="2022-06-24T12:20:00Z" w:id="296">
        <w:r w:rsidR="00646257">
          <w:t>active campaigns</w:t>
        </w:r>
      </w:ins>
    </w:p>
  </w:footnote>
  <w:footnote w:id="17">
    <w:p w:rsidRPr="003F2B5F" w:rsidR="00122EAE" w:rsidP="00056578" w:rsidRDefault="00122EAE" w14:paraId="74AAE902" w14:textId="6DA2AAC1">
      <w:pPr>
        <w:pStyle w:val="FootnoteText"/>
        <w:jc w:val="both"/>
        <w:rPr>
          <w:rFonts w:cstheme="minorHAnsi"/>
          <w:color w:val="FF0000"/>
        </w:rPr>
      </w:pPr>
      <w:r w:rsidRPr="003F2B5F">
        <w:rPr>
          <w:rStyle w:val="FootnoteReference"/>
          <w:rFonts w:cstheme="minorHAnsi"/>
        </w:rPr>
        <w:footnoteRef/>
      </w:r>
      <w:r w:rsidRPr="003F2B5F">
        <w:rPr>
          <w:rFonts w:cstheme="minorHAnsi"/>
        </w:rPr>
        <w:t xml:space="preserve"> </w:t>
      </w:r>
      <w:r w:rsidRPr="003F2B5F" w:rsidR="00056578">
        <w:rPr>
          <w:rFonts w:cstheme="minorHAnsi"/>
        </w:rPr>
        <w:t xml:space="preserve">An exact specification of </w:t>
      </w:r>
      <w:r w:rsidRPr="003F2B5F" w:rsidR="002968D8">
        <w:rPr>
          <w:rFonts w:cstheme="minorHAnsi"/>
        </w:rPr>
        <w:t>approximation</w:t>
      </w:r>
      <w:r w:rsidRPr="003F2B5F" w:rsidR="00056578">
        <w:rPr>
          <w:rFonts w:cstheme="minorHAnsi"/>
        </w:rPr>
        <w:t xml:space="preserve"> algorithm, which stands behind sklearn implementation, goes beyond the scope of current document.</w:t>
      </w:r>
    </w:p>
  </w:footnote>
  <w:footnote w:id="18">
    <w:p w:rsidRPr="003F2B5F" w:rsidR="008B4C53" w:rsidP="00056578" w:rsidRDefault="008B4C53" w14:paraId="2B2D17B5" w14:textId="6D631856">
      <w:pPr>
        <w:pStyle w:val="FootnoteText"/>
        <w:jc w:val="both"/>
        <w:rPr>
          <w:rFonts w:cstheme="minorHAnsi"/>
        </w:rPr>
      </w:pPr>
      <w:r w:rsidRPr="003F2B5F">
        <w:rPr>
          <w:rStyle w:val="FootnoteReference"/>
          <w:rFonts w:cstheme="minorHAnsi"/>
        </w:rPr>
        <w:footnoteRef/>
      </w:r>
      <w:r w:rsidRPr="003F2B5F">
        <w:rPr>
          <w:rFonts w:cstheme="minorHAnsi"/>
        </w:rPr>
        <w:t xml:space="preserve"> This metric will not be monitored stand-alone. Corresponding formula is given for the purpose of further specifying other KPIs.</w:t>
      </w:r>
    </w:p>
  </w:footnote>
  <w:footnote w:id="19">
    <w:p w:rsidRPr="003F2B5F" w:rsidR="008B4C53" w:rsidP="00056578" w:rsidRDefault="008B4C53" w14:paraId="0E3B4F19" w14:textId="77777777">
      <w:pPr>
        <w:pStyle w:val="FootnoteText"/>
        <w:jc w:val="both"/>
        <w:rPr>
          <w:rFonts w:cstheme="minorHAnsi"/>
        </w:rPr>
      </w:pPr>
      <w:r w:rsidRPr="003F2B5F">
        <w:rPr>
          <w:rStyle w:val="FootnoteReference"/>
          <w:rFonts w:cstheme="minorHAnsi"/>
        </w:rPr>
        <w:footnoteRef/>
      </w:r>
      <w:r w:rsidRPr="003F2B5F">
        <w:rPr>
          <w:rFonts w:cstheme="minorHAnsi"/>
        </w:rPr>
        <w:t xml:space="preserve"> This metric will not be monitored stand-alone. Corresponding formula is given for the purpose of further specifying other KPIs.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D34" w:rsidRDefault="00380D34" w14:paraId="17C85A32" w14:textId="77777777">
    <w:pPr>
      <w:pStyle w:val="Header"/>
    </w:pPr>
  </w:p>
  <w:p w:rsidR="007B37EB" w:rsidRDefault="007B37EB" w14:paraId="64386CA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116DA" w:rsidR="00BF030F" w:rsidRDefault="0095197B" w14:paraId="5ED6C403" w14:textId="110BE682">
    <w:pPr>
      <w:pStyle w:val="Header"/>
      <w:rPr>
        <w:rFonts w:cstheme="minorHAnsi"/>
      </w:rPr>
    </w:pPr>
    <w:r w:rsidRPr="00B116DA">
      <w:rPr>
        <w:rFonts w:cstheme="minorHAnsi"/>
        <w:b/>
        <w:bCs/>
      </w:rPr>
      <w:t xml:space="preserve">AA </w:t>
    </w:r>
    <w:r w:rsidRPr="00B116DA" w:rsidR="00BF030F">
      <w:rPr>
        <w:rFonts w:cstheme="minorHAnsi"/>
        <w:b/>
        <w:bCs/>
      </w:rPr>
      <w:t>Models Monitoring Framework 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080" w:rsidRDefault="00FC3080" w14:paraId="6633D068" w14:textId="04AFE275"/>
</w:hdr>
</file>

<file path=word/intelligence2.xml><?xml version="1.0" encoding="utf-8"?>
<int2:intelligence xmlns:int2="http://schemas.microsoft.com/office/intelligence/2020/intelligence" xmlns:oel="http://schemas.microsoft.com/office/2019/extlst">
  <int2:observations>
    <int2:textHash int2:hashCode="BC3EUS+j05HFFw" int2:id="OB1YQaP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620F"/>
    <w:multiLevelType w:val="hybridMultilevel"/>
    <w:tmpl w:val="5992A5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EC2A60"/>
    <w:multiLevelType w:val="multilevel"/>
    <w:tmpl w:val="C9AEB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C3850"/>
    <w:multiLevelType w:val="multilevel"/>
    <w:tmpl w:val="1B165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25220C"/>
    <w:multiLevelType w:val="hybridMultilevel"/>
    <w:tmpl w:val="FFFFFFFF"/>
    <w:lvl w:ilvl="0" w:tplc="D8BC2EFC">
      <w:start w:val="1"/>
      <w:numFmt w:val="bullet"/>
      <w:lvlText w:val=""/>
      <w:lvlJc w:val="left"/>
      <w:pPr>
        <w:ind w:left="720" w:hanging="360"/>
      </w:pPr>
      <w:rPr>
        <w:rFonts w:hint="default" w:ascii="Symbol" w:hAnsi="Symbol"/>
      </w:rPr>
    </w:lvl>
    <w:lvl w:ilvl="1" w:tplc="BE30ABA2">
      <w:start w:val="1"/>
      <w:numFmt w:val="bullet"/>
      <w:lvlText w:val="o"/>
      <w:lvlJc w:val="left"/>
      <w:pPr>
        <w:ind w:left="1440" w:hanging="360"/>
      </w:pPr>
      <w:rPr>
        <w:rFonts w:hint="default" w:ascii="Courier New" w:hAnsi="Courier New"/>
      </w:rPr>
    </w:lvl>
    <w:lvl w:ilvl="2" w:tplc="F34E7EE8">
      <w:start w:val="1"/>
      <w:numFmt w:val="bullet"/>
      <w:lvlText w:val=""/>
      <w:lvlJc w:val="left"/>
      <w:pPr>
        <w:ind w:left="2160" w:hanging="360"/>
      </w:pPr>
      <w:rPr>
        <w:rFonts w:hint="default" w:ascii="Wingdings" w:hAnsi="Wingdings"/>
      </w:rPr>
    </w:lvl>
    <w:lvl w:ilvl="3" w:tplc="1AA45106">
      <w:start w:val="1"/>
      <w:numFmt w:val="bullet"/>
      <w:lvlText w:val=""/>
      <w:lvlJc w:val="left"/>
      <w:pPr>
        <w:ind w:left="2880" w:hanging="360"/>
      </w:pPr>
      <w:rPr>
        <w:rFonts w:hint="default" w:ascii="Symbol" w:hAnsi="Symbol"/>
      </w:rPr>
    </w:lvl>
    <w:lvl w:ilvl="4" w:tplc="E6026F64">
      <w:start w:val="1"/>
      <w:numFmt w:val="bullet"/>
      <w:lvlText w:val="o"/>
      <w:lvlJc w:val="left"/>
      <w:pPr>
        <w:ind w:left="3600" w:hanging="360"/>
      </w:pPr>
      <w:rPr>
        <w:rFonts w:hint="default" w:ascii="Courier New" w:hAnsi="Courier New"/>
      </w:rPr>
    </w:lvl>
    <w:lvl w:ilvl="5" w:tplc="CA40A1D6">
      <w:start w:val="1"/>
      <w:numFmt w:val="bullet"/>
      <w:lvlText w:val=""/>
      <w:lvlJc w:val="left"/>
      <w:pPr>
        <w:ind w:left="4320" w:hanging="360"/>
      </w:pPr>
      <w:rPr>
        <w:rFonts w:hint="default" w:ascii="Wingdings" w:hAnsi="Wingdings"/>
      </w:rPr>
    </w:lvl>
    <w:lvl w:ilvl="6" w:tplc="FDF8A696">
      <w:start w:val="1"/>
      <w:numFmt w:val="bullet"/>
      <w:lvlText w:val=""/>
      <w:lvlJc w:val="left"/>
      <w:pPr>
        <w:ind w:left="5040" w:hanging="360"/>
      </w:pPr>
      <w:rPr>
        <w:rFonts w:hint="default" w:ascii="Symbol" w:hAnsi="Symbol"/>
      </w:rPr>
    </w:lvl>
    <w:lvl w:ilvl="7" w:tplc="3AC06134">
      <w:start w:val="1"/>
      <w:numFmt w:val="bullet"/>
      <w:lvlText w:val="o"/>
      <w:lvlJc w:val="left"/>
      <w:pPr>
        <w:ind w:left="5760" w:hanging="360"/>
      </w:pPr>
      <w:rPr>
        <w:rFonts w:hint="default" w:ascii="Courier New" w:hAnsi="Courier New"/>
      </w:rPr>
    </w:lvl>
    <w:lvl w:ilvl="8" w:tplc="905EFB6C">
      <w:start w:val="1"/>
      <w:numFmt w:val="bullet"/>
      <w:lvlText w:val=""/>
      <w:lvlJc w:val="left"/>
      <w:pPr>
        <w:ind w:left="6480" w:hanging="360"/>
      </w:pPr>
      <w:rPr>
        <w:rFonts w:hint="default" w:ascii="Wingdings" w:hAnsi="Wingdings"/>
      </w:rPr>
    </w:lvl>
  </w:abstractNum>
  <w:abstractNum w:abstractNumId="4" w15:restartNumberingAfterBreak="0">
    <w:nsid w:val="1C396B7F"/>
    <w:multiLevelType w:val="hybridMultilevel"/>
    <w:tmpl w:val="6DAAB51C"/>
    <w:lvl w:ilvl="0" w:tplc="04090003">
      <w:start w:val="1"/>
      <w:numFmt w:val="bullet"/>
      <w:lvlText w:val="o"/>
      <w:lvlJc w:val="left"/>
      <w:pPr>
        <w:ind w:left="1620" w:hanging="360"/>
      </w:pPr>
      <w:rPr>
        <w:rFonts w:hint="default" w:ascii="Courier New" w:hAnsi="Courier New" w:cs="Courier New"/>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5" w15:restartNumberingAfterBreak="0">
    <w:nsid w:val="1D6E3A23"/>
    <w:multiLevelType w:val="hybridMultilevel"/>
    <w:tmpl w:val="1DF6E518"/>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6" w15:restartNumberingAfterBreak="0">
    <w:nsid w:val="1D82313C"/>
    <w:multiLevelType w:val="hybridMultilevel"/>
    <w:tmpl w:val="E5EC1754"/>
    <w:lvl w:ilvl="0" w:tplc="3E76BCA4">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DD061FA"/>
    <w:multiLevelType w:val="hybridMultilevel"/>
    <w:tmpl w:val="EDF0954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F1F2AAD"/>
    <w:multiLevelType w:val="multilevel"/>
    <w:tmpl w:val="59EADFB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201F0574"/>
    <w:multiLevelType w:val="multilevel"/>
    <w:tmpl w:val="77C2BD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olor w:val="auto"/>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0B21556"/>
    <w:multiLevelType w:val="hybridMultilevel"/>
    <w:tmpl w:val="58704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2AA1188"/>
    <w:multiLevelType w:val="multilevel"/>
    <w:tmpl w:val="66A67E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F30F1B"/>
    <w:multiLevelType w:val="hybridMultilevel"/>
    <w:tmpl w:val="66F064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4931D2"/>
    <w:multiLevelType w:val="multilevel"/>
    <w:tmpl w:val="B2FE3AA8"/>
    <w:lvl w:ilvl="0">
      <w:start w:val="1"/>
      <w:numFmt w:val="bullet"/>
      <w:lvlText w:val=""/>
      <w:lvlJc w:val="left"/>
      <w:pPr>
        <w:tabs>
          <w:tab w:val="num" w:pos="720"/>
        </w:tabs>
        <w:ind w:left="720" w:hanging="360"/>
      </w:pPr>
      <w:rPr>
        <w:rFonts w:hint="default" w:ascii="Symbol" w:hAnsi="Symbol"/>
        <w:color w:val="auto"/>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DD4569C"/>
    <w:multiLevelType w:val="hybridMultilevel"/>
    <w:tmpl w:val="FFFFFFFF"/>
    <w:lvl w:ilvl="0" w:tplc="D2300D84">
      <w:start w:val="1"/>
      <w:numFmt w:val="bullet"/>
      <w:lvlText w:val=""/>
      <w:lvlJc w:val="left"/>
      <w:pPr>
        <w:ind w:left="720" w:hanging="360"/>
      </w:pPr>
      <w:rPr>
        <w:rFonts w:hint="default" w:ascii="Symbol" w:hAnsi="Symbol"/>
      </w:rPr>
    </w:lvl>
    <w:lvl w:ilvl="1" w:tplc="C7409D1C">
      <w:start w:val="1"/>
      <w:numFmt w:val="bullet"/>
      <w:lvlText w:val="o"/>
      <w:lvlJc w:val="left"/>
      <w:pPr>
        <w:ind w:left="1440" w:hanging="360"/>
      </w:pPr>
      <w:rPr>
        <w:rFonts w:hint="default" w:ascii="Courier New" w:hAnsi="Courier New"/>
      </w:rPr>
    </w:lvl>
    <w:lvl w:ilvl="2" w:tplc="DBC0116C">
      <w:start w:val="1"/>
      <w:numFmt w:val="bullet"/>
      <w:lvlText w:val=""/>
      <w:lvlJc w:val="left"/>
      <w:pPr>
        <w:ind w:left="2160" w:hanging="360"/>
      </w:pPr>
      <w:rPr>
        <w:rFonts w:hint="default" w:ascii="Wingdings" w:hAnsi="Wingdings"/>
      </w:rPr>
    </w:lvl>
    <w:lvl w:ilvl="3" w:tplc="B8566D2E">
      <w:start w:val="1"/>
      <w:numFmt w:val="bullet"/>
      <w:lvlText w:val=""/>
      <w:lvlJc w:val="left"/>
      <w:pPr>
        <w:ind w:left="2880" w:hanging="360"/>
      </w:pPr>
      <w:rPr>
        <w:rFonts w:hint="default" w:ascii="Symbol" w:hAnsi="Symbol"/>
      </w:rPr>
    </w:lvl>
    <w:lvl w:ilvl="4" w:tplc="E0C0CD04">
      <w:start w:val="1"/>
      <w:numFmt w:val="bullet"/>
      <w:lvlText w:val="o"/>
      <w:lvlJc w:val="left"/>
      <w:pPr>
        <w:ind w:left="3600" w:hanging="360"/>
      </w:pPr>
      <w:rPr>
        <w:rFonts w:hint="default" w:ascii="Courier New" w:hAnsi="Courier New"/>
      </w:rPr>
    </w:lvl>
    <w:lvl w:ilvl="5" w:tplc="8CFC4188">
      <w:start w:val="1"/>
      <w:numFmt w:val="bullet"/>
      <w:lvlText w:val=""/>
      <w:lvlJc w:val="left"/>
      <w:pPr>
        <w:ind w:left="4320" w:hanging="360"/>
      </w:pPr>
      <w:rPr>
        <w:rFonts w:hint="default" w:ascii="Wingdings" w:hAnsi="Wingdings"/>
      </w:rPr>
    </w:lvl>
    <w:lvl w:ilvl="6" w:tplc="69AA367E">
      <w:start w:val="1"/>
      <w:numFmt w:val="bullet"/>
      <w:lvlText w:val=""/>
      <w:lvlJc w:val="left"/>
      <w:pPr>
        <w:ind w:left="5040" w:hanging="360"/>
      </w:pPr>
      <w:rPr>
        <w:rFonts w:hint="default" w:ascii="Symbol" w:hAnsi="Symbol"/>
      </w:rPr>
    </w:lvl>
    <w:lvl w:ilvl="7" w:tplc="02283BFE">
      <w:start w:val="1"/>
      <w:numFmt w:val="bullet"/>
      <w:lvlText w:val="o"/>
      <w:lvlJc w:val="left"/>
      <w:pPr>
        <w:ind w:left="5760" w:hanging="360"/>
      </w:pPr>
      <w:rPr>
        <w:rFonts w:hint="default" w:ascii="Courier New" w:hAnsi="Courier New"/>
      </w:rPr>
    </w:lvl>
    <w:lvl w:ilvl="8" w:tplc="C8E20868">
      <w:start w:val="1"/>
      <w:numFmt w:val="bullet"/>
      <w:lvlText w:val=""/>
      <w:lvlJc w:val="left"/>
      <w:pPr>
        <w:ind w:left="6480" w:hanging="360"/>
      </w:pPr>
      <w:rPr>
        <w:rFonts w:hint="default" w:ascii="Wingdings" w:hAnsi="Wingdings"/>
      </w:rPr>
    </w:lvl>
  </w:abstractNum>
  <w:abstractNum w:abstractNumId="15" w15:restartNumberingAfterBreak="0">
    <w:nsid w:val="2F88268E"/>
    <w:multiLevelType w:val="hybridMultilevel"/>
    <w:tmpl w:val="AC7802EC"/>
    <w:lvl w:ilvl="0" w:tplc="04090001">
      <w:start w:val="1"/>
      <w:numFmt w:val="bullet"/>
      <w:lvlText w:val=""/>
      <w:lvlJc w:val="left"/>
      <w:pPr>
        <w:ind w:left="990" w:hanging="360"/>
      </w:pPr>
      <w:rPr>
        <w:rFonts w:hint="default" w:ascii="Symbol" w:hAnsi="Symbol"/>
      </w:rPr>
    </w:lvl>
    <w:lvl w:ilvl="1" w:tplc="04090003" w:tentative="1">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16" w15:restartNumberingAfterBreak="0">
    <w:nsid w:val="31A12ADF"/>
    <w:multiLevelType w:val="multilevel"/>
    <w:tmpl w:val="E19EF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78E7F39"/>
    <w:multiLevelType w:val="hybridMultilevel"/>
    <w:tmpl w:val="FFFFFFFF"/>
    <w:lvl w:ilvl="0" w:tplc="E4FAD76C">
      <w:start w:val="1"/>
      <w:numFmt w:val="bullet"/>
      <w:lvlText w:val=""/>
      <w:lvlJc w:val="left"/>
      <w:pPr>
        <w:ind w:left="720" w:hanging="360"/>
      </w:pPr>
      <w:rPr>
        <w:rFonts w:hint="default" w:ascii="Symbol" w:hAnsi="Symbol"/>
      </w:rPr>
    </w:lvl>
    <w:lvl w:ilvl="1" w:tplc="CBDC6EFA">
      <w:start w:val="1"/>
      <w:numFmt w:val="bullet"/>
      <w:lvlText w:val="o"/>
      <w:lvlJc w:val="left"/>
      <w:pPr>
        <w:ind w:left="1440" w:hanging="360"/>
      </w:pPr>
      <w:rPr>
        <w:rFonts w:hint="default" w:ascii="Courier New" w:hAnsi="Courier New"/>
      </w:rPr>
    </w:lvl>
    <w:lvl w:ilvl="2" w:tplc="EF1823B6">
      <w:start w:val="1"/>
      <w:numFmt w:val="bullet"/>
      <w:lvlText w:val=""/>
      <w:lvlJc w:val="left"/>
      <w:pPr>
        <w:ind w:left="2160" w:hanging="360"/>
      </w:pPr>
      <w:rPr>
        <w:rFonts w:hint="default" w:ascii="Wingdings" w:hAnsi="Wingdings"/>
      </w:rPr>
    </w:lvl>
    <w:lvl w:ilvl="3" w:tplc="7550D8D8">
      <w:start w:val="1"/>
      <w:numFmt w:val="bullet"/>
      <w:lvlText w:val=""/>
      <w:lvlJc w:val="left"/>
      <w:pPr>
        <w:ind w:left="2880" w:hanging="360"/>
      </w:pPr>
      <w:rPr>
        <w:rFonts w:hint="default" w:ascii="Symbol" w:hAnsi="Symbol"/>
      </w:rPr>
    </w:lvl>
    <w:lvl w:ilvl="4" w:tplc="6248E7DE">
      <w:start w:val="1"/>
      <w:numFmt w:val="bullet"/>
      <w:lvlText w:val="o"/>
      <w:lvlJc w:val="left"/>
      <w:pPr>
        <w:ind w:left="3600" w:hanging="360"/>
      </w:pPr>
      <w:rPr>
        <w:rFonts w:hint="default" w:ascii="Courier New" w:hAnsi="Courier New"/>
      </w:rPr>
    </w:lvl>
    <w:lvl w:ilvl="5" w:tplc="B05C5AB0">
      <w:start w:val="1"/>
      <w:numFmt w:val="bullet"/>
      <w:lvlText w:val=""/>
      <w:lvlJc w:val="left"/>
      <w:pPr>
        <w:ind w:left="4320" w:hanging="360"/>
      </w:pPr>
      <w:rPr>
        <w:rFonts w:hint="default" w:ascii="Wingdings" w:hAnsi="Wingdings"/>
      </w:rPr>
    </w:lvl>
    <w:lvl w:ilvl="6" w:tplc="9A4E3AFA">
      <w:start w:val="1"/>
      <w:numFmt w:val="bullet"/>
      <w:lvlText w:val=""/>
      <w:lvlJc w:val="left"/>
      <w:pPr>
        <w:ind w:left="5040" w:hanging="360"/>
      </w:pPr>
      <w:rPr>
        <w:rFonts w:hint="default" w:ascii="Symbol" w:hAnsi="Symbol"/>
      </w:rPr>
    </w:lvl>
    <w:lvl w:ilvl="7" w:tplc="D534A5B4">
      <w:start w:val="1"/>
      <w:numFmt w:val="bullet"/>
      <w:lvlText w:val="o"/>
      <w:lvlJc w:val="left"/>
      <w:pPr>
        <w:ind w:left="5760" w:hanging="360"/>
      </w:pPr>
      <w:rPr>
        <w:rFonts w:hint="default" w:ascii="Courier New" w:hAnsi="Courier New"/>
      </w:rPr>
    </w:lvl>
    <w:lvl w:ilvl="8" w:tplc="67861A8C">
      <w:start w:val="1"/>
      <w:numFmt w:val="bullet"/>
      <w:lvlText w:val=""/>
      <w:lvlJc w:val="left"/>
      <w:pPr>
        <w:ind w:left="6480" w:hanging="360"/>
      </w:pPr>
      <w:rPr>
        <w:rFonts w:hint="default" w:ascii="Wingdings" w:hAnsi="Wingdings"/>
      </w:rPr>
    </w:lvl>
  </w:abstractNum>
  <w:abstractNum w:abstractNumId="18" w15:restartNumberingAfterBreak="0">
    <w:nsid w:val="39617F99"/>
    <w:multiLevelType w:val="hybridMultilevel"/>
    <w:tmpl w:val="2B7A5D4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3DF76BB5"/>
    <w:multiLevelType w:val="hybridMultilevel"/>
    <w:tmpl w:val="19E8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71DBF"/>
    <w:multiLevelType w:val="multilevel"/>
    <w:tmpl w:val="CFA47E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01B0420"/>
    <w:multiLevelType w:val="hybridMultilevel"/>
    <w:tmpl w:val="FFFFFFFF"/>
    <w:lvl w:ilvl="0" w:tplc="FAA4FD46">
      <w:start w:val="1"/>
      <w:numFmt w:val="bullet"/>
      <w:lvlText w:val=""/>
      <w:lvlJc w:val="left"/>
      <w:pPr>
        <w:ind w:left="720" w:hanging="360"/>
      </w:pPr>
      <w:rPr>
        <w:rFonts w:hint="default" w:ascii="Symbol" w:hAnsi="Symbol"/>
      </w:rPr>
    </w:lvl>
    <w:lvl w:ilvl="1" w:tplc="EE389804">
      <w:start w:val="1"/>
      <w:numFmt w:val="bullet"/>
      <w:lvlText w:val="o"/>
      <w:lvlJc w:val="left"/>
      <w:pPr>
        <w:ind w:left="1440" w:hanging="360"/>
      </w:pPr>
      <w:rPr>
        <w:rFonts w:hint="default" w:ascii="Courier New" w:hAnsi="Courier New"/>
      </w:rPr>
    </w:lvl>
    <w:lvl w:ilvl="2" w:tplc="7EF29E6C">
      <w:start w:val="1"/>
      <w:numFmt w:val="bullet"/>
      <w:lvlText w:val=""/>
      <w:lvlJc w:val="left"/>
      <w:pPr>
        <w:ind w:left="2160" w:hanging="360"/>
      </w:pPr>
      <w:rPr>
        <w:rFonts w:hint="default" w:ascii="Wingdings" w:hAnsi="Wingdings"/>
      </w:rPr>
    </w:lvl>
    <w:lvl w:ilvl="3" w:tplc="0AE8DFEA">
      <w:start w:val="1"/>
      <w:numFmt w:val="bullet"/>
      <w:lvlText w:val=""/>
      <w:lvlJc w:val="left"/>
      <w:pPr>
        <w:ind w:left="2880" w:hanging="360"/>
      </w:pPr>
      <w:rPr>
        <w:rFonts w:hint="default" w:ascii="Symbol" w:hAnsi="Symbol"/>
      </w:rPr>
    </w:lvl>
    <w:lvl w:ilvl="4" w:tplc="B706E69E">
      <w:start w:val="1"/>
      <w:numFmt w:val="bullet"/>
      <w:lvlText w:val="o"/>
      <w:lvlJc w:val="left"/>
      <w:pPr>
        <w:ind w:left="3600" w:hanging="360"/>
      </w:pPr>
      <w:rPr>
        <w:rFonts w:hint="default" w:ascii="Courier New" w:hAnsi="Courier New"/>
      </w:rPr>
    </w:lvl>
    <w:lvl w:ilvl="5" w:tplc="CFAEC9EC">
      <w:start w:val="1"/>
      <w:numFmt w:val="bullet"/>
      <w:lvlText w:val=""/>
      <w:lvlJc w:val="left"/>
      <w:pPr>
        <w:ind w:left="4320" w:hanging="360"/>
      </w:pPr>
      <w:rPr>
        <w:rFonts w:hint="default" w:ascii="Wingdings" w:hAnsi="Wingdings"/>
      </w:rPr>
    </w:lvl>
    <w:lvl w:ilvl="6" w:tplc="150A6C50">
      <w:start w:val="1"/>
      <w:numFmt w:val="bullet"/>
      <w:lvlText w:val=""/>
      <w:lvlJc w:val="left"/>
      <w:pPr>
        <w:ind w:left="5040" w:hanging="360"/>
      </w:pPr>
      <w:rPr>
        <w:rFonts w:hint="default" w:ascii="Symbol" w:hAnsi="Symbol"/>
      </w:rPr>
    </w:lvl>
    <w:lvl w:ilvl="7" w:tplc="D8F007D0">
      <w:start w:val="1"/>
      <w:numFmt w:val="bullet"/>
      <w:lvlText w:val="o"/>
      <w:lvlJc w:val="left"/>
      <w:pPr>
        <w:ind w:left="5760" w:hanging="360"/>
      </w:pPr>
      <w:rPr>
        <w:rFonts w:hint="default" w:ascii="Courier New" w:hAnsi="Courier New"/>
      </w:rPr>
    </w:lvl>
    <w:lvl w:ilvl="8" w:tplc="3AFC2488">
      <w:start w:val="1"/>
      <w:numFmt w:val="bullet"/>
      <w:lvlText w:val=""/>
      <w:lvlJc w:val="left"/>
      <w:pPr>
        <w:ind w:left="6480" w:hanging="360"/>
      </w:pPr>
      <w:rPr>
        <w:rFonts w:hint="default" w:ascii="Wingdings" w:hAnsi="Wingdings"/>
      </w:rPr>
    </w:lvl>
  </w:abstractNum>
  <w:abstractNum w:abstractNumId="22" w15:restartNumberingAfterBreak="0">
    <w:nsid w:val="48732C5E"/>
    <w:multiLevelType w:val="hybridMultilevel"/>
    <w:tmpl w:val="FFFFFFFF"/>
    <w:lvl w:ilvl="0" w:tplc="B9D481A4">
      <w:start w:val="1"/>
      <w:numFmt w:val="bullet"/>
      <w:lvlText w:val=""/>
      <w:lvlJc w:val="left"/>
      <w:pPr>
        <w:ind w:left="720" w:hanging="360"/>
      </w:pPr>
      <w:rPr>
        <w:rFonts w:hint="default" w:ascii="Symbol" w:hAnsi="Symbol"/>
      </w:rPr>
    </w:lvl>
    <w:lvl w:ilvl="1" w:tplc="D652C670">
      <w:start w:val="1"/>
      <w:numFmt w:val="bullet"/>
      <w:lvlText w:val="o"/>
      <w:lvlJc w:val="left"/>
      <w:pPr>
        <w:ind w:left="1440" w:hanging="360"/>
      </w:pPr>
      <w:rPr>
        <w:rFonts w:hint="default" w:ascii="Courier New" w:hAnsi="Courier New"/>
      </w:rPr>
    </w:lvl>
    <w:lvl w:ilvl="2" w:tplc="3D16D9F0">
      <w:start w:val="1"/>
      <w:numFmt w:val="bullet"/>
      <w:lvlText w:val=""/>
      <w:lvlJc w:val="left"/>
      <w:pPr>
        <w:ind w:left="2160" w:hanging="360"/>
      </w:pPr>
      <w:rPr>
        <w:rFonts w:hint="default" w:ascii="Wingdings" w:hAnsi="Wingdings"/>
      </w:rPr>
    </w:lvl>
    <w:lvl w:ilvl="3" w:tplc="513E1F04">
      <w:start w:val="1"/>
      <w:numFmt w:val="bullet"/>
      <w:lvlText w:val=""/>
      <w:lvlJc w:val="left"/>
      <w:pPr>
        <w:ind w:left="2880" w:hanging="360"/>
      </w:pPr>
      <w:rPr>
        <w:rFonts w:hint="default" w:ascii="Symbol" w:hAnsi="Symbol"/>
      </w:rPr>
    </w:lvl>
    <w:lvl w:ilvl="4" w:tplc="40148FF0">
      <w:start w:val="1"/>
      <w:numFmt w:val="bullet"/>
      <w:lvlText w:val="o"/>
      <w:lvlJc w:val="left"/>
      <w:pPr>
        <w:ind w:left="3600" w:hanging="360"/>
      </w:pPr>
      <w:rPr>
        <w:rFonts w:hint="default" w:ascii="Courier New" w:hAnsi="Courier New"/>
      </w:rPr>
    </w:lvl>
    <w:lvl w:ilvl="5" w:tplc="5B02B2F4">
      <w:start w:val="1"/>
      <w:numFmt w:val="bullet"/>
      <w:lvlText w:val=""/>
      <w:lvlJc w:val="left"/>
      <w:pPr>
        <w:ind w:left="4320" w:hanging="360"/>
      </w:pPr>
      <w:rPr>
        <w:rFonts w:hint="default" w:ascii="Wingdings" w:hAnsi="Wingdings"/>
      </w:rPr>
    </w:lvl>
    <w:lvl w:ilvl="6" w:tplc="C9DEEA34">
      <w:start w:val="1"/>
      <w:numFmt w:val="bullet"/>
      <w:lvlText w:val=""/>
      <w:lvlJc w:val="left"/>
      <w:pPr>
        <w:ind w:left="5040" w:hanging="360"/>
      </w:pPr>
      <w:rPr>
        <w:rFonts w:hint="default" w:ascii="Symbol" w:hAnsi="Symbol"/>
      </w:rPr>
    </w:lvl>
    <w:lvl w:ilvl="7" w:tplc="84868E50">
      <w:start w:val="1"/>
      <w:numFmt w:val="bullet"/>
      <w:lvlText w:val="o"/>
      <w:lvlJc w:val="left"/>
      <w:pPr>
        <w:ind w:left="5760" w:hanging="360"/>
      </w:pPr>
      <w:rPr>
        <w:rFonts w:hint="default" w:ascii="Courier New" w:hAnsi="Courier New"/>
      </w:rPr>
    </w:lvl>
    <w:lvl w:ilvl="8" w:tplc="24F2ADEA">
      <w:start w:val="1"/>
      <w:numFmt w:val="bullet"/>
      <w:lvlText w:val=""/>
      <w:lvlJc w:val="left"/>
      <w:pPr>
        <w:ind w:left="6480" w:hanging="360"/>
      </w:pPr>
      <w:rPr>
        <w:rFonts w:hint="default" w:ascii="Wingdings" w:hAnsi="Wingdings"/>
      </w:rPr>
    </w:lvl>
  </w:abstractNum>
  <w:abstractNum w:abstractNumId="23" w15:restartNumberingAfterBreak="0">
    <w:nsid w:val="49074597"/>
    <w:multiLevelType w:val="multilevel"/>
    <w:tmpl w:val="DF60FE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99F1D48"/>
    <w:multiLevelType w:val="multilevel"/>
    <w:tmpl w:val="FA9E1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D3B1B68"/>
    <w:multiLevelType w:val="multilevel"/>
    <w:tmpl w:val="1A4E9B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E44589A"/>
    <w:multiLevelType w:val="hybridMultilevel"/>
    <w:tmpl w:val="78AE27E8"/>
    <w:lvl w:ilvl="0" w:tplc="0D8AB3AC">
      <w:start w:val="23"/>
      <w:numFmt w:val="bullet"/>
      <w:lvlText w:val="-"/>
      <w:lvlJc w:val="left"/>
      <w:pPr>
        <w:ind w:left="405" w:hanging="360"/>
      </w:pPr>
      <w:rPr>
        <w:rFonts w:hint="default" w:ascii="Calibri" w:hAnsi="Calibri" w:cs="Calibri" w:eastAsiaTheme="minorHAnsi"/>
      </w:rPr>
    </w:lvl>
    <w:lvl w:ilvl="1" w:tplc="04090003">
      <w:start w:val="1"/>
      <w:numFmt w:val="bullet"/>
      <w:lvlText w:val="o"/>
      <w:lvlJc w:val="left"/>
      <w:pPr>
        <w:ind w:left="1125" w:hanging="360"/>
      </w:pPr>
      <w:rPr>
        <w:rFonts w:hint="default" w:ascii="Courier New" w:hAnsi="Courier New" w:cs="Courier New"/>
      </w:rPr>
    </w:lvl>
    <w:lvl w:ilvl="2" w:tplc="04090005" w:tentative="1">
      <w:start w:val="1"/>
      <w:numFmt w:val="bullet"/>
      <w:lvlText w:val=""/>
      <w:lvlJc w:val="left"/>
      <w:pPr>
        <w:ind w:left="1845" w:hanging="360"/>
      </w:pPr>
      <w:rPr>
        <w:rFonts w:hint="default" w:ascii="Wingdings" w:hAnsi="Wingdings"/>
      </w:rPr>
    </w:lvl>
    <w:lvl w:ilvl="3" w:tplc="04090001" w:tentative="1">
      <w:start w:val="1"/>
      <w:numFmt w:val="bullet"/>
      <w:lvlText w:val=""/>
      <w:lvlJc w:val="left"/>
      <w:pPr>
        <w:ind w:left="2565" w:hanging="360"/>
      </w:pPr>
      <w:rPr>
        <w:rFonts w:hint="default" w:ascii="Symbol" w:hAnsi="Symbol"/>
      </w:rPr>
    </w:lvl>
    <w:lvl w:ilvl="4" w:tplc="04090003" w:tentative="1">
      <w:start w:val="1"/>
      <w:numFmt w:val="bullet"/>
      <w:lvlText w:val="o"/>
      <w:lvlJc w:val="left"/>
      <w:pPr>
        <w:ind w:left="3285" w:hanging="360"/>
      </w:pPr>
      <w:rPr>
        <w:rFonts w:hint="default" w:ascii="Courier New" w:hAnsi="Courier New" w:cs="Courier New"/>
      </w:rPr>
    </w:lvl>
    <w:lvl w:ilvl="5" w:tplc="04090005" w:tentative="1">
      <w:start w:val="1"/>
      <w:numFmt w:val="bullet"/>
      <w:lvlText w:val=""/>
      <w:lvlJc w:val="left"/>
      <w:pPr>
        <w:ind w:left="4005" w:hanging="360"/>
      </w:pPr>
      <w:rPr>
        <w:rFonts w:hint="default" w:ascii="Wingdings" w:hAnsi="Wingdings"/>
      </w:rPr>
    </w:lvl>
    <w:lvl w:ilvl="6" w:tplc="04090001" w:tentative="1">
      <w:start w:val="1"/>
      <w:numFmt w:val="bullet"/>
      <w:lvlText w:val=""/>
      <w:lvlJc w:val="left"/>
      <w:pPr>
        <w:ind w:left="4725" w:hanging="360"/>
      </w:pPr>
      <w:rPr>
        <w:rFonts w:hint="default" w:ascii="Symbol" w:hAnsi="Symbol"/>
      </w:rPr>
    </w:lvl>
    <w:lvl w:ilvl="7" w:tplc="04090003" w:tentative="1">
      <w:start w:val="1"/>
      <w:numFmt w:val="bullet"/>
      <w:lvlText w:val="o"/>
      <w:lvlJc w:val="left"/>
      <w:pPr>
        <w:ind w:left="5445" w:hanging="360"/>
      </w:pPr>
      <w:rPr>
        <w:rFonts w:hint="default" w:ascii="Courier New" w:hAnsi="Courier New" w:cs="Courier New"/>
      </w:rPr>
    </w:lvl>
    <w:lvl w:ilvl="8" w:tplc="04090005" w:tentative="1">
      <w:start w:val="1"/>
      <w:numFmt w:val="bullet"/>
      <w:lvlText w:val=""/>
      <w:lvlJc w:val="left"/>
      <w:pPr>
        <w:ind w:left="6165" w:hanging="360"/>
      </w:pPr>
      <w:rPr>
        <w:rFonts w:hint="default" w:ascii="Wingdings" w:hAnsi="Wingdings"/>
      </w:rPr>
    </w:lvl>
  </w:abstractNum>
  <w:abstractNum w:abstractNumId="27" w15:restartNumberingAfterBreak="0">
    <w:nsid w:val="4E567918"/>
    <w:multiLevelType w:val="multilevel"/>
    <w:tmpl w:val="0A5E30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olor w:val="auto"/>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ECA62D5"/>
    <w:multiLevelType w:val="hybridMultilevel"/>
    <w:tmpl w:val="C54ECB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0627F62"/>
    <w:multiLevelType w:val="multilevel"/>
    <w:tmpl w:val="41F022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44929E3"/>
    <w:multiLevelType w:val="multilevel"/>
    <w:tmpl w:val="3EF24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9B418E9"/>
    <w:multiLevelType w:val="hybridMultilevel"/>
    <w:tmpl w:val="CAA267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2505EDD"/>
    <w:multiLevelType w:val="hybridMultilevel"/>
    <w:tmpl w:val="FC944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33249D0"/>
    <w:multiLevelType w:val="multilevel"/>
    <w:tmpl w:val="EB049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42117E4"/>
    <w:multiLevelType w:val="hybridMultilevel"/>
    <w:tmpl w:val="53820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7D226E5"/>
    <w:multiLevelType w:val="hybridMultilevel"/>
    <w:tmpl w:val="8E3CF9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8031841"/>
    <w:multiLevelType w:val="hybridMultilevel"/>
    <w:tmpl w:val="FFFFFFFF"/>
    <w:lvl w:ilvl="0" w:tplc="406CD0E0">
      <w:start w:val="1"/>
      <w:numFmt w:val="bullet"/>
      <w:lvlText w:val=""/>
      <w:lvlJc w:val="left"/>
      <w:pPr>
        <w:ind w:left="720" w:hanging="360"/>
      </w:pPr>
      <w:rPr>
        <w:rFonts w:hint="default" w:ascii="Symbol" w:hAnsi="Symbol"/>
      </w:rPr>
    </w:lvl>
    <w:lvl w:ilvl="1" w:tplc="C4904FE2">
      <w:start w:val="1"/>
      <w:numFmt w:val="bullet"/>
      <w:lvlText w:val="o"/>
      <w:lvlJc w:val="left"/>
      <w:pPr>
        <w:ind w:left="1440" w:hanging="360"/>
      </w:pPr>
      <w:rPr>
        <w:rFonts w:hint="default" w:ascii="Courier New" w:hAnsi="Courier New"/>
      </w:rPr>
    </w:lvl>
    <w:lvl w:ilvl="2" w:tplc="FD7ACE0A">
      <w:start w:val="1"/>
      <w:numFmt w:val="bullet"/>
      <w:lvlText w:val=""/>
      <w:lvlJc w:val="left"/>
      <w:pPr>
        <w:ind w:left="2160" w:hanging="360"/>
      </w:pPr>
      <w:rPr>
        <w:rFonts w:hint="default" w:ascii="Wingdings" w:hAnsi="Wingdings"/>
      </w:rPr>
    </w:lvl>
    <w:lvl w:ilvl="3" w:tplc="03CAAC76">
      <w:start w:val="1"/>
      <w:numFmt w:val="bullet"/>
      <w:lvlText w:val=""/>
      <w:lvlJc w:val="left"/>
      <w:pPr>
        <w:ind w:left="2880" w:hanging="360"/>
      </w:pPr>
      <w:rPr>
        <w:rFonts w:hint="default" w:ascii="Symbol" w:hAnsi="Symbol"/>
      </w:rPr>
    </w:lvl>
    <w:lvl w:ilvl="4" w:tplc="B9D6BA8A">
      <w:start w:val="1"/>
      <w:numFmt w:val="bullet"/>
      <w:lvlText w:val="o"/>
      <w:lvlJc w:val="left"/>
      <w:pPr>
        <w:ind w:left="3600" w:hanging="360"/>
      </w:pPr>
      <w:rPr>
        <w:rFonts w:hint="default" w:ascii="Courier New" w:hAnsi="Courier New"/>
      </w:rPr>
    </w:lvl>
    <w:lvl w:ilvl="5" w:tplc="DF2E9606">
      <w:start w:val="1"/>
      <w:numFmt w:val="bullet"/>
      <w:lvlText w:val=""/>
      <w:lvlJc w:val="left"/>
      <w:pPr>
        <w:ind w:left="4320" w:hanging="360"/>
      </w:pPr>
      <w:rPr>
        <w:rFonts w:hint="default" w:ascii="Wingdings" w:hAnsi="Wingdings"/>
      </w:rPr>
    </w:lvl>
    <w:lvl w:ilvl="6" w:tplc="D2EEACE2">
      <w:start w:val="1"/>
      <w:numFmt w:val="bullet"/>
      <w:lvlText w:val=""/>
      <w:lvlJc w:val="left"/>
      <w:pPr>
        <w:ind w:left="5040" w:hanging="360"/>
      </w:pPr>
      <w:rPr>
        <w:rFonts w:hint="default" w:ascii="Symbol" w:hAnsi="Symbol"/>
      </w:rPr>
    </w:lvl>
    <w:lvl w:ilvl="7" w:tplc="EF4261CE">
      <w:start w:val="1"/>
      <w:numFmt w:val="bullet"/>
      <w:lvlText w:val="o"/>
      <w:lvlJc w:val="left"/>
      <w:pPr>
        <w:ind w:left="5760" w:hanging="360"/>
      </w:pPr>
      <w:rPr>
        <w:rFonts w:hint="default" w:ascii="Courier New" w:hAnsi="Courier New"/>
      </w:rPr>
    </w:lvl>
    <w:lvl w:ilvl="8" w:tplc="B5D08DBA">
      <w:start w:val="1"/>
      <w:numFmt w:val="bullet"/>
      <w:lvlText w:val=""/>
      <w:lvlJc w:val="left"/>
      <w:pPr>
        <w:ind w:left="6480" w:hanging="360"/>
      </w:pPr>
      <w:rPr>
        <w:rFonts w:hint="default" w:ascii="Wingdings" w:hAnsi="Wingdings"/>
      </w:rPr>
    </w:lvl>
  </w:abstractNum>
  <w:abstractNum w:abstractNumId="37" w15:restartNumberingAfterBreak="0">
    <w:nsid w:val="6B9F7B36"/>
    <w:multiLevelType w:val="hybridMultilevel"/>
    <w:tmpl w:val="FFFFFFFF"/>
    <w:lvl w:ilvl="0" w:tplc="4E1AA914">
      <w:start w:val="1"/>
      <w:numFmt w:val="bullet"/>
      <w:lvlText w:val=""/>
      <w:lvlJc w:val="left"/>
      <w:pPr>
        <w:ind w:left="720" w:hanging="360"/>
      </w:pPr>
      <w:rPr>
        <w:rFonts w:hint="default" w:ascii="Symbol" w:hAnsi="Symbol"/>
      </w:rPr>
    </w:lvl>
    <w:lvl w:ilvl="1" w:tplc="0C4C1654">
      <w:start w:val="1"/>
      <w:numFmt w:val="bullet"/>
      <w:lvlText w:val="o"/>
      <w:lvlJc w:val="left"/>
      <w:pPr>
        <w:ind w:left="1440" w:hanging="360"/>
      </w:pPr>
      <w:rPr>
        <w:rFonts w:hint="default" w:ascii="Courier New" w:hAnsi="Courier New"/>
      </w:rPr>
    </w:lvl>
    <w:lvl w:ilvl="2" w:tplc="1C46F25C">
      <w:start w:val="1"/>
      <w:numFmt w:val="bullet"/>
      <w:lvlText w:val=""/>
      <w:lvlJc w:val="left"/>
      <w:pPr>
        <w:ind w:left="2160" w:hanging="360"/>
      </w:pPr>
      <w:rPr>
        <w:rFonts w:hint="default" w:ascii="Wingdings" w:hAnsi="Wingdings"/>
      </w:rPr>
    </w:lvl>
    <w:lvl w:ilvl="3" w:tplc="4670C302">
      <w:start w:val="1"/>
      <w:numFmt w:val="bullet"/>
      <w:lvlText w:val=""/>
      <w:lvlJc w:val="left"/>
      <w:pPr>
        <w:ind w:left="2880" w:hanging="360"/>
      </w:pPr>
      <w:rPr>
        <w:rFonts w:hint="default" w:ascii="Symbol" w:hAnsi="Symbol"/>
      </w:rPr>
    </w:lvl>
    <w:lvl w:ilvl="4" w:tplc="BC7A2EDE">
      <w:start w:val="1"/>
      <w:numFmt w:val="bullet"/>
      <w:lvlText w:val="o"/>
      <w:lvlJc w:val="left"/>
      <w:pPr>
        <w:ind w:left="3600" w:hanging="360"/>
      </w:pPr>
      <w:rPr>
        <w:rFonts w:hint="default" w:ascii="Courier New" w:hAnsi="Courier New"/>
      </w:rPr>
    </w:lvl>
    <w:lvl w:ilvl="5" w:tplc="70D6352C">
      <w:start w:val="1"/>
      <w:numFmt w:val="bullet"/>
      <w:lvlText w:val=""/>
      <w:lvlJc w:val="left"/>
      <w:pPr>
        <w:ind w:left="4320" w:hanging="360"/>
      </w:pPr>
      <w:rPr>
        <w:rFonts w:hint="default" w:ascii="Wingdings" w:hAnsi="Wingdings"/>
      </w:rPr>
    </w:lvl>
    <w:lvl w:ilvl="6" w:tplc="23B2C6B6">
      <w:start w:val="1"/>
      <w:numFmt w:val="bullet"/>
      <w:lvlText w:val=""/>
      <w:lvlJc w:val="left"/>
      <w:pPr>
        <w:ind w:left="5040" w:hanging="360"/>
      </w:pPr>
      <w:rPr>
        <w:rFonts w:hint="default" w:ascii="Symbol" w:hAnsi="Symbol"/>
      </w:rPr>
    </w:lvl>
    <w:lvl w:ilvl="7" w:tplc="E13433C2">
      <w:start w:val="1"/>
      <w:numFmt w:val="bullet"/>
      <w:lvlText w:val="o"/>
      <w:lvlJc w:val="left"/>
      <w:pPr>
        <w:ind w:left="5760" w:hanging="360"/>
      </w:pPr>
      <w:rPr>
        <w:rFonts w:hint="default" w:ascii="Courier New" w:hAnsi="Courier New"/>
      </w:rPr>
    </w:lvl>
    <w:lvl w:ilvl="8" w:tplc="16ECAD0E">
      <w:start w:val="1"/>
      <w:numFmt w:val="bullet"/>
      <w:lvlText w:val=""/>
      <w:lvlJc w:val="left"/>
      <w:pPr>
        <w:ind w:left="6480" w:hanging="360"/>
      </w:pPr>
      <w:rPr>
        <w:rFonts w:hint="default" w:ascii="Wingdings" w:hAnsi="Wingdings"/>
      </w:rPr>
    </w:lvl>
  </w:abstractNum>
  <w:abstractNum w:abstractNumId="38" w15:restartNumberingAfterBreak="0">
    <w:nsid w:val="6BCF4153"/>
    <w:multiLevelType w:val="multilevel"/>
    <w:tmpl w:val="8E6C3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E895019"/>
    <w:multiLevelType w:val="hybridMultilevel"/>
    <w:tmpl w:val="5704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C96025"/>
    <w:multiLevelType w:val="multilevel"/>
    <w:tmpl w:val="96CA700E"/>
    <w:lvl w:ilvl="0">
      <w:start w:val="1"/>
      <w:numFmt w:val="bullet"/>
      <w:lvlText w:val=""/>
      <w:lvlJc w:val="left"/>
      <w:pPr>
        <w:tabs>
          <w:tab w:val="num" w:pos="720"/>
        </w:tabs>
        <w:ind w:left="720" w:hanging="360"/>
      </w:pPr>
      <w:rPr>
        <w:rFonts w:hint="default" w:ascii="Symbol" w:hAnsi="Symbol"/>
        <w:color w:val="auto"/>
        <w:sz w:val="20"/>
      </w:rPr>
    </w:lvl>
    <w:lvl w:ilvl="1">
      <w:start w:val="1"/>
      <w:numFmt w:val="bullet"/>
      <w:lvlText w:val=""/>
      <w:lvlJc w:val="left"/>
      <w:pPr>
        <w:ind w:left="1440" w:hanging="360"/>
      </w:pPr>
      <w:rPr>
        <w:rFonts w:hint="default" w:ascii="Wingdings" w:hAnsi="Wingdings"/>
        <w:b w:val="0"/>
        <w:bCs w:val="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0437C50"/>
    <w:multiLevelType w:val="hybridMultilevel"/>
    <w:tmpl w:val="01244374"/>
    <w:lvl w:ilvl="0" w:tplc="16E80C0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2FE5874"/>
    <w:multiLevelType w:val="multilevel"/>
    <w:tmpl w:val="495CE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4250C6D"/>
    <w:multiLevelType w:val="hybridMultilevel"/>
    <w:tmpl w:val="C52239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4C20D8E"/>
    <w:multiLevelType w:val="multilevel"/>
    <w:tmpl w:val="432C66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C4356FD"/>
    <w:multiLevelType w:val="hybridMultilevel"/>
    <w:tmpl w:val="FFFFFFFF"/>
    <w:lvl w:ilvl="0" w:tplc="E43C90F4">
      <w:start w:val="1"/>
      <w:numFmt w:val="bullet"/>
      <w:lvlText w:val=""/>
      <w:lvlJc w:val="left"/>
      <w:pPr>
        <w:ind w:left="720" w:hanging="360"/>
      </w:pPr>
      <w:rPr>
        <w:rFonts w:hint="default" w:ascii="Symbol" w:hAnsi="Symbol"/>
      </w:rPr>
    </w:lvl>
    <w:lvl w:ilvl="1" w:tplc="55343DDA">
      <w:start w:val="1"/>
      <w:numFmt w:val="bullet"/>
      <w:lvlText w:val="o"/>
      <w:lvlJc w:val="left"/>
      <w:pPr>
        <w:ind w:left="1440" w:hanging="360"/>
      </w:pPr>
      <w:rPr>
        <w:rFonts w:hint="default" w:ascii="Courier New" w:hAnsi="Courier New"/>
      </w:rPr>
    </w:lvl>
    <w:lvl w:ilvl="2" w:tplc="676AC7E4">
      <w:start w:val="1"/>
      <w:numFmt w:val="bullet"/>
      <w:lvlText w:val=""/>
      <w:lvlJc w:val="left"/>
      <w:pPr>
        <w:ind w:left="2160" w:hanging="360"/>
      </w:pPr>
      <w:rPr>
        <w:rFonts w:hint="default" w:ascii="Wingdings" w:hAnsi="Wingdings"/>
      </w:rPr>
    </w:lvl>
    <w:lvl w:ilvl="3" w:tplc="2D78CDCC">
      <w:start w:val="1"/>
      <w:numFmt w:val="bullet"/>
      <w:lvlText w:val=""/>
      <w:lvlJc w:val="left"/>
      <w:pPr>
        <w:ind w:left="2880" w:hanging="360"/>
      </w:pPr>
      <w:rPr>
        <w:rFonts w:hint="default" w:ascii="Symbol" w:hAnsi="Symbol"/>
      </w:rPr>
    </w:lvl>
    <w:lvl w:ilvl="4" w:tplc="84563F84">
      <w:start w:val="1"/>
      <w:numFmt w:val="bullet"/>
      <w:lvlText w:val="o"/>
      <w:lvlJc w:val="left"/>
      <w:pPr>
        <w:ind w:left="3600" w:hanging="360"/>
      </w:pPr>
      <w:rPr>
        <w:rFonts w:hint="default" w:ascii="Courier New" w:hAnsi="Courier New"/>
      </w:rPr>
    </w:lvl>
    <w:lvl w:ilvl="5" w:tplc="2C6C83E4">
      <w:start w:val="1"/>
      <w:numFmt w:val="bullet"/>
      <w:lvlText w:val=""/>
      <w:lvlJc w:val="left"/>
      <w:pPr>
        <w:ind w:left="4320" w:hanging="360"/>
      </w:pPr>
      <w:rPr>
        <w:rFonts w:hint="default" w:ascii="Wingdings" w:hAnsi="Wingdings"/>
      </w:rPr>
    </w:lvl>
    <w:lvl w:ilvl="6" w:tplc="50D0CABA">
      <w:start w:val="1"/>
      <w:numFmt w:val="bullet"/>
      <w:lvlText w:val=""/>
      <w:lvlJc w:val="left"/>
      <w:pPr>
        <w:ind w:left="5040" w:hanging="360"/>
      </w:pPr>
      <w:rPr>
        <w:rFonts w:hint="default" w:ascii="Symbol" w:hAnsi="Symbol"/>
      </w:rPr>
    </w:lvl>
    <w:lvl w:ilvl="7" w:tplc="FAE4B486">
      <w:start w:val="1"/>
      <w:numFmt w:val="bullet"/>
      <w:lvlText w:val="o"/>
      <w:lvlJc w:val="left"/>
      <w:pPr>
        <w:ind w:left="5760" w:hanging="360"/>
      </w:pPr>
      <w:rPr>
        <w:rFonts w:hint="default" w:ascii="Courier New" w:hAnsi="Courier New"/>
      </w:rPr>
    </w:lvl>
    <w:lvl w:ilvl="8" w:tplc="18AA91C2">
      <w:start w:val="1"/>
      <w:numFmt w:val="bullet"/>
      <w:lvlText w:val=""/>
      <w:lvlJc w:val="left"/>
      <w:pPr>
        <w:ind w:left="6480" w:hanging="360"/>
      </w:pPr>
      <w:rPr>
        <w:rFonts w:hint="default" w:ascii="Wingdings" w:hAnsi="Wingdings"/>
      </w:rPr>
    </w:lvl>
  </w:abstractNum>
  <w:abstractNum w:abstractNumId="46" w15:restartNumberingAfterBreak="0">
    <w:nsid w:val="7DD8285C"/>
    <w:multiLevelType w:val="hybridMultilevel"/>
    <w:tmpl w:val="FFFFFFFF"/>
    <w:lvl w:ilvl="0" w:tplc="23525CDE">
      <w:start w:val="1"/>
      <w:numFmt w:val="bullet"/>
      <w:lvlText w:val=""/>
      <w:lvlJc w:val="left"/>
      <w:pPr>
        <w:ind w:left="720" w:hanging="360"/>
      </w:pPr>
      <w:rPr>
        <w:rFonts w:hint="default" w:ascii="Symbol" w:hAnsi="Symbol"/>
      </w:rPr>
    </w:lvl>
    <w:lvl w:ilvl="1" w:tplc="22D46DE6">
      <w:start w:val="1"/>
      <w:numFmt w:val="bullet"/>
      <w:lvlText w:val="o"/>
      <w:lvlJc w:val="left"/>
      <w:pPr>
        <w:ind w:left="1440" w:hanging="360"/>
      </w:pPr>
      <w:rPr>
        <w:rFonts w:hint="default" w:ascii="Courier New" w:hAnsi="Courier New"/>
      </w:rPr>
    </w:lvl>
    <w:lvl w:ilvl="2" w:tplc="B2283BA4">
      <w:start w:val="1"/>
      <w:numFmt w:val="bullet"/>
      <w:lvlText w:val=""/>
      <w:lvlJc w:val="left"/>
      <w:pPr>
        <w:ind w:left="2160" w:hanging="360"/>
      </w:pPr>
      <w:rPr>
        <w:rFonts w:hint="default" w:ascii="Wingdings" w:hAnsi="Wingdings"/>
      </w:rPr>
    </w:lvl>
    <w:lvl w:ilvl="3" w:tplc="77F8DB9E">
      <w:start w:val="1"/>
      <w:numFmt w:val="bullet"/>
      <w:lvlText w:val=""/>
      <w:lvlJc w:val="left"/>
      <w:pPr>
        <w:ind w:left="2880" w:hanging="360"/>
      </w:pPr>
      <w:rPr>
        <w:rFonts w:hint="default" w:ascii="Symbol" w:hAnsi="Symbol"/>
      </w:rPr>
    </w:lvl>
    <w:lvl w:ilvl="4" w:tplc="EF3203F4">
      <w:start w:val="1"/>
      <w:numFmt w:val="bullet"/>
      <w:lvlText w:val="o"/>
      <w:lvlJc w:val="left"/>
      <w:pPr>
        <w:ind w:left="3600" w:hanging="360"/>
      </w:pPr>
      <w:rPr>
        <w:rFonts w:hint="default" w:ascii="Courier New" w:hAnsi="Courier New"/>
      </w:rPr>
    </w:lvl>
    <w:lvl w:ilvl="5" w:tplc="13365D00">
      <w:start w:val="1"/>
      <w:numFmt w:val="bullet"/>
      <w:lvlText w:val=""/>
      <w:lvlJc w:val="left"/>
      <w:pPr>
        <w:ind w:left="4320" w:hanging="360"/>
      </w:pPr>
      <w:rPr>
        <w:rFonts w:hint="default" w:ascii="Wingdings" w:hAnsi="Wingdings"/>
      </w:rPr>
    </w:lvl>
    <w:lvl w:ilvl="6" w:tplc="250EF91A">
      <w:start w:val="1"/>
      <w:numFmt w:val="bullet"/>
      <w:lvlText w:val=""/>
      <w:lvlJc w:val="left"/>
      <w:pPr>
        <w:ind w:left="5040" w:hanging="360"/>
      </w:pPr>
      <w:rPr>
        <w:rFonts w:hint="default" w:ascii="Symbol" w:hAnsi="Symbol"/>
      </w:rPr>
    </w:lvl>
    <w:lvl w:ilvl="7" w:tplc="27228F76">
      <w:start w:val="1"/>
      <w:numFmt w:val="bullet"/>
      <w:lvlText w:val="o"/>
      <w:lvlJc w:val="left"/>
      <w:pPr>
        <w:ind w:left="5760" w:hanging="360"/>
      </w:pPr>
      <w:rPr>
        <w:rFonts w:hint="default" w:ascii="Courier New" w:hAnsi="Courier New"/>
      </w:rPr>
    </w:lvl>
    <w:lvl w:ilvl="8" w:tplc="41246798">
      <w:start w:val="1"/>
      <w:numFmt w:val="bullet"/>
      <w:lvlText w:val=""/>
      <w:lvlJc w:val="left"/>
      <w:pPr>
        <w:ind w:left="6480" w:hanging="360"/>
      </w:pPr>
      <w:rPr>
        <w:rFonts w:hint="default" w:ascii="Wingdings" w:hAnsi="Wingdings"/>
      </w:rPr>
    </w:lvl>
  </w:abstractNum>
  <w:num w:numId="1" w16cid:durableId="1833985322">
    <w:abstractNumId w:val="33"/>
  </w:num>
  <w:num w:numId="2" w16cid:durableId="1033193539">
    <w:abstractNumId w:val="11"/>
  </w:num>
  <w:num w:numId="3" w16cid:durableId="1875920439">
    <w:abstractNumId w:val="34"/>
  </w:num>
  <w:num w:numId="4" w16cid:durableId="1600601228">
    <w:abstractNumId w:val="10"/>
  </w:num>
  <w:num w:numId="5" w16cid:durableId="145097221">
    <w:abstractNumId w:val="25"/>
  </w:num>
  <w:num w:numId="6" w16cid:durableId="535235684">
    <w:abstractNumId w:val="7"/>
  </w:num>
  <w:num w:numId="7" w16cid:durableId="69625545">
    <w:abstractNumId w:val="8"/>
  </w:num>
  <w:num w:numId="8" w16cid:durableId="1906332964">
    <w:abstractNumId w:val="38"/>
  </w:num>
  <w:num w:numId="9" w16cid:durableId="1208447">
    <w:abstractNumId w:val="18"/>
  </w:num>
  <w:num w:numId="10" w16cid:durableId="331497032">
    <w:abstractNumId w:val="40"/>
  </w:num>
  <w:num w:numId="11" w16cid:durableId="349601099">
    <w:abstractNumId w:val="43"/>
  </w:num>
  <w:num w:numId="12" w16cid:durableId="2056464452">
    <w:abstractNumId w:val="27"/>
  </w:num>
  <w:num w:numId="13" w16cid:durableId="2137478565">
    <w:abstractNumId w:val="9"/>
  </w:num>
  <w:num w:numId="14" w16cid:durableId="1570994991">
    <w:abstractNumId w:val="13"/>
  </w:num>
  <w:num w:numId="15" w16cid:durableId="310601242">
    <w:abstractNumId w:val="0"/>
  </w:num>
  <w:num w:numId="16" w16cid:durableId="842476754">
    <w:abstractNumId w:val="35"/>
  </w:num>
  <w:num w:numId="17" w16cid:durableId="969436997">
    <w:abstractNumId w:val="24"/>
  </w:num>
  <w:num w:numId="18" w16cid:durableId="18435999">
    <w:abstractNumId w:val="41"/>
  </w:num>
  <w:num w:numId="19" w16cid:durableId="1357535237">
    <w:abstractNumId w:val="4"/>
  </w:num>
  <w:num w:numId="20" w16cid:durableId="190802573">
    <w:abstractNumId w:val="28"/>
  </w:num>
  <w:num w:numId="21" w16cid:durableId="1972243754">
    <w:abstractNumId w:val="6"/>
  </w:num>
  <w:num w:numId="22" w16cid:durableId="820534863">
    <w:abstractNumId w:val="19"/>
  </w:num>
  <w:num w:numId="23" w16cid:durableId="932665113">
    <w:abstractNumId w:val="21"/>
  </w:num>
  <w:num w:numId="24" w16cid:durableId="349651622">
    <w:abstractNumId w:val="46"/>
  </w:num>
  <w:num w:numId="25" w16cid:durableId="305400602">
    <w:abstractNumId w:val="45"/>
  </w:num>
  <w:num w:numId="26" w16cid:durableId="419763711">
    <w:abstractNumId w:val="36"/>
  </w:num>
  <w:num w:numId="27" w16cid:durableId="255410084">
    <w:abstractNumId w:val="3"/>
  </w:num>
  <w:num w:numId="28" w16cid:durableId="757599520">
    <w:abstractNumId w:val="22"/>
  </w:num>
  <w:num w:numId="29" w16cid:durableId="743601458">
    <w:abstractNumId w:val="37"/>
  </w:num>
  <w:num w:numId="30" w16cid:durableId="1340816258">
    <w:abstractNumId w:val="14"/>
  </w:num>
  <w:num w:numId="31" w16cid:durableId="536544764">
    <w:abstractNumId w:val="17"/>
  </w:num>
  <w:num w:numId="32" w16cid:durableId="1345667327">
    <w:abstractNumId w:val="12"/>
  </w:num>
  <w:num w:numId="33" w16cid:durableId="765343688">
    <w:abstractNumId w:val="1"/>
  </w:num>
  <w:num w:numId="34" w16cid:durableId="804393639">
    <w:abstractNumId w:val="20"/>
  </w:num>
  <w:num w:numId="35" w16cid:durableId="1070075138">
    <w:abstractNumId w:val="44"/>
  </w:num>
  <w:num w:numId="36" w16cid:durableId="886182977">
    <w:abstractNumId w:val="29"/>
  </w:num>
  <w:num w:numId="37" w16cid:durableId="870192820">
    <w:abstractNumId w:val="2"/>
  </w:num>
  <w:num w:numId="38" w16cid:durableId="1059671276">
    <w:abstractNumId w:val="30"/>
  </w:num>
  <w:num w:numId="39" w16cid:durableId="1252809776">
    <w:abstractNumId w:val="32"/>
  </w:num>
  <w:num w:numId="40" w16cid:durableId="1606226163">
    <w:abstractNumId w:val="31"/>
  </w:num>
  <w:num w:numId="41" w16cid:durableId="1905483157">
    <w:abstractNumId w:val="23"/>
  </w:num>
  <w:num w:numId="42" w16cid:durableId="1579822563">
    <w:abstractNumId w:val="42"/>
  </w:num>
  <w:num w:numId="43" w16cid:durableId="694043060">
    <w:abstractNumId w:val="16"/>
  </w:num>
  <w:num w:numId="44" w16cid:durableId="1381705882">
    <w:abstractNumId w:val="5"/>
  </w:num>
  <w:num w:numId="45" w16cid:durableId="1671986777">
    <w:abstractNumId w:val="39"/>
  </w:num>
  <w:num w:numId="46" w16cid:durableId="1869950948">
    <w:abstractNumId w:val="26"/>
  </w:num>
  <w:num w:numId="47" w16cid:durableId="871117995">
    <w:abstractNumId w:val="15"/>
  </w:num>
  <w:numIdMacAtCleanup w:val="29"/>
</w:numbering>
</file>

<file path=word/people.xml><?xml version="1.0" encoding="utf-8"?>
<w15:people xmlns:mc="http://schemas.openxmlformats.org/markup-compatibility/2006" xmlns:w15="http://schemas.microsoft.com/office/word/2012/wordml" mc:Ignorable="w15">
  <w15:person w15:author="Mariia KOMISSAROVA">
    <w15:presenceInfo w15:providerId="AD" w15:userId="S::mariia.komissarova@rbinternational.com::9a656b46-700a-4b0d-add2-1a77b0128168"/>
  </w15:person>
  <w15:person w15:author="Johannes EDER">
    <w15:presenceInfo w15:providerId="AD" w15:userId="S::johannes1.eder@rbinternational.com::1d91f86f-b2ed-47b3-aa17-1c09493e2b41"/>
  </w15:person>
  <w15:person w15:author="Nikola DJORDJEVIC">
    <w15:presenceInfo w15:providerId="AD" w15:userId="S::nikola.djordjevic@raiffeisenbank.rs::6b946597-f2c0-4a59-8a64-bef82f955ac0"/>
  </w15:person>
  <w15:person w15:author="Tamara STAJIC">
    <w15:presenceInfo w15:providerId="AD" w15:userId="S::tamara.stajic@raiffeisenbank.rs::7aaef06e-8d62-4b55-8339-d9716eb5ea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14"/>
    <w:rsid w:val="00000CFE"/>
    <w:rsid w:val="00000D4E"/>
    <w:rsid w:val="00001CB2"/>
    <w:rsid w:val="00001D1C"/>
    <w:rsid w:val="0000265F"/>
    <w:rsid w:val="0000292F"/>
    <w:rsid w:val="00003754"/>
    <w:rsid w:val="00004BCB"/>
    <w:rsid w:val="00005A19"/>
    <w:rsid w:val="0000758E"/>
    <w:rsid w:val="00007DAF"/>
    <w:rsid w:val="00007F1E"/>
    <w:rsid w:val="0001193C"/>
    <w:rsid w:val="00013424"/>
    <w:rsid w:val="00013638"/>
    <w:rsid w:val="00013A1C"/>
    <w:rsid w:val="00014659"/>
    <w:rsid w:val="0001497F"/>
    <w:rsid w:val="00014C9A"/>
    <w:rsid w:val="000165EC"/>
    <w:rsid w:val="00017DB8"/>
    <w:rsid w:val="000211DC"/>
    <w:rsid w:val="000219E1"/>
    <w:rsid w:val="0002214C"/>
    <w:rsid w:val="00022B17"/>
    <w:rsid w:val="00022E9A"/>
    <w:rsid w:val="00023171"/>
    <w:rsid w:val="00023BA3"/>
    <w:rsid w:val="00025DE6"/>
    <w:rsid w:val="000260E3"/>
    <w:rsid w:val="00030F2A"/>
    <w:rsid w:val="00031200"/>
    <w:rsid w:val="000316BF"/>
    <w:rsid w:val="00031E02"/>
    <w:rsid w:val="000322AB"/>
    <w:rsid w:val="00032567"/>
    <w:rsid w:val="00035382"/>
    <w:rsid w:val="0003559F"/>
    <w:rsid w:val="00037234"/>
    <w:rsid w:val="000400F6"/>
    <w:rsid w:val="00040630"/>
    <w:rsid w:val="000417FD"/>
    <w:rsid w:val="00041E3D"/>
    <w:rsid w:val="000430DD"/>
    <w:rsid w:val="00044A9E"/>
    <w:rsid w:val="000451D3"/>
    <w:rsid w:val="00045D4E"/>
    <w:rsid w:val="000462E4"/>
    <w:rsid w:val="00046310"/>
    <w:rsid w:val="00046770"/>
    <w:rsid w:val="000467B4"/>
    <w:rsid w:val="000468AD"/>
    <w:rsid w:val="00046E9E"/>
    <w:rsid w:val="000470C0"/>
    <w:rsid w:val="0004766B"/>
    <w:rsid w:val="00047E7E"/>
    <w:rsid w:val="00050992"/>
    <w:rsid w:val="00052471"/>
    <w:rsid w:val="00052597"/>
    <w:rsid w:val="0005277E"/>
    <w:rsid w:val="00053107"/>
    <w:rsid w:val="000534A3"/>
    <w:rsid w:val="00053A13"/>
    <w:rsid w:val="000550B4"/>
    <w:rsid w:val="00056578"/>
    <w:rsid w:val="00056BF6"/>
    <w:rsid w:val="0005736F"/>
    <w:rsid w:val="00057640"/>
    <w:rsid w:val="00057AE5"/>
    <w:rsid w:val="000616B2"/>
    <w:rsid w:val="00062D44"/>
    <w:rsid w:val="0006349E"/>
    <w:rsid w:val="00063EB6"/>
    <w:rsid w:val="00066B9E"/>
    <w:rsid w:val="00066C25"/>
    <w:rsid w:val="00066E89"/>
    <w:rsid w:val="00066FC8"/>
    <w:rsid w:val="00066FEE"/>
    <w:rsid w:val="00067457"/>
    <w:rsid w:val="000676E7"/>
    <w:rsid w:val="000710D4"/>
    <w:rsid w:val="00072871"/>
    <w:rsid w:val="00073A61"/>
    <w:rsid w:val="00073A89"/>
    <w:rsid w:val="0007456B"/>
    <w:rsid w:val="00074664"/>
    <w:rsid w:val="000748B6"/>
    <w:rsid w:val="0007640C"/>
    <w:rsid w:val="0007685A"/>
    <w:rsid w:val="00076B1E"/>
    <w:rsid w:val="00081784"/>
    <w:rsid w:val="00081BE9"/>
    <w:rsid w:val="00081D66"/>
    <w:rsid w:val="00081DB5"/>
    <w:rsid w:val="000820CD"/>
    <w:rsid w:val="000824CD"/>
    <w:rsid w:val="00082922"/>
    <w:rsid w:val="000847F0"/>
    <w:rsid w:val="00086855"/>
    <w:rsid w:val="00086E0F"/>
    <w:rsid w:val="00087758"/>
    <w:rsid w:val="00090672"/>
    <w:rsid w:val="00090920"/>
    <w:rsid w:val="00091012"/>
    <w:rsid w:val="000918D8"/>
    <w:rsid w:val="00091D8C"/>
    <w:rsid w:val="00092F5D"/>
    <w:rsid w:val="00094248"/>
    <w:rsid w:val="00095701"/>
    <w:rsid w:val="00095E28"/>
    <w:rsid w:val="000964AD"/>
    <w:rsid w:val="00096CC5"/>
    <w:rsid w:val="00097036"/>
    <w:rsid w:val="000975CA"/>
    <w:rsid w:val="00097FFD"/>
    <w:rsid w:val="000A03BA"/>
    <w:rsid w:val="000A085D"/>
    <w:rsid w:val="000A1377"/>
    <w:rsid w:val="000A1723"/>
    <w:rsid w:val="000A176F"/>
    <w:rsid w:val="000A2485"/>
    <w:rsid w:val="000A2660"/>
    <w:rsid w:val="000A28CD"/>
    <w:rsid w:val="000A3001"/>
    <w:rsid w:val="000A532D"/>
    <w:rsid w:val="000A5CCF"/>
    <w:rsid w:val="000A683F"/>
    <w:rsid w:val="000A6C27"/>
    <w:rsid w:val="000A6DCD"/>
    <w:rsid w:val="000B2597"/>
    <w:rsid w:val="000B25E7"/>
    <w:rsid w:val="000B2A53"/>
    <w:rsid w:val="000B39C9"/>
    <w:rsid w:val="000B4151"/>
    <w:rsid w:val="000B478D"/>
    <w:rsid w:val="000B5657"/>
    <w:rsid w:val="000B568C"/>
    <w:rsid w:val="000B58F3"/>
    <w:rsid w:val="000B5D37"/>
    <w:rsid w:val="000B77E2"/>
    <w:rsid w:val="000B7C2C"/>
    <w:rsid w:val="000C1B6B"/>
    <w:rsid w:val="000C2A3D"/>
    <w:rsid w:val="000C2A4F"/>
    <w:rsid w:val="000C4CBF"/>
    <w:rsid w:val="000C58F1"/>
    <w:rsid w:val="000D177B"/>
    <w:rsid w:val="000D3543"/>
    <w:rsid w:val="000D4050"/>
    <w:rsid w:val="000D44DE"/>
    <w:rsid w:val="000D5708"/>
    <w:rsid w:val="000D7894"/>
    <w:rsid w:val="000E0023"/>
    <w:rsid w:val="000E0081"/>
    <w:rsid w:val="000E3165"/>
    <w:rsid w:val="000E400C"/>
    <w:rsid w:val="000E5B54"/>
    <w:rsid w:val="000E6798"/>
    <w:rsid w:val="000E730E"/>
    <w:rsid w:val="000E7D46"/>
    <w:rsid w:val="000F03A4"/>
    <w:rsid w:val="000F094A"/>
    <w:rsid w:val="000F206A"/>
    <w:rsid w:val="000F356E"/>
    <w:rsid w:val="000F4704"/>
    <w:rsid w:val="000F48C8"/>
    <w:rsid w:val="000F4960"/>
    <w:rsid w:val="000F60AD"/>
    <w:rsid w:val="000F636D"/>
    <w:rsid w:val="000F66E1"/>
    <w:rsid w:val="000F6CB2"/>
    <w:rsid w:val="000F7831"/>
    <w:rsid w:val="000F7DC1"/>
    <w:rsid w:val="001019EC"/>
    <w:rsid w:val="00101A14"/>
    <w:rsid w:val="0010278D"/>
    <w:rsid w:val="0010281A"/>
    <w:rsid w:val="001040DC"/>
    <w:rsid w:val="00104AA1"/>
    <w:rsid w:val="00104E01"/>
    <w:rsid w:val="00105650"/>
    <w:rsid w:val="001061AC"/>
    <w:rsid w:val="001069AF"/>
    <w:rsid w:val="00106B72"/>
    <w:rsid w:val="001100BF"/>
    <w:rsid w:val="00110357"/>
    <w:rsid w:val="00110F3C"/>
    <w:rsid w:val="00111E84"/>
    <w:rsid w:val="00112704"/>
    <w:rsid w:val="00113394"/>
    <w:rsid w:val="00113504"/>
    <w:rsid w:val="0011433C"/>
    <w:rsid w:val="001144EC"/>
    <w:rsid w:val="001145B6"/>
    <w:rsid w:val="001157E5"/>
    <w:rsid w:val="0011610D"/>
    <w:rsid w:val="00116291"/>
    <w:rsid w:val="00116FAC"/>
    <w:rsid w:val="00121E08"/>
    <w:rsid w:val="001222C3"/>
    <w:rsid w:val="00122EAE"/>
    <w:rsid w:val="00123657"/>
    <w:rsid w:val="001237EA"/>
    <w:rsid w:val="0012426A"/>
    <w:rsid w:val="001242D8"/>
    <w:rsid w:val="001252CA"/>
    <w:rsid w:val="00125450"/>
    <w:rsid w:val="00125A11"/>
    <w:rsid w:val="00125A72"/>
    <w:rsid w:val="0012624A"/>
    <w:rsid w:val="001264AC"/>
    <w:rsid w:val="00126C24"/>
    <w:rsid w:val="00126D60"/>
    <w:rsid w:val="00126E35"/>
    <w:rsid w:val="00127693"/>
    <w:rsid w:val="00127E4A"/>
    <w:rsid w:val="00130614"/>
    <w:rsid w:val="00131936"/>
    <w:rsid w:val="00131BC4"/>
    <w:rsid w:val="0013209C"/>
    <w:rsid w:val="001328DA"/>
    <w:rsid w:val="00132E74"/>
    <w:rsid w:val="00134B5C"/>
    <w:rsid w:val="001353C1"/>
    <w:rsid w:val="00137131"/>
    <w:rsid w:val="0013718C"/>
    <w:rsid w:val="00137CDD"/>
    <w:rsid w:val="001408D2"/>
    <w:rsid w:val="00141087"/>
    <w:rsid w:val="001415A5"/>
    <w:rsid w:val="00142CAF"/>
    <w:rsid w:val="001431C7"/>
    <w:rsid w:val="00143BF0"/>
    <w:rsid w:val="00143F06"/>
    <w:rsid w:val="00145234"/>
    <w:rsid w:val="00145FD3"/>
    <w:rsid w:val="00146DEA"/>
    <w:rsid w:val="00146E2F"/>
    <w:rsid w:val="00146F6F"/>
    <w:rsid w:val="00151100"/>
    <w:rsid w:val="00152AC0"/>
    <w:rsid w:val="00152B96"/>
    <w:rsid w:val="001534E0"/>
    <w:rsid w:val="00153600"/>
    <w:rsid w:val="00153750"/>
    <w:rsid w:val="00153A83"/>
    <w:rsid w:val="0015422F"/>
    <w:rsid w:val="00154422"/>
    <w:rsid w:val="001544AB"/>
    <w:rsid w:val="001550CD"/>
    <w:rsid w:val="00155C6E"/>
    <w:rsid w:val="00157C63"/>
    <w:rsid w:val="001608BC"/>
    <w:rsid w:val="00160BA8"/>
    <w:rsid w:val="00161658"/>
    <w:rsid w:val="001618D8"/>
    <w:rsid w:val="00163A56"/>
    <w:rsid w:val="00163DFB"/>
    <w:rsid w:val="00164356"/>
    <w:rsid w:val="00164AD0"/>
    <w:rsid w:val="001655E6"/>
    <w:rsid w:val="00166CC5"/>
    <w:rsid w:val="00166CD4"/>
    <w:rsid w:val="0017049C"/>
    <w:rsid w:val="00171B39"/>
    <w:rsid w:val="00171CD2"/>
    <w:rsid w:val="0017231C"/>
    <w:rsid w:val="00172F7E"/>
    <w:rsid w:val="00173603"/>
    <w:rsid w:val="00174535"/>
    <w:rsid w:val="00175052"/>
    <w:rsid w:val="00175AE5"/>
    <w:rsid w:val="00176165"/>
    <w:rsid w:val="00176786"/>
    <w:rsid w:val="00176C60"/>
    <w:rsid w:val="00177722"/>
    <w:rsid w:val="00177886"/>
    <w:rsid w:val="00180589"/>
    <w:rsid w:val="00180A15"/>
    <w:rsid w:val="00180B18"/>
    <w:rsid w:val="001815AE"/>
    <w:rsid w:val="001826DC"/>
    <w:rsid w:val="00184728"/>
    <w:rsid w:val="00185301"/>
    <w:rsid w:val="0018535C"/>
    <w:rsid w:val="00185374"/>
    <w:rsid w:val="00185573"/>
    <w:rsid w:val="00185CB5"/>
    <w:rsid w:val="00185E08"/>
    <w:rsid w:val="00187040"/>
    <w:rsid w:val="0018A7FE"/>
    <w:rsid w:val="00190027"/>
    <w:rsid w:val="0019079B"/>
    <w:rsid w:val="0019087B"/>
    <w:rsid w:val="00191767"/>
    <w:rsid w:val="00192217"/>
    <w:rsid w:val="00192248"/>
    <w:rsid w:val="001928EC"/>
    <w:rsid w:val="00192BB5"/>
    <w:rsid w:val="00193556"/>
    <w:rsid w:val="0019430B"/>
    <w:rsid w:val="001948FF"/>
    <w:rsid w:val="00196092"/>
    <w:rsid w:val="00196916"/>
    <w:rsid w:val="00196FBD"/>
    <w:rsid w:val="0019773B"/>
    <w:rsid w:val="001A0006"/>
    <w:rsid w:val="001A13D9"/>
    <w:rsid w:val="001A2122"/>
    <w:rsid w:val="001A366D"/>
    <w:rsid w:val="001A46B5"/>
    <w:rsid w:val="001A50C4"/>
    <w:rsid w:val="001A60E2"/>
    <w:rsid w:val="001A7138"/>
    <w:rsid w:val="001A71A8"/>
    <w:rsid w:val="001A7983"/>
    <w:rsid w:val="001A7D34"/>
    <w:rsid w:val="001B0034"/>
    <w:rsid w:val="001B024E"/>
    <w:rsid w:val="001B0DEA"/>
    <w:rsid w:val="001B128B"/>
    <w:rsid w:val="001B1647"/>
    <w:rsid w:val="001B191B"/>
    <w:rsid w:val="001B1D32"/>
    <w:rsid w:val="001B2475"/>
    <w:rsid w:val="001B2837"/>
    <w:rsid w:val="001B2856"/>
    <w:rsid w:val="001B29D7"/>
    <w:rsid w:val="001B29E6"/>
    <w:rsid w:val="001B2AA3"/>
    <w:rsid w:val="001B33E6"/>
    <w:rsid w:val="001B3B6E"/>
    <w:rsid w:val="001B3BCB"/>
    <w:rsid w:val="001B3EC0"/>
    <w:rsid w:val="001B55D9"/>
    <w:rsid w:val="001B5A7F"/>
    <w:rsid w:val="001B659C"/>
    <w:rsid w:val="001B67DF"/>
    <w:rsid w:val="001B6827"/>
    <w:rsid w:val="001B7053"/>
    <w:rsid w:val="001B73E3"/>
    <w:rsid w:val="001B7FD9"/>
    <w:rsid w:val="001C09E4"/>
    <w:rsid w:val="001C0B5B"/>
    <w:rsid w:val="001C3CBB"/>
    <w:rsid w:val="001C52B1"/>
    <w:rsid w:val="001C56B9"/>
    <w:rsid w:val="001C5EC4"/>
    <w:rsid w:val="001C60AB"/>
    <w:rsid w:val="001C61D2"/>
    <w:rsid w:val="001C67A5"/>
    <w:rsid w:val="001C7335"/>
    <w:rsid w:val="001D02A4"/>
    <w:rsid w:val="001D18A0"/>
    <w:rsid w:val="001D49A0"/>
    <w:rsid w:val="001D4B5A"/>
    <w:rsid w:val="001D4BBF"/>
    <w:rsid w:val="001D61EA"/>
    <w:rsid w:val="001D6C24"/>
    <w:rsid w:val="001D7030"/>
    <w:rsid w:val="001D7613"/>
    <w:rsid w:val="001E08D0"/>
    <w:rsid w:val="001E1306"/>
    <w:rsid w:val="001E3712"/>
    <w:rsid w:val="001E393A"/>
    <w:rsid w:val="001E4C83"/>
    <w:rsid w:val="001E4DC1"/>
    <w:rsid w:val="001E50DF"/>
    <w:rsid w:val="001E5676"/>
    <w:rsid w:val="001E61BC"/>
    <w:rsid w:val="001E6DC8"/>
    <w:rsid w:val="001E6FA6"/>
    <w:rsid w:val="001F013F"/>
    <w:rsid w:val="001F0B67"/>
    <w:rsid w:val="001F16FF"/>
    <w:rsid w:val="001F3470"/>
    <w:rsid w:val="001F34AF"/>
    <w:rsid w:val="001F43AC"/>
    <w:rsid w:val="001F5F05"/>
    <w:rsid w:val="0020032E"/>
    <w:rsid w:val="0020047D"/>
    <w:rsid w:val="00200C6E"/>
    <w:rsid w:val="002010FA"/>
    <w:rsid w:val="0020252C"/>
    <w:rsid w:val="00203A52"/>
    <w:rsid w:val="00204017"/>
    <w:rsid w:val="002041E0"/>
    <w:rsid w:val="00204363"/>
    <w:rsid w:val="00205E61"/>
    <w:rsid w:val="002071AB"/>
    <w:rsid w:val="00207C91"/>
    <w:rsid w:val="002114AC"/>
    <w:rsid w:val="00211F31"/>
    <w:rsid w:val="00212326"/>
    <w:rsid w:val="00212BC5"/>
    <w:rsid w:val="002130CF"/>
    <w:rsid w:val="00213E19"/>
    <w:rsid w:val="002144A8"/>
    <w:rsid w:val="00214C1C"/>
    <w:rsid w:val="00214CEC"/>
    <w:rsid w:val="00215D53"/>
    <w:rsid w:val="00216C3C"/>
    <w:rsid w:val="00217241"/>
    <w:rsid w:val="00217650"/>
    <w:rsid w:val="002206D1"/>
    <w:rsid w:val="00221E63"/>
    <w:rsid w:val="002224EC"/>
    <w:rsid w:val="00222858"/>
    <w:rsid w:val="00223E61"/>
    <w:rsid w:val="00223E96"/>
    <w:rsid w:val="00223ECA"/>
    <w:rsid w:val="00225AC7"/>
    <w:rsid w:val="0022606C"/>
    <w:rsid w:val="002261B8"/>
    <w:rsid w:val="002261C9"/>
    <w:rsid w:val="00226951"/>
    <w:rsid w:val="0022703C"/>
    <w:rsid w:val="00227F18"/>
    <w:rsid w:val="00231AF5"/>
    <w:rsid w:val="002322F5"/>
    <w:rsid w:val="0023259C"/>
    <w:rsid w:val="002327B2"/>
    <w:rsid w:val="00232B87"/>
    <w:rsid w:val="00233ABA"/>
    <w:rsid w:val="00237569"/>
    <w:rsid w:val="002376A3"/>
    <w:rsid w:val="0024016B"/>
    <w:rsid w:val="002407CA"/>
    <w:rsid w:val="00240CD3"/>
    <w:rsid w:val="00240ED2"/>
    <w:rsid w:val="00241D46"/>
    <w:rsid w:val="00241D4F"/>
    <w:rsid w:val="00241EA6"/>
    <w:rsid w:val="00242879"/>
    <w:rsid w:val="0024326F"/>
    <w:rsid w:val="00243347"/>
    <w:rsid w:val="0024373E"/>
    <w:rsid w:val="00243FFB"/>
    <w:rsid w:val="0024785F"/>
    <w:rsid w:val="0025060D"/>
    <w:rsid w:val="00251861"/>
    <w:rsid w:val="00251EA0"/>
    <w:rsid w:val="00251EF8"/>
    <w:rsid w:val="00252043"/>
    <w:rsid w:val="00252D24"/>
    <w:rsid w:val="002537E1"/>
    <w:rsid w:val="00254108"/>
    <w:rsid w:val="002547F2"/>
    <w:rsid w:val="00254CCC"/>
    <w:rsid w:val="00256208"/>
    <w:rsid w:val="00256BE7"/>
    <w:rsid w:val="002571CD"/>
    <w:rsid w:val="0025720D"/>
    <w:rsid w:val="00257351"/>
    <w:rsid w:val="0025762A"/>
    <w:rsid w:val="00257B9C"/>
    <w:rsid w:val="00257BDB"/>
    <w:rsid w:val="00257CC9"/>
    <w:rsid w:val="0026002D"/>
    <w:rsid w:val="00261468"/>
    <w:rsid w:val="00261638"/>
    <w:rsid w:val="002616E5"/>
    <w:rsid w:val="00261EEA"/>
    <w:rsid w:val="00262E52"/>
    <w:rsid w:val="00262F1C"/>
    <w:rsid w:val="0026335F"/>
    <w:rsid w:val="00263657"/>
    <w:rsid w:val="00263FFB"/>
    <w:rsid w:val="0026445A"/>
    <w:rsid w:val="002647EB"/>
    <w:rsid w:val="00265314"/>
    <w:rsid w:val="0026657C"/>
    <w:rsid w:val="00266CF5"/>
    <w:rsid w:val="00266EF9"/>
    <w:rsid w:val="002675DF"/>
    <w:rsid w:val="00267C5D"/>
    <w:rsid w:val="00270BAC"/>
    <w:rsid w:val="002712C7"/>
    <w:rsid w:val="00271E04"/>
    <w:rsid w:val="00272370"/>
    <w:rsid w:val="00272B4B"/>
    <w:rsid w:val="00272EEA"/>
    <w:rsid w:val="002746E7"/>
    <w:rsid w:val="0027488E"/>
    <w:rsid w:val="002748F8"/>
    <w:rsid w:val="00274E65"/>
    <w:rsid w:val="00275063"/>
    <w:rsid w:val="0027524F"/>
    <w:rsid w:val="00275649"/>
    <w:rsid w:val="0027641E"/>
    <w:rsid w:val="002765F9"/>
    <w:rsid w:val="0027684B"/>
    <w:rsid w:val="00277692"/>
    <w:rsid w:val="00277733"/>
    <w:rsid w:val="00277967"/>
    <w:rsid w:val="00280B4B"/>
    <w:rsid w:val="00280E8B"/>
    <w:rsid w:val="0028193E"/>
    <w:rsid w:val="00284307"/>
    <w:rsid w:val="00284586"/>
    <w:rsid w:val="00284594"/>
    <w:rsid w:val="0028488E"/>
    <w:rsid w:val="00284A6E"/>
    <w:rsid w:val="00284C91"/>
    <w:rsid w:val="00285445"/>
    <w:rsid w:val="00286176"/>
    <w:rsid w:val="00286685"/>
    <w:rsid w:val="0028704C"/>
    <w:rsid w:val="0028756E"/>
    <w:rsid w:val="00290485"/>
    <w:rsid w:val="00290B42"/>
    <w:rsid w:val="00291C40"/>
    <w:rsid w:val="00292BFD"/>
    <w:rsid w:val="00292E7C"/>
    <w:rsid w:val="00292EB9"/>
    <w:rsid w:val="00293720"/>
    <w:rsid w:val="00293D34"/>
    <w:rsid w:val="00293D7C"/>
    <w:rsid w:val="002944B8"/>
    <w:rsid w:val="002946D8"/>
    <w:rsid w:val="002948E4"/>
    <w:rsid w:val="00294C87"/>
    <w:rsid w:val="00294DD1"/>
    <w:rsid w:val="0029547E"/>
    <w:rsid w:val="00295745"/>
    <w:rsid w:val="00295BFF"/>
    <w:rsid w:val="002968D8"/>
    <w:rsid w:val="0029735D"/>
    <w:rsid w:val="002976B2"/>
    <w:rsid w:val="00297B83"/>
    <w:rsid w:val="00297BC0"/>
    <w:rsid w:val="00297D9B"/>
    <w:rsid w:val="00297DDB"/>
    <w:rsid w:val="002A05D6"/>
    <w:rsid w:val="002A086E"/>
    <w:rsid w:val="002A0CBA"/>
    <w:rsid w:val="002A1D8E"/>
    <w:rsid w:val="002A2098"/>
    <w:rsid w:val="002A248D"/>
    <w:rsid w:val="002A2AD9"/>
    <w:rsid w:val="002A328B"/>
    <w:rsid w:val="002A332C"/>
    <w:rsid w:val="002A436C"/>
    <w:rsid w:val="002A4473"/>
    <w:rsid w:val="002A486C"/>
    <w:rsid w:val="002A5882"/>
    <w:rsid w:val="002A5DF3"/>
    <w:rsid w:val="002A67C5"/>
    <w:rsid w:val="002B2494"/>
    <w:rsid w:val="002B27B0"/>
    <w:rsid w:val="002B2D28"/>
    <w:rsid w:val="002B2EAF"/>
    <w:rsid w:val="002B3B5F"/>
    <w:rsid w:val="002B3CC6"/>
    <w:rsid w:val="002B4CF3"/>
    <w:rsid w:val="002B4F12"/>
    <w:rsid w:val="002B50B0"/>
    <w:rsid w:val="002B56C3"/>
    <w:rsid w:val="002B6D06"/>
    <w:rsid w:val="002B7E1C"/>
    <w:rsid w:val="002C1368"/>
    <w:rsid w:val="002C3101"/>
    <w:rsid w:val="002C4202"/>
    <w:rsid w:val="002C44F8"/>
    <w:rsid w:val="002C55D1"/>
    <w:rsid w:val="002C5623"/>
    <w:rsid w:val="002C5E52"/>
    <w:rsid w:val="002C6182"/>
    <w:rsid w:val="002C65FA"/>
    <w:rsid w:val="002C7CFA"/>
    <w:rsid w:val="002D068F"/>
    <w:rsid w:val="002D0C12"/>
    <w:rsid w:val="002D0D23"/>
    <w:rsid w:val="002D10F3"/>
    <w:rsid w:val="002D13D9"/>
    <w:rsid w:val="002D1B56"/>
    <w:rsid w:val="002D2D8A"/>
    <w:rsid w:val="002D2E29"/>
    <w:rsid w:val="002D382B"/>
    <w:rsid w:val="002D4EC0"/>
    <w:rsid w:val="002D5631"/>
    <w:rsid w:val="002D587F"/>
    <w:rsid w:val="002D6160"/>
    <w:rsid w:val="002D6CCB"/>
    <w:rsid w:val="002E0168"/>
    <w:rsid w:val="002E0B9D"/>
    <w:rsid w:val="002E14EA"/>
    <w:rsid w:val="002E32D9"/>
    <w:rsid w:val="002E3684"/>
    <w:rsid w:val="002E3951"/>
    <w:rsid w:val="002E44EE"/>
    <w:rsid w:val="002E454B"/>
    <w:rsid w:val="002E4634"/>
    <w:rsid w:val="002E46E9"/>
    <w:rsid w:val="002E4B3F"/>
    <w:rsid w:val="002E5D99"/>
    <w:rsid w:val="002E6127"/>
    <w:rsid w:val="002E63FC"/>
    <w:rsid w:val="002E66B0"/>
    <w:rsid w:val="002E7A26"/>
    <w:rsid w:val="002F0789"/>
    <w:rsid w:val="002F153A"/>
    <w:rsid w:val="002F2304"/>
    <w:rsid w:val="002F2500"/>
    <w:rsid w:val="002F257F"/>
    <w:rsid w:val="002F2AD1"/>
    <w:rsid w:val="002F3A24"/>
    <w:rsid w:val="002F4256"/>
    <w:rsid w:val="002F5568"/>
    <w:rsid w:val="002F593C"/>
    <w:rsid w:val="002F597C"/>
    <w:rsid w:val="002F5CD0"/>
    <w:rsid w:val="002F5E03"/>
    <w:rsid w:val="002F6082"/>
    <w:rsid w:val="002F6165"/>
    <w:rsid w:val="002F63B7"/>
    <w:rsid w:val="002F64B1"/>
    <w:rsid w:val="002F6996"/>
    <w:rsid w:val="0030076E"/>
    <w:rsid w:val="003021D5"/>
    <w:rsid w:val="003028E2"/>
    <w:rsid w:val="00303AB1"/>
    <w:rsid w:val="00303AC2"/>
    <w:rsid w:val="00303BB1"/>
    <w:rsid w:val="003046BC"/>
    <w:rsid w:val="00305F8E"/>
    <w:rsid w:val="00306E6F"/>
    <w:rsid w:val="00307957"/>
    <w:rsid w:val="003079C0"/>
    <w:rsid w:val="00307EF2"/>
    <w:rsid w:val="00310013"/>
    <w:rsid w:val="003101B0"/>
    <w:rsid w:val="003105A8"/>
    <w:rsid w:val="00310ECE"/>
    <w:rsid w:val="00311221"/>
    <w:rsid w:val="00311231"/>
    <w:rsid w:val="00312AB4"/>
    <w:rsid w:val="00313495"/>
    <w:rsid w:val="0031359F"/>
    <w:rsid w:val="0031364F"/>
    <w:rsid w:val="00313762"/>
    <w:rsid w:val="003139DC"/>
    <w:rsid w:val="00313B21"/>
    <w:rsid w:val="00314382"/>
    <w:rsid w:val="00314E27"/>
    <w:rsid w:val="00314F43"/>
    <w:rsid w:val="00315987"/>
    <w:rsid w:val="00315C70"/>
    <w:rsid w:val="00316297"/>
    <w:rsid w:val="003172C6"/>
    <w:rsid w:val="00317482"/>
    <w:rsid w:val="00317E80"/>
    <w:rsid w:val="00320915"/>
    <w:rsid w:val="00320DE8"/>
    <w:rsid w:val="003213F9"/>
    <w:rsid w:val="00322217"/>
    <w:rsid w:val="00322914"/>
    <w:rsid w:val="0032335F"/>
    <w:rsid w:val="0032342F"/>
    <w:rsid w:val="003240F8"/>
    <w:rsid w:val="00324C70"/>
    <w:rsid w:val="00325671"/>
    <w:rsid w:val="00325F52"/>
    <w:rsid w:val="00326B94"/>
    <w:rsid w:val="00326B9C"/>
    <w:rsid w:val="00326FC4"/>
    <w:rsid w:val="00327748"/>
    <w:rsid w:val="00327C89"/>
    <w:rsid w:val="00330148"/>
    <w:rsid w:val="00330181"/>
    <w:rsid w:val="00330521"/>
    <w:rsid w:val="00331E35"/>
    <w:rsid w:val="0033212D"/>
    <w:rsid w:val="003326FD"/>
    <w:rsid w:val="00332A24"/>
    <w:rsid w:val="00332DC5"/>
    <w:rsid w:val="003339A3"/>
    <w:rsid w:val="00333CE9"/>
    <w:rsid w:val="0033481A"/>
    <w:rsid w:val="00335591"/>
    <w:rsid w:val="003357EE"/>
    <w:rsid w:val="00335AEA"/>
    <w:rsid w:val="00336FC7"/>
    <w:rsid w:val="00337094"/>
    <w:rsid w:val="00341E41"/>
    <w:rsid w:val="0034445D"/>
    <w:rsid w:val="00344698"/>
    <w:rsid w:val="00344C7C"/>
    <w:rsid w:val="00344CB0"/>
    <w:rsid w:val="00344E4C"/>
    <w:rsid w:val="003457AE"/>
    <w:rsid w:val="00345CC6"/>
    <w:rsid w:val="00345EC4"/>
    <w:rsid w:val="00346535"/>
    <w:rsid w:val="0034757A"/>
    <w:rsid w:val="00350144"/>
    <w:rsid w:val="00350AB5"/>
    <w:rsid w:val="0035272C"/>
    <w:rsid w:val="00352B6F"/>
    <w:rsid w:val="0035549F"/>
    <w:rsid w:val="00356505"/>
    <w:rsid w:val="00357640"/>
    <w:rsid w:val="003612ED"/>
    <w:rsid w:val="00361BE2"/>
    <w:rsid w:val="0036242A"/>
    <w:rsid w:val="003629F5"/>
    <w:rsid w:val="00362B5E"/>
    <w:rsid w:val="00362D10"/>
    <w:rsid w:val="00363322"/>
    <w:rsid w:val="0036400B"/>
    <w:rsid w:val="00364350"/>
    <w:rsid w:val="0036456A"/>
    <w:rsid w:val="00365038"/>
    <w:rsid w:val="00365566"/>
    <w:rsid w:val="0037024C"/>
    <w:rsid w:val="003707D2"/>
    <w:rsid w:val="003708ED"/>
    <w:rsid w:val="00371441"/>
    <w:rsid w:val="00371737"/>
    <w:rsid w:val="00371DA1"/>
    <w:rsid w:val="00371ED9"/>
    <w:rsid w:val="00372347"/>
    <w:rsid w:val="003729E9"/>
    <w:rsid w:val="00372B98"/>
    <w:rsid w:val="00373914"/>
    <w:rsid w:val="00374270"/>
    <w:rsid w:val="00375B6B"/>
    <w:rsid w:val="003767C8"/>
    <w:rsid w:val="00376B9D"/>
    <w:rsid w:val="00376BFE"/>
    <w:rsid w:val="003771CB"/>
    <w:rsid w:val="00380D34"/>
    <w:rsid w:val="00380F99"/>
    <w:rsid w:val="003812A2"/>
    <w:rsid w:val="003824DF"/>
    <w:rsid w:val="003830F8"/>
    <w:rsid w:val="00383CE6"/>
    <w:rsid w:val="00383F16"/>
    <w:rsid w:val="0038474C"/>
    <w:rsid w:val="00384CB5"/>
    <w:rsid w:val="00385468"/>
    <w:rsid w:val="00385591"/>
    <w:rsid w:val="00387166"/>
    <w:rsid w:val="00387219"/>
    <w:rsid w:val="00390F39"/>
    <w:rsid w:val="00391CB0"/>
    <w:rsid w:val="00391DCC"/>
    <w:rsid w:val="00391DDF"/>
    <w:rsid w:val="003927FD"/>
    <w:rsid w:val="00393073"/>
    <w:rsid w:val="003936BF"/>
    <w:rsid w:val="0039448D"/>
    <w:rsid w:val="00394716"/>
    <w:rsid w:val="00394F20"/>
    <w:rsid w:val="00395FA8"/>
    <w:rsid w:val="003963A0"/>
    <w:rsid w:val="00396A87"/>
    <w:rsid w:val="00397046"/>
    <w:rsid w:val="00397D5D"/>
    <w:rsid w:val="00397F80"/>
    <w:rsid w:val="003A082F"/>
    <w:rsid w:val="003A1043"/>
    <w:rsid w:val="003A1EDA"/>
    <w:rsid w:val="003A2E8F"/>
    <w:rsid w:val="003A3AA8"/>
    <w:rsid w:val="003A3C11"/>
    <w:rsid w:val="003A3D64"/>
    <w:rsid w:val="003A572A"/>
    <w:rsid w:val="003A663D"/>
    <w:rsid w:val="003A77FA"/>
    <w:rsid w:val="003B04B8"/>
    <w:rsid w:val="003B28CA"/>
    <w:rsid w:val="003B5387"/>
    <w:rsid w:val="003B5738"/>
    <w:rsid w:val="003B60B2"/>
    <w:rsid w:val="003B622E"/>
    <w:rsid w:val="003B710C"/>
    <w:rsid w:val="003B729E"/>
    <w:rsid w:val="003B758F"/>
    <w:rsid w:val="003B7C6F"/>
    <w:rsid w:val="003C060A"/>
    <w:rsid w:val="003C0B30"/>
    <w:rsid w:val="003C0CCB"/>
    <w:rsid w:val="003C0D6D"/>
    <w:rsid w:val="003C2D3C"/>
    <w:rsid w:val="003C2E39"/>
    <w:rsid w:val="003C3DEE"/>
    <w:rsid w:val="003C4CC7"/>
    <w:rsid w:val="003C6C69"/>
    <w:rsid w:val="003C76ED"/>
    <w:rsid w:val="003C7D3B"/>
    <w:rsid w:val="003D0A31"/>
    <w:rsid w:val="003D0F0A"/>
    <w:rsid w:val="003D1ED9"/>
    <w:rsid w:val="003D2AA7"/>
    <w:rsid w:val="003D3E20"/>
    <w:rsid w:val="003D486E"/>
    <w:rsid w:val="003D5114"/>
    <w:rsid w:val="003D60C0"/>
    <w:rsid w:val="003E0755"/>
    <w:rsid w:val="003E0EC5"/>
    <w:rsid w:val="003E1AE1"/>
    <w:rsid w:val="003E3B58"/>
    <w:rsid w:val="003E43D1"/>
    <w:rsid w:val="003E450B"/>
    <w:rsid w:val="003E560A"/>
    <w:rsid w:val="003E5F95"/>
    <w:rsid w:val="003E69F2"/>
    <w:rsid w:val="003E6A88"/>
    <w:rsid w:val="003E7379"/>
    <w:rsid w:val="003E74CB"/>
    <w:rsid w:val="003E7773"/>
    <w:rsid w:val="003E79FB"/>
    <w:rsid w:val="003E7B07"/>
    <w:rsid w:val="003E7E76"/>
    <w:rsid w:val="003E7F24"/>
    <w:rsid w:val="003F0A71"/>
    <w:rsid w:val="003F0BF3"/>
    <w:rsid w:val="003F2573"/>
    <w:rsid w:val="003F2B5F"/>
    <w:rsid w:val="003F3751"/>
    <w:rsid w:val="003F39D0"/>
    <w:rsid w:val="003F3EAE"/>
    <w:rsid w:val="003F4614"/>
    <w:rsid w:val="003F514C"/>
    <w:rsid w:val="003F5FF8"/>
    <w:rsid w:val="003F626E"/>
    <w:rsid w:val="003F6306"/>
    <w:rsid w:val="003F6AEE"/>
    <w:rsid w:val="003F6B3C"/>
    <w:rsid w:val="003F72AC"/>
    <w:rsid w:val="003F7BAC"/>
    <w:rsid w:val="003F7F70"/>
    <w:rsid w:val="004001AC"/>
    <w:rsid w:val="00401101"/>
    <w:rsid w:val="00402B27"/>
    <w:rsid w:val="00402EF4"/>
    <w:rsid w:val="00403DB7"/>
    <w:rsid w:val="00404704"/>
    <w:rsid w:val="00405017"/>
    <w:rsid w:val="0040556E"/>
    <w:rsid w:val="0040590B"/>
    <w:rsid w:val="004060B8"/>
    <w:rsid w:val="00410235"/>
    <w:rsid w:val="004110C7"/>
    <w:rsid w:val="00411A82"/>
    <w:rsid w:val="00411E56"/>
    <w:rsid w:val="00412BB7"/>
    <w:rsid w:val="00413C5F"/>
    <w:rsid w:val="004140CA"/>
    <w:rsid w:val="00414254"/>
    <w:rsid w:val="0041458F"/>
    <w:rsid w:val="00415080"/>
    <w:rsid w:val="004157FB"/>
    <w:rsid w:val="00415F39"/>
    <w:rsid w:val="00416BAC"/>
    <w:rsid w:val="00420957"/>
    <w:rsid w:val="00422899"/>
    <w:rsid w:val="00423605"/>
    <w:rsid w:val="00424810"/>
    <w:rsid w:val="00424BE2"/>
    <w:rsid w:val="004250FB"/>
    <w:rsid w:val="00425F1E"/>
    <w:rsid w:val="0042618F"/>
    <w:rsid w:val="00427166"/>
    <w:rsid w:val="00427A43"/>
    <w:rsid w:val="00427E93"/>
    <w:rsid w:val="0043016D"/>
    <w:rsid w:val="00430320"/>
    <w:rsid w:val="00431BE2"/>
    <w:rsid w:val="0043298D"/>
    <w:rsid w:val="00432EBA"/>
    <w:rsid w:val="00433033"/>
    <w:rsid w:val="00433114"/>
    <w:rsid w:val="004337EF"/>
    <w:rsid w:val="00433A41"/>
    <w:rsid w:val="004346D2"/>
    <w:rsid w:val="0043512E"/>
    <w:rsid w:val="004353D3"/>
    <w:rsid w:val="00435EFF"/>
    <w:rsid w:val="004366AA"/>
    <w:rsid w:val="0043726B"/>
    <w:rsid w:val="004377DA"/>
    <w:rsid w:val="004377FB"/>
    <w:rsid w:val="00437D8B"/>
    <w:rsid w:val="00440923"/>
    <w:rsid w:val="004409D5"/>
    <w:rsid w:val="00440E43"/>
    <w:rsid w:val="004412AE"/>
    <w:rsid w:val="004414BC"/>
    <w:rsid w:val="00441986"/>
    <w:rsid w:val="00441FB9"/>
    <w:rsid w:val="00442063"/>
    <w:rsid w:val="00443F55"/>
    <w:rsid w:val="0044470D"/>
    <w:rsid w:val="00444CAA"/>
    <w:rsid w:val="00444CB1"/>
    <w:rsid w:val="00450450"/>
    <w:rsid w:val="00450EA7"/>
    <w:rsid w:val="0045157A"/>
    <w:rsid w:val="00451878"/>
    <w:rsid w:val="00451DEB"/>
    <w:rsid w:val="004538DC"/>
    <w:rsid w:val="00453E71"/>
    <w:rsid w:val="004540F9"/>
    <w:rsid w:val="00455554"/>
    <w:rsid w:val="00455F33"/>
    <w:rsid w:val="00456837"/>
    <w:rsid w:val="00456F2F"/>
    <w:rsid w:val="00457261"/>
    <w:rsid w:val="00457D1E"/>
    <w:rsid w:val="00460FB9"/>
    <w:rsid w:val="00461389"/>
    <w:rsid w:val="00461870"/>
    <w:rsid w:val="00461D3A"/>
    <w:rsid w:val="0046294F"/>
    <w:rsid w:val="00462E31"/>
    <w:rsid w:val="00462F3F"/>
    <w:rsid w:val="00462F72"/>
    <w:rsid w:val="004630CD"/>
    <w:rsid w:val="00463D44"/>
    <w:rsid w:val="004649FB"/>
    <w:rsid w:val="00464C7F"/>
    <w:rsid w:val="00465D02"/>
    <w:rsid w:val="0046621A"/>
    <w:rsid w:val="00466B79"/>
    <w:rsid w:val="004718A7"/>
    <w:rsid w:val="00471DCA"/>
    <w:rsid w:val="00472E23"/>
    <w:rsid w:val="00475F54"/>
    <w:rsid w:val="00476367"/>
    <w:rsid w:val="004779A1"/>
    <w:rsid w:val="004809EE"/>
    <w:rsid w:val="00480EF7"/>
    <w:rsid w:val="004810BD"/>
    <w:rsid w:val="004815BC"/>
    <w:rsid w:val="004826AA"/>
    <w:rsid w:val="0048305B"/>
    <w:rsid w:val="004831A5"/>
    <w:rsid w:val="00483D13"/>
    <w:rsid w:val="00485354"/>
    <w:rsid w:val="004871FB"/>
    <w:rsid w:val="00487B82"/>
    <w:rsid w:val="004910A6"/>
    <w:rsid w:val="004910F2"/>
    <w:rsid w:val="00491999"/>
    <w:rsid w:val="00491E42"/>
    <w:rsid w:val="004922C6"/>
    <w:rsid w:val="004949DB"/>
    <w:rsid w:val="00494D1D"/>
    <w:rsid w:val="00494F92"/>
    <w:rsid w:val="00495AC9"/>
    <w:rsid w:val="00495D6C"/>
    <w:rsid w:val="00495E2D"/>
    <w:rsid w:val="00497BCD"/>
    <w:rsid w:val="00497C6F"/>
    <w:rsid w:val="00497CBC"/>
    <w:rsid w:val="00497E5E"/>
    <w:rsid w:val="004A1DBA"/>
    <w:rsid w:val="004A23E7"/>
    <w:rsid w:val="004A41A8"/>
    <w:rsid w:val="004A48F9"/>
    <w:rsid w:val="004A4951"/>
    <w:rsid w:val="004A4B7A"/>
    <w:rsid w:val="004A5F38"/>
    <w:rsid w:val="004A6875"/>
    <w:rsid w:val="004A70D6"/>
    <w:rsid w:val="004A7865"/>
    <w:rsid w:val="004B10F2"/>
    <w:rsid w:val="004B1298"/>
    <w:rsid w:val="004B2468"/>
    <w:rsid w:val="004B268F"/>
    <w:rsid w:val="004B3F9A"/>
    <w:rsid w:val="004B74D2"/>
    <w:rsid w:val="004B782F"/>
    <w:rsid w:val="004B7BBB"/>
    <w:rsid w:val="004C105A"/>
    <w:rsid w:val="004C3972"/>
    <w:rsid w:val="004C4806"/>
    <w:rsid w:val="004C5AFF"/>
    <w:rsid w:val="004C5C9D"/>
    <w:rsid w:val="004C617D"/>
    <w:rsid w:val="004C6A81"/>
    <w:rsid w:val="004C7D83"/>
    <w:rsid w:val="004C7F39"/>
    <w:rsid w:val="004D058B"/>
    <w:rsid w:val="004D0C5C"/>
    <w:rsid w:val="004D0DCE"/>
    <w:rsid w:val="004D2A44"/>
    <w:rsid w:val="004D42AF"/>
    <w:rsid w:val="004D4B3D"/>
    <w:rsid w:val="004D58AC"/>
    <w:rsid w:val="004D5E9B"/>
    <w:rsid w:val="004D6B8A"/>
    <w:rsid w:val="004D75F0"/>
    <w:rsid w:val="004D76A8"/>
    <w:rsid w:val="004D772A"/>
    <w:rsid w:val="004E07FC"/>
    <w:rsid w:val="004E1B33"/>
    <w:rsid w:val="004E1DC4"/>
    <w:rsid w:val="004E270A"/>
    <w:rsid w:val="004E3055"/>
    <w:rsid w:val="004E30E2"/>
    <w:rsid w:val="004E563D"/>
    <w:rsid w:val="004E5DA3"/>
    <w:rsid w:val="004E666D"/>
    <w:rsid w:val="004F030B"/>
    <w:rsid w:val="004F0A95"/>
    <w:rsid w:val="004F1AC3"/>
    <w:rsid w:val="004F1FC2"/>
    <w:rsid w:val="004F2A17"/>
    <w:rsid w:val="004F2D42"/>
    <w:rsid w:val="004F326F"/>
    <w:rsid w:val="004F343A"/>
    <w:rsid w:val="004F3A86"/>
    <w:rsid w:val="004F6C58"/>
    <w:rsid w:val="004F6DE8"/>
    <w:rsid w:val="004F6F79"/>
    <w:rsid w:val="004F70BE"/>
    <w:rsid w:val="004F7DA0"/>
    <w:rsid w:val="005000F4"/>
    <w:rsid w:val="00500C23"/>
    <w:rsid w:val="00501945"/>
    <w:rsid w:val="00502219"/>
    <w:rsid w:val="005022D9"/>
    <w:rsid w:val="00502B98"/>
    <w:rsid w:val="0050336A"/>
    <w:rsid w:val="0050358F"/>
    <w:rsid w:val="005041A1"/>
    <w:rsid w:val="00505419"/>
    <w:rsid w:val="0050592C"/>
    <w:rsid w:val="005059CF"/>
    <w:rsid w:val="00505A31"/>
    <w:rsid w:val="00505AEC"/>
    <w:rsid w:val="00505DC3"/>
    <w:rsid w:val="00506CB8"/>
    <w:rsid w:val="00506D7B"/>
    <w:rsid w:val="0050776D"/>
    <w:rsid w:val="00510839"/>
    <w:rsid w:val="00510D66"/>
    <w:rsid w:val="005111CB"/>
    <w:rsid w:val="0051131C"/>
    <w:rsid w:val="00511403"/>
    <w:rsid w:val="005115F0"/>
    <w:rsid w:val="0051191E"/>
    <w:rsid w:val="00512CEF"/>
    <w:rsid w:val="00513661"/>
    <w:rsid w:val="00513991"/>
    <w:rsid w:val="005146D6"/>
    <w:rsid w:val="005148D4"/>
    <w:rsid w:val="0051586E"/>
    <w:rsid w:val="00515B80"/>
    <w:rsid w:val="00516087"/>
    <w:rsid w:val="00516306"/>
    <w:rsid w:val="00516AB4"/>
    <w:rsid w:val="00516B46"/>
    <w:rsid w:val="00517161"/>
    <w:rsid w:val="00520F53"/>
    <w:rsid w:val="0052162A"/>
    <w:rsid w:val="0052276A"/>
    <w:rsid w:val="005227B1"/>
    <w:rsid w:val="005228FA"/>
    <w:rsid w:val="005234E3"/>
    <w:rsid w:val="00524730"/>
    <w:rsid w:val="00524F23"/>
    <w:rsid w:val="00524FF2"/>
    <w:rsid w:val="00525815"/>
    <w:rsid w:val="00525950"/>
    <w:rsid w:val="00527496"/>
    <w:rsid w:val="0052791F"/>
    <w:rsid w:val="00531CB4"/>
    <w:rsid w:val="00531D19"/>
    <w:rsid w:val="0053271C"/>
    <w:rsid w:val="00533210"/>
    <w:rsid w:val="0053524A"/>
    <w:rsid w:val="00536FAF"/>
    <w:rsid w:val="00536FE8"/>
    <w:rsid w:val="00537298"/>
    <w:rsid w:val="005405D5"/>
    <w:rsid w:val="005408B7"/>
    <w:rsid w:val="00542A84"/>
    <w:rsid w:val="00542FDA"/>
    <w:rsid w:val="00543C99"/>
    <w:rsid w:val="0054426F"/>
    <w:rsid w:val="00544665"/>
    <w:rsid w:val="00545A48"/>
    <w:rsid w:val="00546610"/>
    <w:rsid w:val="00546722"/>
    <w:rsid w:val="00546F7C"/>
    <w:rsid w:val="00547317"/>
    <w:rsid w:val="00547B1B"/>
    <w:rsid w:val="00550EED"/>
    <w:rsid w:val="00551E4F"/>
    <w:rsid w:val="00551F5F"/>
    <w:rsid w:val="005521B4"/>
    <w:rsid w:val="0055423E"/>
    <w:rsid w:val="0055431B"/>
    <w:rsid w:val="00554B80"/>
    <w:rsid w:val="005551C7"/>
    <w:rsid w:val="0055562A"/>
    <w:rsid w:val="00556911"/>
    <w:rsid w:val="00556A82"/>
    <w:rsid w:val="00556BBC"/>
    <w:rsid w:val="00560C73"/>
    <w:rsid w:val="00560ED7"/>
    <w:rsid w:val="00561202"/>
    <w:rsid w:val="00561436"/>
    <w:rsid w:val="00561616"/>
    <w:rsid w:val="00561A76"/>
    <w:rsid w:val="00561B0D"/>
    <w:rsid w:val="00561C73"/>
    <w:rsid w:val="00562408"/>
    <w:rsid w:val="00562F8C"/>
    <w:rsid w:val="00562FB3"/>
    <w:rsid w:val="00563028"/>
    <w:rsid w:val="005648B2"/>
    <w:rsid w:val="005648E3"/>
    <w:rsid w:val="00564D0D"/>
    <w:rsid w:val="00565F93"/>
    <w:rsid w:val="00566469"/>
    <w:rsid w:val="00566E0C"/>
    <w:rsid w:val="0056792B"/>
    <w:rsid w:val="00570312"/>
    <w:rsid w:val="00570507"/>
    <w:rsid w:val="005705BC"/>
    <w:rsid w:val="005706C2"/>
    <w:rsid w:val="00570BC8"/>
    <w:rsid w:val="00570DA3"/>
    <w:rsid w:val="00570E71"/>
    <w:rsid w:val="00571281"/>
    <w:rsid w:val="00571FB9"/>
    <w:rsid w:val="00572794"/>
    <w:rsid w:val="005728D5"/>
    <w:rsid w:val="00572BB1"/>
    <w:rsid w:val="00574380"/>
    <w:rsid w:val="005743F6"/>
    <w:rsid w:val="00574E12"/>
    <w:rsid w:val="0057548F"/>
    <w:rsid w:val="0057575D"/>
    <w:rsid w:val="00575C85"/>
    <w:rsid w:val="0057630D"/>
    <w:rsid w:val="00577653"/>
    <w:rsid w:val="00577773"/>
    <w:rsid w:val="00579475"/>
    <w:rsid w:val="00580208"/>
    <w:rsid w:val="00580376"/>
    <w:rsid w:val="00580AEF"/>
    <w:rsid w:val="00581304"/>
    <w:rsid w:val="00583133"/>
    <w:rsid w:val="005831BD"/>
    <w:rsid w:val="005855DE"/>
    <w:rsid w:val="00585823"/>
    <w:rsid w:val="00585FE4"/>
    <w:rsid w:val="00586CDE"/>
    <w:rsid w:val="005870F5"/>
    <w:rsid w:val="0058748F"/>
    <w:rsid w:val="00587998"/>
    <w:rsid w:val="005905D8"/>
    <w:rsid w:val="00590D20"/>
    <w:rsid w:val="00590EC2"/>
    <w:rsid w:val="00591074"/>
    <w:rsid w:val="005924B2"/>
    <w:rsid w:val="0059557E"/>
    <w:rsid w:val="005956F8"/>
    <w:rsid w:val="005959AF"/>
    <w:rsid w:val="00595F9F"/>
    <w:rsid w:val="0059686F"/>
    <w:rsid w:val="00597018"/>
    <w:rsid w:val="0059733D"/>
    <w:rsid w:val="00597A3B"/>
    <w:rsid w:val="005A03BD"/>
    <w:rsid w:val="005A07C6"/>
    <w:rsid w:val="005A09A6"/>
    <w:rsid w:val="005A0CD8"/>
    <w:rsid w:val="005A13B8"/>
    <w:rsid w:val="005A2587"/>
    <w:rsid w:val="005A2E23"/>
    <w:rsid w:val="005A3153"/>
    <w:rsid w:val="005A3900"/>
    <w:rsid w:val="005A3E53"/>
    <w:rsid w:val="005A56B7"/>
    <w:rsid w:val="005A5823"/>
    <w:rsid w:val="005A76CC"/>
    <w:rsid w:val="005B022E"/>
    <w:rsid w:val="005B30B1"/>
    <w:rsid w:val="005B3802"/>
    <w:rsid w:val="005B4EDB"/>
    <w:rsid w:val="005B5138"/>
    <w:rsid w:val="005B5512"/>
    <w:rsid w:val="005B7180"/>
    <w:rsid w:val="005B72B1"/>
    <w:rsid w:val="005B7C3D"/>
    <w:rsid w:val="005C0606"/>
    <w:rsid w:val="005C0741"/>
    <w:rsid w:val="005C0DE0"/>
    <w:rsid w:val="005C0F60"/>
    <w:rsid w:val="005C11B3"/>
    <w:rsid w:val="005C1AB3"/>
    <w:rsid w:val="005C1EFD"/>
    <w:rsid w:val="005C471C"/>
    <w:rsid w:val="005C55BA"/>
    <w:rsid w:val="005C5C3C"/>
    <w:rsid w:val="005C7344"/>
    <w:rsid w:val="005C7415"/>
    <w:rsid w:val="005C76B3"/>
    <w:rsid w:val="005C7F36"/>
    <w:rsid w:val="005D0111"/>
    <w:rsid w:val="005D0AD4"/>
    <w:rsid w:val="005D2313"/>
    <w:rsid w:val="005D24CB"/>
    <w:rsid w:val="005D28C3"/>
    <w:rsid w:val="005D2E1A"/>
    <w:rsid w:val="005D310C"/>
    <w:rsid w:val="005D3767"/>
    <w:rsid w:val="005D3FCA"/>
    <w:rsid w:val="005D4D31"/>
    <w:rsid w:val="005D529E"/>
    <w:rsid w:val="005D7165"/>
    <w:rsid w:val="005E0BF9"/>
    <w:rsid w:val="005E37B6"/>
    <w:rsid w:val="005E46AD"/>
    <w:rsid w:val="005E496E"/>
    <w:rsid w:val="005E4B86"/>
    <w:rsid w:val="005E5151"/>
    <w:rsid w:val="005E69CA"/>
    <w:rsid w:val="005E724F"/>
    <w:rsid w:val="005F14F7"/>
    <w:rsid w:val="005F19E8"/>
    <w:rsid w:val="005F2907"/>
    <w:rsid w:val="005F4659"/>
    <w:rsid w:val="005F50E1"/>
    <w:rsid w:val="005F5365"/>
    <w:rsid w:val="005F59FF"/>
    <w:rsid w:val="005F6E29"/>
    <w:rsid w:val="005F7219"/>
    <w:rsid w:val="00600125"/>
    <w:rsid w:val="00600DB5"/>
    <w:rsid w:val="0060153C"/>
    <w:rsid w:val="0060184A"/>
    <w:rsid w:val="00602B41"/>
    <w:rsid w:val="00603508"/>
    <w:rsid w:val="00603577"/>
    <w:rsid w:val="00603B9C"/>
    <w:rsid w:val="006041BB"/>
    <w:rsid w:val="00604CA0"/>
    <w:rsid w:val="0060556D"/>
    <w:rsid w:val="00605DD9"/>
    <w:rsid w:val="006060A7"/>
    <w:rsid w:val="00606D37"/>
    <w:rsid w:val="006071ED"/>
    <w:rsid w:val="00610390"/>
    <w:rsid w:val="006126AC"/>
    <w:rsid w:val="00612EC3"/>
    <w:rsid w:val="00613052"/>
    <w:rsid w:val="006134E2"/>
    <w:rsid w:val="006134F5"/>
    <w:rsid w:val="00614148"/>
    <w:rsid w:val="00614D59"/>
    <w:rsid w:val="00614E98"/>
    <w:rsid w:val="00615876"/>
    <w:rsid w:val="006167EE"/>
    <w:rsid w:val="00617195"/>
    <w:rsid w:val="00617C27"/>
    <w:rsid w:val="00620AE1"/>
    <w:rsid w:val="0062178E"/>
    <w:rsid w:val="00621F08"/>
    <w:rsid w:val="00623CFB"/>
    <w:rsid w:val="00625CCE"/>
    <w:rsid w:val="00627841"/>
    <w:rsid w:val="0063023A"/>
    <w:rsid w:val="0063035B"/>
    <w:rsid w:val="006309D1"/>
    <w:rsid w:val="00631488"/>
    <w:rsid w:val="00631FCB"/>
    <w:rsid w:val="00632D1E"/>
    <w:rsid w:val="00633187"/>
    <w:rsid w:val="00633F2B"/>
    <w:rsid w:val="006341E9"/>
    <w:rsid w:val="006349C1"/>
    <w:rsid w:val="00635124"/>
    <w:rsid w:val="00635338"/>
    <w:rsid w:val="00635798"/>
    <w:rsid w:val="006357D1"/>
    <w:rsid w:val="0063606F"/>
    <w:rsid w:val="00637458"/>
    <w:rsid w:val="00637C1A"/>
    <w:rsid w:val="00637C3A"/>
    <w:rsid w:val="00640F20"/>
    <w:rsid w:val="0064114A"/>
    <w:rsid w:val="006426F6"/>
    <w:rsid w:val="0064294E"/>
    <w:rsid w:val="0064319F"/>
    <w:rsid w:val="006431ED"/>
    <w:rsid w:val="006439B3"/>
    <w:rsid w:val="006443F1"/>
    <w:rsid w:val="00645DD1"/>
    <w:rsid w:val="00646257"/>
    <w:rsid w:val="0064657C"/>
    <w:rsid w:val="006511CF"/>
    <w:rsid w:val="006514EB"/>
    <w:rsid w:val="00651C9A"/>
    <w:rsid w:val="00651F65"/>
    <w:rsid w:val="00651FED"/>
    <w:rsid w:val="00652CD2"/>
    <w:rsid w:val="00652E54"/>
    <w:rsid w:val="00652F9A"/>
    <w:rsid w:val="006551C2"/>
    <w:rsid w:val="006555DE"/>
    <w:rsid w:val="006560B4"/>
    <w:rsid w:val="0065611F"/>
    <w:rsid w:val="00657C5F"/>
    <w:rsid w:val="00660430"/>
    <w:rsid w:val="00661CD9"/>
    <w:rsid w:val="00662FA5"/>
    <w:rsid w:val="00664064"/>
    <w:rsid w:val="00664C8A"/>
    <w:rsid w:val="0066509E"/>
    <w:rsid w:val="00665285"/>
    <w:rsid w:val="006670C3"/>
    <w:rsid w:val="00667584"/>
    <w:rsid w:val="00667EA6"/>
    <w:rsid w:val="006705B1"/>
    <w:rsid w:val="00671D1C"/>
    <w:rsid w:val="0067214F"/>
    <w:rsid w:val="00672CC3"/>
    <w:rsid w:val="00672D5E"/>
    <w:rsid w:val="0067320F"/>
    <w:rsid w:val="00673347"/>
    <w:rsid w:val="00673E77"/>
    <w:rsid w:val="00674488"/>
    <w:rsid w:val="00674C5A"/>
    <w:rsid w:val="00675463"/>
    <w:rsid w:val="006776D5"/>
    <w:rsid w:val="00677851"/>
    <w:rsid w:val="00681A48"/>
    <w:rsid w:val="00684E84"/>
    <w:rsid w:val="0068530F"/>
    <w:rsid w:val="00685BE9"/>
    <w:rsid w:val="006860A3"/>
    <w:rsid w:val="006861A3"/>
    <w:rsid w:val="00686A9A"/>
    <w:rsid w:val="0069016D"/>
    <w:rsid w:val="00691E1B"/>
    <w:rsid w:val="00692A3C"/>
    <w:rsid w:val="00692AD1"/>
    <w:rsid w:val="00694509"/>
    <w:rsid w:val="006948C9"/>
    <w:rsid w:val="00696365"/>
    <w:rsid w:val="006A0663"/>
    <w:rsid w:val="006A1061"/>
    <w:rsid w:val="006A2393"/>
    <w:rsid w:val="006A3555"/>
    <w:rsid w:val="006A3821"/>
    <w:rsid w:val="006A4236"/>
    <w:rsid w:val="006A4508"/>
    <w:rsid w:val="006A481F"/>
    <w:rsid w:val="006A4C9A"/>
    <w:rsid w:val="006A4E82"/>
    <w:rsid w:val="006A6628"/>
    <w:rsid w:val="006A7A8A"/>
    <w:rsid w:val="006A7B15"/>
    <w:rsid w:val="006A7DDD"/>
    <w:rsid w:val="006B095C"/>
    <w:rsid w:val="006B134B"/>
    <w:rsid w:val="006B1378"/>
    <w:rsid w:val="006B1500"/>
    <w:rsid w:val="006B1BAB"/>
    <w:rsid w:val="006B3381"/>
    <w:rsid w:val="006B4869"/>
    <w:rsid w:val="006B48FA"/>
    <w:rsid w:val="006B499E"/>
    <w:rsid w:val="006B4A56"/>
    <w:rsid w:val="006B4F04"/>
    <w:rsid w:val="006B5A47"/>
    <w:rsid w:val="006B5BB0"/>
    <w:rsid w:val="006B5C82"/>
    <w:rsid w:val="006B64E5"/>
    <w:rsid w:val="006B670C"/>
    <w:rsid w:val="006B7815"/>
    <w:rsid w:val="006B79A0"/>
    <w:rsid w:val="006B7BAC"/>
    <w:rsid w:val="006C1AA9"/>
    <w:rsid w:val="006C26E3"/>
    <w:rsid w:val="006C3667"/>
    <w:rsid w:val="006C3EFC"/>
    <w:rsid w:val="006C449C"/>
    <w:rsid w:val="006C463E"/>
    <w:rsid w:val="006C4F11"/>
    <w:rsid w:val="006C4F7B"/>
    <w:rsid w:val="006C6F90"/>
    <w:rsid w:val="006C722A"/>
    <w:rsid w:val="006C75EF"/>
    <w:rsid w:val="006D101A"/>
    <w:rsid w:val="006D1C97"/>
    <w:rsid w:val="006D20D8"/>
    <w:rsid w:val="006D2C33"/>
    <w:rsid w:val="006D4608"/>
    <w:rsid w:val="006D4687"/>
    <w:rsid w:val="006D48DB"/>
    <w:rsid w:val="006D4AE2"/>
    <w:rsid w:val="006D5427"/>
    <w:rsid w:val="006D57C4"/>
    <w:rsid w:val="006D5826"/>
    <w:rsid w:val="006D6147"/>
    <w:rsid w:val="006D655C"/>
    <w:rsid w:val="006D758C"/>
    <w:rsid w:val="006D7B5A"/>
    <w:rsid w:val="006D7D7F"/>
    <w:rsid w:val="006E0DE2"/>
    <w:rsid w:val="006E19DA"/>
    <w:rsid w:val="006E31E1"/>
    <w:rsid w:val="006E49E1"/>
    <w:rsid w:val="006E4A1A"/>
    <w:rsid w:val="006E4F71"/>
    <w:rsid w:val="006E4FEA"/>
    <w:rsid w:val="006E5712"/>
    <w:rsid w:val="006E5DBC"/>
    <w:rsid w:val="006E7D76"/>
    <w:rsid w:val="006E7D88"/>
    <w:rsid w:val="006F0944"/>
    <w:rsid w:val="006F146F"/>
    <w:rsid w:val="006F195B"/>
    <w:rsid w:val="006F1A41"/>
    <w:rsid w:val="006F23D9"/>
    <w:rsid w:val="006F45C7"/>
    <w:rsid w:val="006F4919"/>
    <w:rsid w:val="006F49A1"/>
    <w:rsid w:val="006F4B2E"/>
    <w:rsid w:val="006F50CF"/>
    <w:rsid w:val="006F57E9"/>
    <w:rsid w:val="006F5ACA"/>
    <w:rsid w:val="006F6AB4"/>
    <w:rsid w:val="006F6E89"/>
    <w:rsid w:val="0070092C"/>
    <w:rsid w:val="007010DD"/>
    <w:rsid w:val="00701B95"/>
    <w:rsid w:val="00701BF2"/>
    <w:rsid w:val="007020AF"/>
    <w:rsid w:val="00702167"/>
    <w:rsid w:val="007028D8"/>
    <w:rsid w:val="00702C1F"/>
    <w:rsid w:val="00703724"/>
    <w:rsid w:val="00703F2C"/>
    <w:rsid w:val="00705119"/>
    <w:rsid w:val="00706E55"/>
    <w:rsid w:val="00710729"/>
    <w:rsid w:val="007108CD"/>
    <w:rsid w:val="00710BF4"/>
    <w:rsid w:val="007112A9"/>
    <w:rsid w:val="00711437"/>
    <w:rsid w:val="00712161"/>
    <w:rsid w:val="00713144"/>
    <w:rsid w:val="00713AFB"/>
    <w:rsid w:val="00713B82"/>
    <w:rsid w:val="007147D0"/>
    <w:rsid w:val="00714A26"/>
    <w:rsid w:val="00714EBE"/>
    <w:rsid w:val="00717F02"/>
    <w:rsid w:val="00720A1F"/>
    <w:rsid w:val="00721522"/>
    <w:rsid w:val="0072165E"/>
    <w:rsid w:val="0072246B"/>
    <w:rsid w:val="00723983"/>
    <w:rsid w:val="00723F11"/>
    <w:rsid w:val="007246C3"/>
    <w:rsid w:val="00724920"/>
    <w:rsid w:val="00724D59"/>
    <w:rsid w:val="00725935"/>
    <w:rsid w:val="007259A4"/>
    <w:rsid w:val="00725CE3"/>
    <w:rsid w:val="007262FC"/>
    <w:rsid w:val="00730689"/>
    <w:rsid w:val="00730BD8"/>
    <w:rsid w:val="00732D06"/>
    <w:rsid w:val="0073301A"/>
    <w:rsid w:val="0073331B"/>
    <w:rsid w:val="0073390A"/>
    <w:rsid w:val="00734020"/>
    <w:rsid w:val="00734033"/>
    <w:rsid w:val="007343A3"/>
    <w:rsid w:val="00735290"/>
    <w:rsid w:val="00735EFA"/>
    <w:rsid w:val="007365AA"/>
    <w:rsid w:val="007365BC"/>
    <w:rsid w:val="007365DA"/>
    <w:rsid w:val="00736770"/>
    <w:rsid w:val="0073687C"/>
    <w:rsid w:val="00736884"/>
    <w:rsid w:val="00736AC4"/>
    <w:rsid w:val="00737AE6"/>
    <w:rsid w:val="0074080A"/>
    <w:rsid w:val="00740900"/>
    <w:rsid w:val="00742050"/>
    <w:rsid w:val="00743A2E"/>
    <w:rsid w:val="00743F16"/>
    <w:rsid w:val="007447BB"/>
    <w:rsid w:val="007447C4"/>
    <w:rsid w:val="007450E8"/>
    <w:rsid w:val="00746097"/>
    <w:rsid w:val="007461E7"/>
    <w:rsid w:val="007465DA"/>
    <w:rsid w:val="00746D45"/>
    <w:rsid w:val="00746FB7"/>
    <w:rsid w:val="0075132C"/>
    <w:rsid w:val="00754C97"/>
    <w:rsid w:val="00755477"/>
    <w:rsid w:val="0075582B"/>
    <w:rsid w:val="00755D76"/>
    <w:rsid w:val="00756150"/>
    <w:rsid w:val="00756CFF"/>
    <w:rsid w:val="0076002B"/>
    <w:rsid w:val="0076031C"/>
    <w:rsid w:val="00761764"/>
    <w:rsid w:val="00761889"/>
    <w:rsid w:val="00761E7D"/>
    <w:rsid w:val="007625F9"/>
    <w:rsid w:val="00762B8A"/>
    <w:rsid w:val="00763311"/>
    <w:rsid w:val="00765504"/>
    <w:rsid w:val="00765DC3"/>
    <w:rsid w:val="007661A4"/>
    <w:rsid w:val="00766ABF"/>
    <w:rsid w:val="00766E67"/>
    <w:rsid w:val="00767351"/>
    <w:rsid w:val="00767A08"/>
    <w:rsid w:val="00767E94"/>
    <w:rsid w:val="00770635"/>
    <w:rsid w:val="00770A09"/>
    <w:rsid w:val="00771633"/>
    <w:rsid w:val="00771A30"/>
    <w:rsid w:val="007727A1"/>
    <w:rsid w:val="007729C3"/>
    <w:rsid w:val="00772AC1"/>
    <w:rsid w:val="00773AFA"/>
    <w:rsid w:val="00776814"/>
    <w:rsid w:val="00776920"/>
    <w:rsid w:val="00780A1D"/>
    <w:rsid w:val="00781E84"/>
    <w:rsid w:val="007820F6"/>
    <w:rsid w:val="00783C62"/>
    <w:rsid w:val="00785204"/>
    <w:rsid w:val="0078574F"/>
    <w:rsid w:val="00785D45"/>
    <w:rsid w:val="00786C65"/>
    <w:rsid w:val="007873DD"/>
    <w:rsid w:val="00790F9F"/>
    <w:rsid w:val="007910B0"/>
    <w:rsid w:val="00791152"/>
    <w:rsid w:val="00791250"/>
    <w:rsid w:val="007913CA"/>
    <w:rsid w:val="0079148F"/>
    <w:rsid w:val="00792A76"/>
    <w:rsid w:val="00793666"/>
    <w:rsid w:val="0079366B"/>
    <w:rsid w:val="007938D7"/>
    <w:rsid w:val="00793B48"/>
    <w:rsid w:val="0079401E"/>
    <w:rsid w:val="00794D47"/>
    <w:rsid w:val="00795C0C"/>
    <w:rsid w:val="007974F4"/>
    <w:rsid w:val="00797AFA"/>
    <w:rsid w:val="007A0225"/>
    <w:rsid w:val="007A04EC"/>
    <w:rsid w:val="007A0596"/>
    <w:rsid w:val="007A221A"/>
    <w:rsid w:val="007A2310"/>
    <w:rsid w:val="007A37DE"/>
    <w:rsid w:val="007A4355"/>
    <w:rsid w:val="007A4726"/>
    <w:rsid w:val="007A4F10"/>
    <w:rsid w:val="007A4F90"/>
    <w:rsid w:val="007A5B65"/>
    <w:rsid w:val="007A68A6"/>
    <w:rsid w:val="007A70A3"/>
    <w:rsid w:val="007A7301"/>
    <w:rsid w:val="007A765E"/>
    <w:rsid w:val="007B0D3A"/>
    <w:rsid w:val="007B0F7E"/>
    <w:rsid w:val="007B26A6"/>
    <w:rsid w:val="007B36B3"/>
    <w:rsid w:val="007B37EB"/>
    <w:rsid w:val="007B4005"/>
    <w:rsid w:val="007B43DE"/>
    <w:rsid w:val="007B4769"/>
    <w:rsid w:val="007B4D8C"/>
    <w:rsid w:val="007B59F6"/>
    <w:rsid w:val="007B5F75"/>
    <w:rsid w:val="007B62D8"/>
    <w:rsid w:val="007B6C76"/>
    <w:rsid w:val="007B76D2"/>
    <w:rsid w:val="007C0247"/>
    <w:rsid w:val="007C03B0"/>
    <w:rsid w:val="007C0577"/>
    <w:rsid w:val="007C0DF4"/>
    <w:rsid w:val="007C0E9C"/>
    <w:rsid w:val="007C1447"/>
    <w:rsid w:val="007C1F8C"/>
    <w:rsid w:val="007C3182"/>
    <w:rsid w:val="007C383D"/>
    <w:rsid w:val="007C3E55"/>
    <w:rsid w:val="007C4265"/>
    <w:rsid w:val="007C4C8F"/>
    <w:rsid w:val="007C6CDB"/>
    <w:rsid w:val="007C707F"/>
    <w:rsid w:val="007C7617"/>
    <w:rsid w:val="007C7F64"/>
    <w:rsid w:val="007D096C"/>
    <w:rsid w:val="007D2588"/>
    <w:rsid w:val="007D28FE"/>
    <w:rsid w:val="007D2A47"/>
    <w:rsid w:val="007D3CC1"/>
    <w:rsid w:val="007D41C5"/>
    <w:rsid w:val="007D4F20"/>
    <w:rsid w:val="007D5316"/>
    <w:rsid w:val="007D5638"/>
    <w:rsid w:val="007D60F8"/>
    <w:rsid w:val="007D62CA"/>
    <w:rsid w:val="007D7846"/>
    <w:rsid w:val="007D7D08"/>
    <w:rsid w:val="007D7FB3"/>
    <w:rsid w:val="007E1113"/>
    <w:rsid w:val="007E1794"/>
    <w:rsid w:val="007E1D15"/>
    <w:rsid w:val="007E200D"/>
    <w:rsid w:val="007E21C9"/>
    <w:rsid w:val="007E2F94"/>
    <w:rsid w:val="007E3CC4"/>
    <w:rsid w:val="007E49C5"/>
    <w:rsid w:val="007E5F27"/>
    <w:rsid w:val="007F035F"/>
    <w:rsid w:val="007F1650"/>
    <w:rsid w:val="007F1814"/>
    <w:rsid w:val="007F1ECB"/>
    <w:rsid w:val="007F4CB4"/>
    <w:rsid w:val="007F5801"/>
    <w:rsid w:val="007F627A"/>
    <w:rsid w:val="007F6BDF"/>
    <w:rsid w:val="007F725C"/>
    <w:rsid w:val="007F7634"/>
    <w:rsid w:val="007F7CD0"/>
    <w:rsid w:val="008008A0"/>
    <w:rsid w:val="00801086"/>
    <w:rsid w:val="008010C6"/>
    <w:rsid w:val="0080116F"/>
    <w:rsid w:val="0080136A"/>
    <w:rsid w:val="00801E94"/>
    <w:rsid w:val="008028FF"/>
    <w:rsid w:val="00803E07"/>
    <w:rsid w:val="00803F4E"/>
    <w:rsid w:val="00804282"/>
    <w:rsid w:val="00805789"/>
    <w:rsid w:val="008066BF"/>
    <w:rsid w:val="0080677D"/>
    <w:rsid w:val="00807D56"/>
    <w:rsid w:val="0081046C"/>
    <w:rsid w:val="00810E37"/>
    <w:rsid w:val="00811985"/>
    <w:rsid w:val="00812133"/>
    <w:rsid w:val="008126DD"/>
    <w:rsid w:val="008139A7"/>
    <w:rsid w:val="00813A8E"/>
    <w:rsid w:val="00813AA7"/>
    <w:rsid w:val="008147BB"/>
    <w:rsid w:val="008149B6"/>
    <w:rsid w:val="00814B4F"/>
    <w:rsid w:val="0081608D"/>
    <w:rsid w:val="00816E4E"/>
    <w:rsid w:val="00817E17"/>
    <w:rsid w:val="00817FF3"/>
    <w:rsid w:val="008208BB"/>
    <w:rsid w:val="008208FA"/>
    <w:rsid w:val="0082120A"/>
    <w:rsid w:val="00821D30"/>
    <w:rsid w:val="008226EC"/>
    <w:rsid w:val="008232D2"/>
    <w:rsid w:val="00823817"/>
    <w:rsid w:val="00825051"/>
    <w:rsid w:val="00825DE0"/>
    <w:rsid w:val="00826202"/>
    <w:rsid w:val="008263EB"/>
    <w:rsid w:val="00826474"/>
    <w:rsid w:val="008267A4"/>
    <w:rsid w:val="008267C9"/>
    <w:rsid w:val="00826D56"/>
    <w:rsid w:val="0082775C"/>
    <w:rsid w:val="00830B08"/>
    <w:rsid w:val="008323C7"/>
    <w:rsid w:val="008333B3"/>
    <w:rsid w:val="00833FE2"/>
    <w:rsid w:val="00834288"/>
    <w:rsid w:val="00834858"/>
    <w:rsid w:val="00834933"/>
    <w:rsid w:val="0083602D"/>
    <w:rsid w:val="00836ACD"/>
    <w:rsid w:val="00837D31"/>
    <w:rsid w:val="00840271"/>
    <w:rsid w:val="00841812"/>
    <w:rsid w:val="00842B55"/>
    <w:rsid w:val="0084494E"/>
    <w:rsid w:val="008449A0"/>
    <w:rsid w:val="0084520C"/>
    <w:rsid w:val="00845C67"/>
    <w:rsid w:val="00845FBD"/>
    <w:rsid w:val="00846455"/>
    <w:rsid w:val="00846C5F"/>
    <w:rsid w:val="00847056"/>
    <w:rsid w:val="008473EE"/>
    <w:rsid w:val="00847EFA"/>
    <w:rsid w:val="00847FDA"/>
    <w:rsid w:val="00850548"/>
    <w:rsid w:val="008508EE"/>
    <w:rsid w:val="00850939"/>
    <w:rsid w:val="00851840"/>
    <w:rsid w:val="00851E49"/>
    <w:rsid w:val="00852030"/>
    <w:rsid w:val="0085237A"/>
    <w:rsid w:val="008525A9"/>
    <w:rsid w:val="008541E0"/>
    <w:rsid w:val="008542F7"/>
    <w:rsid w:val="008543B3"/>
    <w:rsid w:val="00854971"/>
    <w:rsid w:val="0085523F"/>
    <w:rsid w:val="008556AC"/>
    <w:rsid w:val="008557A9"/>
    <w:rsid w:val="00855BF6"/>
    <w:rsid w:val="008566E1"/>
    <w:rsid w:val="0085675C"/>
    <w:rsid w:val="0085706E"/>
    <w:rsid w:val="00857CBD"/>
    <w:rsid w:val="008602BA"/>
    <w:rsid w:val="0086032B"/>
    <w:rsid w:val="00860C6F"/>
    <w:rsid w:val="00860F77"/>
    <w:rsid w:val="00861421"/>
    <w:rsid w:val="00862611"/>
    <w:rsid w:val="008632AF"/>
    <w:rsid w:val="00863C60"/>
    <w:rsid w:val="008644A4"/>
    <w:rsid w:val="00864BC0"/>
    <w:rsid w:val="00865EDE"/>
    <w:rsid w:val="00865FD6"/>
    <w:rsid w:val="0086657D"/>
    <w:rsid w:val="00867293"/>
    <w:rsid w:val="008679BB"/>
    <w:rsid w:val="00867CFC"/>
    <w:rsid w:val="008711E7"/>
    <w:rsid w:val="00872DC1"/>
    <w:rsid w:val="00873137"/>
    <w:rsid w:val="0087435E"/>
    <w:rsid w:val="0087624F"/>
    <w:rsid w:val="00877515"/>
    <w:rsid w:val="00877ABE"/>
    <w:rsid w:val="00881D15"/>
    <w:rsid w:val="00881DB0"/>
    <w:rsid w:val="00883AF0"/>
    <w:rsid w:val="008848A5"/>
    <w:rsid w:val="00884EFA"/>
    <w:rsid w:val="00885868"/>
    <w:rsid w:val="00885BD2"/>
    <w:rsid w:val="0088624D"/>
    <w:rsid w:val="00886899"/>
    <w:rsid w:val="00886E58"/>
    <w:rsid w:val="00890749"/>
    <w:rsid w:val="00890DB2"/>
    <w:rsid w:val="00891E38"/>
    <w:rsid w:val="008920DB"/>
    <w:rsid w:val="00892584"/>
    <w:rsid w:val="00892A61"/>
    <w:rsid w:val="00892C9B"/>
    <w:rsid w:val="00893113"/>
    <w:rsid w:val="008936FD"/>
    <w:rsid w:val="00893B1A"/>
    <w:rsid w:val="00894313"/>
    <w:rsid w:val="00894614"/>
    <w:rsid w:val="00894839"/>
    <w:rsid w:val="00894F8C"/>
    <w:rsid w:val="008958AB"/>
    <w:rsid w:val="00896770"/>
    <w:rsid w:val="00896A23"/>
    <w:rsid w:val="0089719C"/>
    <w:rsid w:val="008978C9"/>
    <w:rsid w:val="008A0B8A"/>
    <w:rsid w:val="008A10E2"/>
    <w:rsid w:val="008A1E0C"/>
    <w:rsid w:val="008A2F0E"/>
    <w:rsid w:val="008A2F76"/>
    <w:rsid w:val="008A3024"/>
    <w:rsid w:val="008A309C"/>
    <w:rsid w:val="008A3742"/>
    <w:rsid w:val="008A3ECB"/>
    <w:rsid w:val="008A4587"/>
    <w:rsid w:val="008A4C53"/>
    <w:rsid w:val="008A4EF2"/>
    <w:rsid w:val="008A508E"/>
    <w:rsid w:val="008A5471"/>
    <w:rsid w:val="008A5500"/>
    <w:rsid w:val="008A5ED5"/>
    <w:rsid w:val="008A772D"/>
    <w:rsid w:val="008B1CF4"/>
    <w:rsid w:val="008B1D6B"/>
    <w:rsid w:val="008B21A5"/>
    <w:rsid w:val="008B38DF"/>
    <w:rsid w:val="008B3C3E"/>
    <w:rsid w:val="008B3FE7"/>
    <w:rsid w:val="008B4124"/>
    <w:rsid w:val="008B491B"/>
    <w:rsid w:val="008B4ADD"/>
    <w:rsid w:val="008B4C0B"/>
    <w:rsid w:val="008B4C53"/>
    <w:rsid w:val="008B4E4D"/>
    <w:rsid w:val="008B51F4"/>
    <w:rsid w:val="008B5201"/>
    <w:rsid w:val="008B52F5"/>
    <w:rsid w:val="008B63B2"/>
    <w:rsid w:val="008B6B11"/>
    <w:rsid w:val="008B6B70"/>
    <w:rsid w:val="008B6EE2"/>
    <w:rsid w:val="008B7F01"/>
    <w:rsid w:val="008C1967"/>
    <w:rsid w:val="008C2118"/>
    <w:rsid w:val="008C29F4"/>
    <w:rsid w:val="008C2CAF"/>
    <w:rsid w:val="008C348B"/>
    <w:rsid w:val="008C3543"/>
    <w:rsid w:val="008C4019"/>
    <w:rsid w:val="008C4A90"/>
    <w:rsid w:val="008C5598"/>
    <w:rsid w:val="008C5ABB"/>
    <w:rsid w:val="008C7955"/>
    <w:rsid w:val="008D02A4"/>
    <w:rsid w:val="008D0485"/>
    <w:rsid w:val="008D09C1"/>
    <w:rsid w:val="008D1AA9"/>
    <w:rsid w:val="008D1F03"/>
    <w:rsid w:val="008D2EC9"/>
    <w:rsid w:val="008D3581"/>
    <w:rsid w:val="008D3B53"/>
    <w:rsid w:val="008D4BF3"/>
    <w:rsid w:val="008D60F4"/>
    <w:rsid w:val="008D64A4"/>
    <w:rsid w:val="008D6EA2"/>
    <w:rsid w:val="008D6EE8"/>
    <w:rsid w:val="008D72C0"/>
    <w:rsid w:val="008D7519"/>
    <w:rsid w:val="008D7835"/>
    <w:rsid w:val="008E040F"/>
    <w:rsid w:val="008E0CAA"/>
    <w:rsid w:val="008E0F82"/>
    <w:rsid w:val="008E226A"/>
    <w:rsid w:val="008E2283"/>
    <w:rsid w:val="008E27B8"/>
    <w:rsid w:val="008E3598"/>
    <w:rsid w:val="008E3741"/>
    <w:rsid w:val="008E38EA"/>
    <w:rsid w:val="008E3D07"/>
    <w:rsid w:val="008E3F45"/>
    <w:rsid w:val="008E41D8"/>
    <w:rsid w:val="008E5592"/>
    <w:rsid w:val="008E63AE"/>
    <w:rsid w:val="008E680F"/>
    <w:rsid w:val="008E6972"/>
    <w:rsid w:val="008E6CC3"/>
    <w:rsid w:val="008E6EEF"/>
    <w:rsid w:val="008E7C68"/>
    <w:rsid w:val="008E7FB2"/>
    <w:rsid w:val="008F0239"/>
    <w:rsid w:val="008F0AEF"/>
    <w:rsid w:val="008F16E5"/>
    <w:rsid w:val="008F2421"/>
    <w:rsid w:val="008F32A8"/>
    <w:rsid w:val="008F3565"/>
    <w:rsid w:val="008F41BF"/>
    <w:rsid w:val="008F446A"/>
    <w:rsid w:val="008F4E8D"/>
    <w:rsid w:val="008F58A4"/>
    <w:rsid w:val="008F6992"/>
    <w:rsid w:val="008F6FC6"/>
    <w:rsid w:val="008F7DD2"/>
    <w:rsid w:val="008F7DD6"/>
    <w:rsid w:val="0090023F"/>
    <w:rsid w:val="009004C0"/>
    <w:rsid w:val="00901B9F"/>
    <w:rsid w:val="0090301C"/>
    <w:rsid w:val="009036FB"/>
    <w:rsid w:val="00903EFD"/>
    <w:rsid w:val="009045CC"/>
    <w:rsid w:val="00904CBB"/>
    <w:rsid w:val="00905B7B"/>
    <w:rsid w:val="00906A43"/>
    <w:rsid w:val="00907229"/>
    <w:rsid w:val="00907757"/>
    <w:rsid w:val="00907BCA"/>
    <w:rsid w:val="00910AEB"/>
    <w:rsid w:val="0091192C"/>
    <w:rsid w:val="00911985"/>
    <w:rsid w:val="0091232B"/>
    <w:rsid w:val="00912A67"/>
    <w:rsid w:val="00912B03"/>
    <w:rsid w:val="00914985"/>
    <w:rsid w:val="00915C1B"/>
    <w:rsid w:val="00916D97"/>
    <w:rsid w:val="0091720E"/>
    <w:rsid w:val="00917BD9"/>
    <w:rsid w:val="009203CF"/>
    <w:rsid w:val="00922A49"/>
    <w:rsid w:val="009233C4"/>
    <w:rsid w:val="00923BA5"/>
    <w:rsid w:val="009245C2"/>
    <w:rsid w:val="0092590D"/>
    <w:rsid w:val="00925ABA"/>
    <w:rsid w:val="00927172"/>
    <w:rsid w:val="00927C57"/>
    <w:rsid w:val="00930867"/>
    <w:rsid w:val="00932A26"/>
    <w:rsid w:val="00932D1B"/>
    <w:rsid w:val="00932F82"/>
    <w:rsid w:val="00933AF4"/>
    <w:rsid w:val="0093434A"/>
    <w:rsid w:val="0093452A"/>
    <w:rsid w:val="00934E67"/>
    <w:rsid w:val="00937046"/>
    <w:rsid w:val="00937226"/>
    <w:rsid w:val="009376F2"/>
    <w:rsid w:val="00937790"/>
    <w:rsid w:val="00937AD9"/>
    <w:rsid w:val="0094019D"/>
    <w:rsid w:val="0094152D"/>
    <w:rsid w:val="00941F60"/>
    <w:rsid w:val="0094337B"/>
    <w:rsid w:val="0094367B"/>
    <w:rsid w:val="00943FD0"/>
    <w:rsid w:val="009451B7"/>
    <w:rsid w:val="0094596D"/>
    <w:rsid w:val="0094697A"/>
    <w:rsid w:val="009474CE"/>
    <w:rsid w:val="00947CC3"/>
    <w:rsid w:val="00950507"/>
    <w:rsid w:val="0095197B"/>
    <w:rsid w:val="00952657"/>
    <w:rsid w:val="00952B33"/>
    <w:rsid w:val="00953677"/>
    <w:rsid w:val="00953F2A"/>
    <w:rsid w:val="009542E5"/>
    <w:rsid w:val="0095449F"/>
    <w:rsid w:val="009544AA"/>
    <w:rsid w:val="0095459A"/>
    <w:rsid w:val="00956D20"/>
    <w:rsid w:val="009609AF"/>
    <w:rsid w:val="00961358"/>
    <w:rsid w:val="00961673"/>
    <w:rsid w:val="0096175B"/>
    <w:rsid w:val="00961DC6"/>
    <w:rsid w:val="00961DFC"/>
    <w:rsid w:val="00961E5B"/>
    <w:rsid w:val="009629C7"/>
    <w:rsid w:val="00962F10"/>
    <w:rsid w:val="009634B4"/>
    <w:rsid w:val="00963CFC"/>
    <w:rsid w:val="0096405E"/>
    <w:rsid w:val="009645E9"/>
    <w:rsid w:val="0096460E"/>
    <w:rsid w:val="009659D1"/>
    <w:rsid w:val="00965EA7"/>
    <w:rsid w:val="00966B43"/>
    <w:rsid w:val="00967579"/>
    <w:rsid w:val="0097018B"/>
    <w:rsid w:val="00970740"/>
    <w:rsid w:val="0097213B"/>
    <w:rsid w:val="00972917"/>
    <w:rsid w:val="00973ABA"/>
    <w:rsid w:val="00974438"/>
    <w:rsid w:val="0097443F"/>
    <w:rsid w:val="00974747"/>
    <w:rsid w:val="00974EE4"/>
    <w:rsid w:val="00974F09"/>
    <w:rsid w:val="00975109"/>
    <w:rsid w:val="00975344"/>
    <w:rsid w:val="00975D74"/>
    <w:rsid w:val="00976999"/>
    <w:rsid w:val="009770C1"/>
    <w:rsid w:val="0097716B"/>
    <w:rsid w:val="00980DC1"/>
    <w:rsid w:val="009812C8"/>
    <w:rsid w:val="00981C23"/>
    <w:rsid w:val="00982B03"/>
    <w:rsid w:val="00982B48"/>
    <w:rsid w:val="00983377"/>
    <w:rsid w:val="00983E27"/>
    <w:rsid w:val="00984895"/>
    <w:rsid w:val="00984935"/>
    <w:rsid w:val="00984F4D"/>
    <w:rsid w:val="0098516F"/>
    <w:rsid w:val="00985671"/>
    <w:rsid w:val="009867F2"/>
    <w:rsid w:val="00986E6F"/>
    <w:rsid w:val="00987DB9"/>
    <w:rsid w:val="00991190"/>
    <w:rsid w:val="009926EB"/>
    <w:rsid w:val="00992F92"/>
    <w:rsid w:val="0099312E"/>
    <w:rsid w:val="009933BC"/>
    <w:rsid w:val="00993631"/>
    <w:rsid w:val="00993E40"/>
    <w:rsid w:val="00994D99"/>
    <w:rsid w:val="009956FC"/>
    <w:rsid w:val="009958C6"/>
    <w:rsid w:val="00996261"/>
    <w:rsid w:val="009967C3"/>
    <w:rsid w:val="00997657"/>
    <w:rsid w:val="0099766C"/>
    <w:rsid w:val="00997A75"/>
    <w:rsid w:val="009A096D"/>
    <w:rsid w:val="009A0DD5"/>
    <w:rsid w:val="009A0E0D"/>
    <w:rsid w:val="009A1D0B"/>
    <w:rsid w:val="009A29DA"/>
    <w:rsid w:val="009A2E16"/>
    <w:rsid w:val="009A339C"/>
    <w:rsid w:val="009A3A2B"/>
    <w:rsid w:val="009A4D7D"/>
    <w:rsid w:val="009A5657"/>
    <w:rsid w:val="009A5BC4"/>
    <w:rsid w:val="009A5C5A"/>
    <w:rsid w:val="009A6CDD"/>
    <w:rsid w:val="009A705F"/>
    <w:rsid w:val="009A7094"/>
    <w:rsid w:val="009A728C"/>
    <w:rsid w:val="009A7376"/>
    <w:rsid w:val="009A7408"/>
    <w:rsid w:val="009A79D5"/>
    <w:rsid w:val="009A7C7D"/>
    <w:rsid w:val="009A7CC5"/>
    <w:rsid w:val="009B0887"/>
    <w:rsid w:val="009B0DD6"/>
    <w:rsid w:val="009B1227"/>
    <w:rsid w:val="009B1752"/>
    <w:rsid w:val="009B221E"/>
    <w:rsid w:val="009B3910"/>
    <w:rsid w:val="009B3DC3"/>
    <w:rsid w:val="009B4106"/>
    <w:rsid w:val="009B430C"/>
    <w:rsid w:val="009B6068"/>
    <w:rsid w:val="009B6295"/>
    <w:rsid w:val="009B688C"/>
    <w:rsid w:val="009B7022"/>
    <w:rsid w:val="009C03A6"/>
    <w:rsid w:val="009C084A"/>
    <w:rsid w:val="009C0933"/>
    <w:rsid w:val="009C0D78"/>
    <w:rsid w:val="009C1869"/>
    <w:rsid w:val="009C25D8"/>
    <w:rsid w:val="009C294F"/>
    <w:rsid w:val="009C34F4"/>
    <w:rsid w:val="009C3514"/>
    <w:rsid w:val="009C372E"/>
    <w:rsid w:val="009C3D8B"/>
    <w:rsid w:val="009C4008"/>
    <w:rsid w:val="009C48BF"/>
    <w:rsid w:val="009C4DAE"/>
    <w:rsid w:val="009C5259"/>
    <w:rsid w:val="009C685C"/>
    <w:rsid w:val="009C6DB0"/>
    <w:rsid w:val="009C738A"/>
    <w:rsid w:val="009C7C7D"/>
    <w:rsid w:val="009C7E8B"/>
    <w:rsid w:val="009D0575"/>
    <w:rsid w:val="009D0AC9"/>
    <w:rsid w:val="009D0FF3"/>
    <w:rsid w:val="009D10A3"/>
    <w:rsid w:val="009D1645"/>
    <w:rsid w:val="009D18EA"/>
    <w:rsid w:val="009D3A2F"/>
    <w:rsid w:val="009D45BE"/>
    <w:rsid w:val="009D4DFB"/>
    <w:rsid w:val="009D56DF"/>
    <w:rsid w:val="009D5C89"/>
    <w:rsid w:val="009D5FE5"/>
    <w:rsid w:val="009D64BA"/>
    <w:rsid w:val="009D6FE3"/>
    <w:rsid w:val="009D7370"/>
    <w:rsid w:val="009D789A"/>
    <w:rsid w:val="009D7FC4"/>
    <w:rsid w:val="009E1423"/>
    <w:rsid w:val="009E172A"/>
    <w:rsid w:val="009E1859"/>
    <w:rsid w:val="009E1E92"/>
    <w:rsid w:val="009E3720"/>
    <w:rsid w:val="009E4067"/>
    <w:rsid w:val="009E4F38"/>
    <w:rsid w:val="009E6315"/>
    <w:rsid w:val="009E6A7B"/>
    <w:rsid w:val="009F0A1F"/>
    <w:rsid w:val="009F11FC"/>
    <w:rsid w:val="009F13DB"/>
    <w:rsid w:val="009F2899"/>
    <w:rsid w:val="009F326E"/>
    <w:rsid w:val="009F3541"/>
    <w:rsid w:val="009F46B8"/>
    <w:rsid w:val="009F4AFD"/>
    <w:rsid w:val="009F5E25"/>
    <w:rsid w:val="009F6DA3"/>
    <w:rsid w:val="009F721B"/>
    <w:rsid w:val="009F7305"/>
    <w:rsid w:val="009F7768"/>
    <w:rsid w:val="009F7AA3"/>
    <w:rsid w:val="009F7F9B"/>
    <w:rsid w:val="00A00184"/>
    <w:rsid w:val="00A033A5"/>
    <w:rsid w:val="00A03ED4"/>
    <w:rsid w:val="00A03F7A"/>
    <w:rsid w:val="00A04299"/>
    <w:rsid w:val="00A06221"/>
    <w:rsid w:val="00A06B3B"/>
    <w:rsid w:val="00A06D54"/>
    <w:rsid w:val="00A070FE"/>
    <w:rsid w:val="00A0715D"/>
    <w:rsid w:val="00A07CE2"/>
    <w:rsid w:val="00A10C2D"/>
    <w:rsid w:val="00A110CF"/>
    <w:rsid w:val="00A11DFD"/>
    <w:rsid w:val="00A13E4C"/>
    <w:rsid w:val="00A143A9"/>
    <w:rsid w:val="00A14939"/>
    <w:rsid w:val="00A14A16"/>
    <w:rsid w:val="00A15096"/>
    <w:rsid w:val="00A150AE"/>
    <w:rsid w:val="00A157B7"/>
    <w:rsid w:val="00A1700E"/>
    <w:rsid w:val="00A17E3E"/>
    <w:rsid w:val="00A200D1"/>
    <w:rsid w:val="00A21182"/>
    <w:rsid w:val="00A21DC6"/>
    <w:rsid w:val="00A21FED"/>
    <w:rsid w:val="00A22BF6"/>
    <w:rsid w:val="00A22C94"/>
    <w:rsid w:val="00A22EAB"/>
    <w:rsid w:val="00A23EEE"/>
    <w:rsid w:val="00A2433D"/>
    <w:rsid w:val="00A259F5"/>
    <w:rsid w:val="00A25B73"/>
    <w:rsid w:val="00A263DA"/>
    <w:rsid w:val="00A273B5"/>
    <w:rsid w:val="00A30301"/>
    <w:rsid w:val="00A3130F"/>
    <w:rsid w:val="00A31CB4"/>
    <w:rsid w:val="00A326D4"/>
    <w:rsid w:val="00A33143"/>
    <w:rsid w:val="00A34634"/>
    <w:rsid w:val="00A354EF"/>
    <w:rsid w:val="00A35859"/>
    <w:rsid w:val="00A36199"/>
    <w:rsid w:val="00A36592"/>
    <w:rsid w:val="00A36D43"/>
    <w:rsid w:val="00A36DF2"/>
    <w:rsid w:val="00A36E00"/>
    <w:rsid w:val="00A375E0"/>
    <w:rsid w:val="00A37B7F"/>
    <w:rsid w:val="00A400A9"/>
    <w:rsid w:val="00A408E3"/>
    <w:rsid w:val="00A40C4B"/>
    <w:rsid w:val="00A40DB7"/>
    <w:rsid w:val="00A4151B"/>
    <w:rsid w:val="00A415C9"/>
    <w:rsid w:val="00A41887"/>
    <w:rsid w:val="00A41FED"/>
    <w:rsid w:val="00A420D4"/>
    <w:rsid w:val="00A427B8"/>
    <w:rsid w:val="00A43346"/>
    <w:rsid w:val="00A437BC"/>
    <w:rsid w:val="00A44518"/>
    <w:rsid w:val="00A4477D"/>
    <w:rsid w:val="00A4512F"/>
    <w:rsid w:val="00A467CB"/>
    <w:rsid w:val="00A46D6A"/>
    <w:rsid w:val="00A47985"/>
    <w:rsid w:val="00A47EA1"/>
    <w:rsid w:val="00A50C88"/>
    <w:rsid w:val="00A515F7"/>
    <w:rsid w:val="00A51C1D"/>
    <w:rsid w:val="00A53457"/>
    <w:rsid w:val="00A53BE3"/>
    <w:rsid w:val="00A53E7E"/>
    <w:rsid w:val="00A543D1"/>
    <w:rsid w:val="00A54957"/>
    <w:rsid w:val="00A554D3"/>
    <w:rsid w:val="00A56CB7"/>
    <w:rsid w:val="00A5753E"/>
    <w:rsid w:val="00A60820"/>
    <w:rsid w:val="00A611C5"/>
    <w:rsid w:val="00A61A84"/>
    <w:rsid w:val="00A62697"/>
    <w:rsid w:val="00A63729"/>
    <w:rsid w:val="00A63C78"/>
    <w:rsid w:val="00A655DE"/>
    <w:rsid w:val="00A65C4A"/>
    <w:rsid w:val="00A66186"/>
    <w:rsid w:val="00A66DED"/>
    <w:rsid w:val="00A708A8"/>
    <w:rsid w:val="00A70A86"/>
    <w:rsid w:val="00A713FC"/>
    <w:rsid w:val="00A71715"/>
    <w:rsid w:val="00A71C13"/>
    <w:rsid w:val="00A71CAD"/>
    <w:rsid w:val="00A721B7"/>
    <w:rsid w:val="00A723E9"/>
    <w:rsid w:val="00A74A24"/>
    <w:rsid w:val="00A758B5"/>
    <w:rsid w:val="00A76541"/>
    <w:rsid w:val="00A800ED"/>
    <w:rsid w:val="00A8023E"/>
    <w:rsid w:val="00A802B6"/>
    <w:rsid w:val="00A80D97"/>
    <w:rsid w:val="00A82493"/>
    <w:rsid w:val="00A838C6"/>
    <w:rsid w:val="00A83A20"/>
    <w:rsid w:val="00A840F4"/>
    <w:rsid w:val="00A84C3A"/>
    <w:rsid w:val="00A84D0B"/>
    <w:rsid w:val="00A86555"/>
    <w:rsid w:val="00A87040"/>
    <w:rsid w:val="00A870B6"/>
    <w:rsid w:val="00A90951"/>
    <w:rsid w:val="00A91604"/>
    <w:rsid w:val="00A91BB3"/>
    <w:rsid w:val="00A921AF"/>
    <w:rsid w:val="00A92D5D"/>
    <w:rsid w:val="00A932D5"/>
    <w:rsid w:val="00A936AD"/>
    <w:rsid w:val="00A9372B"/>
    <w:rsid w:val="00A937D0"/>
    <w:rsid w:val="00A93EBC"/>
    <w:rsid w:val="00A941DC"/>
    <w:rsid w:val="00A9466D"/>
    <w:rsid w:val="00A9599A"/>
    <w:rsid w:val="00A95D96"/>
    <w:rsid w:val="00A9621A"/>
    <w:rsid w:val="00A9649B"/>
    <w:rsid w:val="00A966B6"/>
    <w:rsid w:val="00A96CF5"/>
    <w:rsid w:val="00AA0084"/>
    <w:rsid w:val="00AA04B3"/>
    <w:rsid w:val="00AA09E3"/>
    <w:rsid w:val="00AA0F08"/>
    <w:rsid w:val="00AA10A6"/>
    <w:rsid w:val="00AA17BC"/>
    <w:rsid w:val="00AA1C81"/>
    <w:rsid w:val="00AA36BA"/>
    <w:rsid w:val="00AA472E"/>
    <w:rsid w:val="00AA4BB1"/>
    <w:rsid w:val="00AA4D18"/>
    <w:rsid w:val="00AA5490"/>
    <w:rsid w:val="00AA576D"/>
    <w:rsid w:val="00AA63DC"/>
    <w:rsid w:val="00AA67D4"/>
    <w:rsid w:val="00AA6AA7"/>
    <w:rsid w:val="00AA72E9"/>
    <w:rsid w:val="00AA76B6"/>
    <w:rsid w:val="00AA7909"/>
    <w:rsid w:val="00AB03AF"/>
    <w:rsid w:val="00AB1165"/>
    <w:rsid w:val="00AB156B"/>
    <w:rsid w:val="00AB19A8"/>
    <w:rsid w:val="00AB236E"/>
    <w:rsid w:val="00AB259B"/>
    <w:rsid w:val="00AB2ED0"/>
    <w:rsid w:val="00AB302C"/>
    <w:rsid w:val="00AB364B"/>
    <w:rsid w:val="00AB46C8"/>
    <w:rsid w:val="00AB4DE4"/>
    <w:rsid w:val="00AB4E86"/>
    <w:rsid w:val="00AB523B"/>
    <w:rsid w:val="00AB55A0"/>
    <w:rsid w:val="00AB5743"/>
    <w:rsid w:val="00AB5C1C"/>
    <w:rsid w:val="00AB6207"/>
    <w:rsid w:val="00AB7168"/>
    <w:rsid w:val="00AB740F"/>
    <w:rsid w:val="00AB7652"/>
    <w:rsid w:val="00AB7ED3"/>
    <w:rsid w:val="00AC0267"/>
    <w:rsid w:val="00AC1653"/>
    <w:rsid w:val="00AC2093"/>
    <w:rsid w:val="00AC2E2D"/>
    <w:rsid w:val="00AC378B"/>
    <w:rsid w:val="00AC3A51"/>
    <w:rsid w:val="00AC4036"/>
    <w:rsid w:val="00AC43DE"/>
    <w:rsid w:val="00AC4694"/>
    <w:rsid w:val="00AC4DD9"/>
    <w:rsid w:val="00AC50B5"/>
    <w:rsid w:val="00AC5C8E"/>
    <w:rsid w:val="00AC6103"/>
    <w:rsid w:val="00AC6BFA"/>
    <w:rsid w:val="00AD0039"/>
    <w:rsid w:val="00AD12AA"/>
    <w:rsid w:val="00AD2684"/>
    <w:rsid w:val="00AD32CA"/>
    <w:rsid w:val="00AD42F6"/>
    <w:rsid w:val="00AD43FA"/>
    <w:rsid w:val="00AD4570"/>
    <w:rsid w:val="00AD48A3"/>
    <w:rsid w:val="00AD4A24"/>
    <w:rsid w:val="00AD5D97"/>
    <w:rsid w:val="00AD6642"/>
    <w:rsid w:val="00AD79C1"/>
    <w:rsid w:val="00AE14C5"/>
    <w:rsid w:val="00AE1BE2"/>
    <w:rsid w:val="00AE1D87"/>
    <w:rsid w:val="00AE20F7"/>
    <w:rsid w:val="00AE224B"/>
    <w:rsid w:val="00AE28F6"/>
    <w:rsid w:val="00AE368E"/>
    <w:rsid w:val="00AE3CEE"/>
    <w:rsid w:val="00AE5F9C"/>
    <w:rsid w:val="00AE686C"/>
    <w:rsid w:val="00AE6B9D"/>
    <w:rsid w:val="00AE6FA9"/>
    <w:rsid w:val="00AE771E"/>
    <w:rsid w:val="00AF03FA"/>
    <w:rsid w:val="00AF093B"/>
    <w:rsid w:val="00AF2017"/>
    <w:rsid w:val="00AF2A70"/>
    <w:rsid w:val="00AF3CA8"/>
    <w:rsid w:val="00AF3FBD"/>
    <w:rsid w:val="00AF46D7"/>
    <w:rsid w:val="00AF4711"/>
    <w:rsid w:val="00AF50BA"/>
    <w:rsid w:val="00AF52A9"/>
    <w:rsid w:val="00AF5CC9"/>
    <w:rsid w:val="00AF60B5"/>
    <w:rsid w:val="00AF6E67"/>
    <w:rsid w:val="00AF72D5"/>
    <w:rsid w:val="00AF72EC"/>
    <w:rsid w:val="00AF7E84"/>
    <w:rsid w:val="00B006C2"/>
    <w:rsid w:val="00B00EBB"/>
    <w:rsid w:val="00B012B1"/>
    <w:rsid w:val="00B0147C"/>
    <w:rsid w:val="00B022FE"/>
    <w:rsid w:val="00B024D4"/>
    <w:rsid w:val="00B034C8"/>
    <w:rsid w:val="00B037F3"/>
    <w:rsid w:val="00B04257"/>
    <w:rsid w:val="00B04D13"/>
    <w:rsid w:val="00B04F56"/>
    <w:rsid w:val="00B056D2"/>
    <w:rsid w:val="00B067B8"/>
    <w:rsid w:val="00B074A5"/>
    <w:rsid w:val="00B07AB2"/>
    <w:rsid w:val="00B07E94"/>
    <w:rsid w:val="00B1069E"/>
    <w:rsid w:val="00B10EA1"/>
    <w:rsid w:val="00B116DA"/>
    <w:rsid w:val="00B11CE4"/>
    <w:rsid w:val="00B11D1A"/>
    <w:rsid w:val="00B153A5"/>
    <w:rsid w:val="00B15522"/>
    <w:rsid w:val="00B15B61"/>
    <w:rsid w:val="00B15D98"/>
    <w:rsid w:val="00B176B8"/>
    <w:rsid w:val="00B2130C"/>
    <w:rsid w:val="00B2273A"/>
    <w:rsid w:val="00B230EF"/>
    <w:rsid w:val="00B235B9"/>
    <w:rsid w:val="00B23CA0"/>
    <w:rsid w:val="00B2403F"/>
    <w:rsid w:val="00B2406F"/>
    <w:rsid w:val="00B24599"/>
    <w:rsid w:val="00B25192"/>
    <w:rsid w:val="00B258D5"/>
    <w:rsid w:val="00B26242"/>
    <w:rsid w:val="00B262CB"/>
    <w:rsid w:val="00B26EDC"/>
    <w:rsid w:val="00B30874"/>
    <w:rsid w:val="00B3146D"/>
    <w:rsid w:val="00B31B2A"/>
    <w:rsid w:val="00B31FDA"/>
    <w:rsid w:val="00B328EB"/>
    <w:rsid w:val="00B32B4F"/>
    <w:rsid w:val="00B337EF"/>
    <w:rsid w:val="00B33B1D"/>
    <w:rsid w:val="00B3434A"/>
    <w:rsid w:val="00B3483D"/>
    <w:rsid w:val="00B35314"/>
    <w:rsid w:val="00B36D83"/>
    <w:rsid w:val="00B36E31"/>
    <w:rsid w:val="00B37918"/>
    <w:rsid w:val="00B37DDF"/>
    <w:rsid w:val="00B40DC1"/>
    <w:rsid w:val="00B42493"/>
    <w:rsid w:val="00B42D46"/>
    <w:rsid w:val="00B444ED"/>
    <w:rsid w:val="00B44652"/>
    <w:rsid w:val="00B4466A"/>
    <w:rsid w:val="00B46318"/>
    <w:rsid w:val="00B46C20"/>
    <w:rsid w:val="00B4743E"/>
    <w:rsid w:val="00B47D25"/>
    <w:rsid w:val="00B508A3"/>
    <w:rsid w:val="00B51436"/>
    <w:rsid w:val="00B52829"/>
    <w:rsid w:val="00B52C7E"/>
    <w:rsid w:val="00B531E1"/>
    <w:rsid w:val="00B544E9"/>
    <w:rsid w:val="00B54EEA"/>
    <w:rsid w:val="00B54FBC"/>
    <w:rsid w:val="00B55107"/>
    <w:rsid w:val="00B56FBF"/>
    <w:rsid w:val="00B571CD"/>
    <w:rsid w:val="00B6031C"/>
    <w:rsid w:val="00B60ADD"/>
    <w:rsid w:val="00B613DB"/>
    <w:rsid w:val="00B62E49"/>
    <w:rsid w:val="00B62FCF"/>
    <w:rsid w:val="00B6521D"/>
    <w:rsid w:val="00B65DFF"/>
    <w:rsid w:val="00B662CA"/>
    <w:rsid w:val="00B67B62"/>
    <w:rsid w:val="00B70AE4"/>
    <w:rsid w:val="00B70B7F"/>
    <w:rsid w:val="00B7173A"/>
    <w:rsid w:val="00B7198C"/>
    <w:rsid w:val="00B720D1"/>
    <w:rsid w:val="00B7231D"/>
    <w:rsid w:val="00B725EE"/>
    <w:rsid w:val="00B73DDA"/>
    <w:rsid w:val="00B740DC"/>
    <w:rsid w:val="00B747BF"/>
    <w:rsid w:val="00B75130"/>
    <w:rsid w:val="00B76994"/>
    <w:rsid w:val="00B800B3"/>
    <w:rsid w:val="00B804A1"/>
    <w:rsid w:val="00B8150A"/>
    <w:rsid w:val="00B82638"/>
    <w:rsid w:val="00B827CA"/>
    <w:rsid w:val="00B82EBD"/>
    <w:rsid w:val="00B83025"/>
    <w:rsid w:val="00B832CE"/>
    <w:rsid w:val="00B845B8"/>
    <w:rsid w:val="00B84CB7"/>
    <w:rsid w:val="00B86986"/>
    <w:rsid w:val="00B87B1B"/>
    <w:rsid w:val="00B907E9"/>
    <w:rsid w:val="00B90F13"/>
    <w:rsid w:val="00B90FFC"/>
    <w:rsid w:val="00B91159"/>
    <w:rsid w:val="00B916D7"/>
    <w:rsid w:val="00B9176D"/>
    <w:rsid w:val="00B92517"/>
    <w:rsid w:val="00B92E4C"/>
    <w:rsid w:val="00B93429"/>
    <w:rsid w:val="00B93B09"/>
    <w:rsid w:val="00B9496E"/>
    <w:rsid w:val="00B9608C"/>
    <w:rsid w:val="00B97137"/>
    <w:rsid w:val="00B976E6"/>
    <w:rsid w:val="00BA0256"/>
    <w:rsid w:val="00BA02D6"/>
    <w:rsid w:val="00BA185E"/>
    <w:rsid w:val="00BA1AB6"/>
    <w:rsid w:val="00BA2084"/>
    <w:rsid w:val="00BA43B1"/>
    <w:rsid w:val="00BA49C0"/>
    <w:rsid w:val="00BA52BE"/>
    <w:rsid w:val="00BA57CC"/>
    <w:rsid w:val="00BA6118"/>
    <w:rsid w:val="00BA62AB"/>
    <w:rsid w:val="00BA6926"/>
    <w:rsid w:val="00BA69EC"/>
    <w:rsid w:val="00BA74B4"/>
    <w:rsid w:val="00BA7C45"/>
    <w:rsid w:val="00BA7EE0"/>
    <w:rsid w:val="00BB01C8"/>
    <w:rsid w:val="00BB1508"/>
    <w:rsid w:val="00BB165A"/>
    <w:rsid w:val="00BB2818"/>
    <w:rsid w:val="00BB2F03"/>
    <w:rsid w:val="00BB391A"/>
    <w:rsid w:val="00BB61CD"/>
    <w:rsid w:val="00BB69D0"/>
    <w:rsid w:val="00BB6F0D"/>
    <w:rsid w:val="00BB74A6"/>
    <w:rsid w:val="00BB74BE"/>
    <w:rsid w:val="00BC0538"/>
    <w:rsid w:val="00BC06AA"/>
    <w:rsid w:val="00BC07AF"/>
    <w:rsid w:val="00BC0C0B"/>
    <w:rsid w:val="00BC0DCB"/>
    <w:rsid w:val="00BC0F5C"/>
    <w:rsid w:val="00BC1089"/>
    <w:rsid w:val="00BC1D0D"/>
    <w:rsid w:val="00BC394C"/>
    <w:rsid w:val="00BC3B95"/>
    <w:rsid w:val="00BC4104"/>
    <w:rsid w:val="00BC4681"/>
    <w:rsid w:val="00BC4982"/>
    <w:rsid w:val="00BC4B1B"/>
    <w:rsid w:val="00BC5D47"/>
    <w:rsid w:val="00BC653C"/>
    <w:rsid w:val="00BC6D44"/>
    <w:rsid w:val="00BC71ED"/>
    <w:rsid w:val="00BC7962"/>
    <w:rsid w:val="00BC7E41"/>
    <w:rsid w:val="00BD04D5"/>
    <w:rsid w:val="00BD0FEA"/>
    <w:rsid w:val="00BD128E"/>
    <w:rsid w:val="00BD1A17"/>
    <w:rsid w:val="00BD30BF"/>
    <w:rsid w:val="00BD37BB"/>
    <w:rsid w:val="00BD3E91"/>
    <w:rsid w:val="00BD4CEA"/>
    <w:rsid w:val="00BD5888"/>
    <w:rsid w:val="00BD7CA2"/>
    <w:rsid w:val="00BE06C2"/>
    <w:rsid w:val="00BE0BB3"/>
    <w:rsid w:val="00BE0DEA"/>
    <w:rsid w:val="00BE1777"/>
    <w:rsid w:val="00BE216A"/>
    <w:rsid w:val="00BE22CC"/>
    <w:rsid w:val="00BE3313"/>
    <w:rsid w:val="00BE423A"/>
    <w:rsid w:val="00BE4702"/>
    <w:rsid w:val="00BE512C"/>
    <w:rsid w:val="00BE5835"/>
    <w:rsid w:val="00BE6643"/>
    <w:rsid w:val="00BE7587"/>
    <w:rsid w:val="00BF030F"/>
    <w:rsid w:val="00BF0CB0"/>
    <w:rsid w:val="00BF26DD"/>
    <w:rsid w:val="00BF429A"/>
    <w:rsid w:val="00BF50CC"/>
    <w:rsid w:val="00BF5FA0"/>
    <w:rsid w:val="00BF60EA"/>
    <w:rsid w:val="00BF7B8B"/>
    <w:rsid w:val="00C00E8B"/>
    <w:rsid w:val="00C01C31"/>
    <w:rsid w:val="00C01F3A"/>
    <w:rsid w:val="00C02B46"/>
    <w:rsid w:val="00C02F08"/>
    <w:rsid w:val="00C0387F"/>
    <w:rsid w:val="00C038EC"/>
    <w:rsid w:val="00C0410E"/>
    <w:rsid w:val="00C04C35"/>
    <w:rsid w:val="00C05088"/>
    <w:rsid w:val="00C05F05"/>
    <w:rsid w:val="00C06CE3"/>
    <w:rsid w:val="00C07202"/>
    <w:rsid w:val="00C1091C"/>
    <w:rsid w:val="00C1131B"/>
    <w:rsid w:val="00C122F3"/>
    <w:rsid w:val="00C12F3E"/>
    <w:rsid w:val="00C135C7"/>
    <w:rsid w:val="00C13A86"/>
    <w:rsid w:val="00C13D20"/>
    <w:rsid w:val="00C14306"/>
    <w:rsid w:val="00C1511D"/>
    <w:rsid w:val="00C16661"/>
    <w:rsid w:val="00C17A70"/>
    <w:rsid w:val="00C206CF"/>
    <w:rsid w:val="00C20F3C"/>
    <w:rsid w:val="00C21C80"/>
    <w:rsid w:val="00C22E98"/>
    <w:rsid w:val="00C22F88"/>
    <w:rsid w:val="00C2304E"/>
    <w:rsid w:val="00C23B19"/>
    <w:rsid w:val="00C23FA0"/>
    <w:rsid w:val="00C24528"/>
    <w:rsid w:val="00C248C9"/>
    <w:rsid w:val="00C25615"/>
    <w:rsid w:val="00C25C86"/>
    <w:rsid w:val="00C26699"/>
    <w:rsid w:val="00C27B06"/>
    <w:rsid w:val="00C303B6"/>
    <w:rsid w:val="00C30980"/>
    <w:rsid w:val="00C30A6A"/>
    <w:rsid w:val="00C311B3"/>
    <w:rsid w:val="00C318D5"/>
    <w:rsid w:val="00C31A65"/>
    <w:rsid w:val="00C31C5B"/>
    <w:rsid w:val="00C33854"/>
    <w:rsid w:val="00C34A09"/>
    <w:rsid w:val="00C35FEE"/>
    <w:rsid w:val="00C3604F"/>
    <w:rsid w:val="00C3607C"/>
    <w:rsid w:val="00C36110"/>
    <w:rsid w:val="00C36DC5"/>
    <w:rsid w:val="00C37E55"/>
    <w:rsid w:val="00C4096B"/>
    <w:rsid w:val="00C40C53"/>
    <w:rsid w:val="00C41BB2"/>
    <w:rsid w:val="00C43168"/>
    <w:rsid w:val="00C4329C"/>
    <w:rsid w:val="00C43972"/>
    <w:rsid w:val="00C44E4E"/>
    <w:rsid w:val="00C450DD"/>
    <w:rsid w:val="00C4557A"/>
    <w:rsid w:val="00C45BC2"/>
    <w:rsid w:val="00C460BE"/>
    <w:rsid w:val="00C477AA"/>
    <w:rsid w:val="00C477CB"/>
    <w:rsid w:val="00C477EF"/>
    <w:rsid w:val="00C47932"/>
    <w:rsid w:val="00C47ECE"/>
    <w:rsid w:val="00C47F3A"/>
    <w:rsid w:val="00C504A4"/>
    <w:rsid w:val="00C506EE"/>
    <w:rsid w:val="00C50ED9"/>
    <w:rsid w:val="00C514BC"/>
    <w:rsid w:val="00C52341"/>
    <w:rsid w:val="00C52DB1"/>
    <w:rsid w:val="00C53756"/>
    <w:rsid w:val="00C53835"/>
    <w:rsid w:val="00C538A2"/>
    <w:rsid w:val="00C53915"/>
    <w:rsid w:val="00C53E39"/>
    <w:rsid w:val="00C544E1"/>
    <w:rsid w:val="00C55256"/>
    <w:rsid w:val="00C55D65"/>
    <w:rsid w:val="00C574F0"/>
    <w:rsid w:val="00C57539"/>
    <w:rsid w:val="00C57610"/>
    <w:rsid w:val="00C57C68"/>
    <w:rsid w:val="00C60BEC"/>
    <w:rsid w:val="00C60BF9"/>
    <w:rsid w:val="00C61A82"/>
    <w:rsid w:val="00C61E19"/>
    <w:rsid w:val="00C62456"/>
    <w:rsid w:val="00C62C77"/>
    <w:rsid w:val="00C62E1E"/>
    <w:rsid w:val="00C64569"/>
    <w:rsid w:val="00C6498A"/>
    <w:rsid w:val="00C6517B"/>
    <w:rsid w:val="00C655C1"/>
    <w:rsid w:val="00C657F7"/>
    <w:rsid w:val="00C65B86"/>
    <w:rsid w:val="00C65D24"/>
    <w:rsid w:val="00C6625E"/>
    <w:rsid w:val="00C6683C"/>
    <w:rsid w:val="00C70D82"/>
    <w:rsid w:val="00C71B85"/>
    <w:rsid w:val="00C71F1B"/>
    <w:rsid w:val="00C72A3D"/>
    <w:rsid w:val="00C734AE"/>
    <w:rsid w:val="00C736C4"/>
    <w:rsid w:val="00C74A5E"/>
    <w:rsid w:val="00C74C80"/>
    <w:rsid w:val="00C7520D"/>
    <w:rsid w:val="00C75E03"/>
    <w:rsid w:val="00C76237"/>
    <w:rsid w:val="00C770D4"/>
    <w:rsid w:val="00C8140C"/>
    <w:rsid w:val="00C82085"/>
    <w:rsid w:val="00C82F04"/>
    <w:rsid w:val="00C8399D"/>
    <w:rsid w:val="00C83C58"/>
    <w:rsid w:val="00C84DD1"/>
    <w:rsid w:val="00C86C39"/>
    <w:rsid w:val="00C87876"/>
    <w:rsid w:val="00C87F8B"/>
    <w:rsid w:val="00C90642"/>
    <w:rsid w:val="00C923F6"/>
    <w:rsid w:val="00C927EF"/>
    <w:rsid w:val="00C93E5C"/>
    <w:rsid w:val="00C948E8"/>
    <w:rsid w:val="00C94E8A"/>
    <w:rsid w:val="00C95366"/>
    <w:rsid w:val="00C95DB1"/>
    <w:rsid w:val="00C96355"/>
    <w:rsid w:val="00C96B35"/>
    <w:rsid w:val="00CA0330"/>
    <w:rsid w:val="00CA0792"/>
    <w:rsid w:val="00CA0D21"/>
    <w:rsid w:val="00CA1627"/>
    <w:rsid w:val="00CA3D92"/>
    <w:rsid w:val="00CA42F3"/>
    <w:rsid w:val="00CA439D"/>
    <w:rsid w:val="00CA4844"/>
    <w:rsid w:val="00CA4A7B"/>
    <w:rsid w:val="00CA4EE2"/>
    <w:rsid w:val="00CA55C2"/>
    <w:rsid w:val="00CA6084"/>
    <w:rsid w:val="00CA6244"/>
    <w:rsid w:val="00CA6DB2"/>
    <w:rsid w:val="00CA7190"/>
    <w:rsid w:val="00CA71A9"/>
    <w:rsid w:val="00CA7B03"/>
    <w:rsid w:val="00CB0497"/>
    <w:rsid w:val="00CB1457"/>
    <w:rsid w:val="00CB2BE6"/>
    <w:rsid w:val="00CB2DF2"/>
    <w:rsid w:val="00CB3067"/>
    <w:rsid w:val="00CB3F2B"/>
    <w:rsid w:val="00CB40D8"/>
    <w:rsid w:val="00CB4259"/>
    <w:rsid w:val="00CB4410"/>
    <w:rsid w:val="00CB4902"/>
    <w:rsid w:val="00CB7EBA"/>
    <w:rsid w:val="00CC0E14"/>
    <w:rsid w:val="00CC2038"/>
    <w:rsid w:val="00CC2449"/>
    <w:rsid w:val="00CC31FD"/>
    <w:rsid w:val="00CC48BD"/>
    <w:rsid w:val="00CC4E97"/>
    <w:rsid w:val="00CC4EFE"/>
    <w:rsid w:val="00CC5381"/>
    <w:rsid w:val="00CC6166"/>
    <w:rsid w:val="00CC65B1"/>
    <w:rsid w:val="00CC6922"/>
    <w:rsid w:val="00CC6F11"/>
    <w:rsid w:val="00CC6F98"/>
    <w:rsid w:val="00CC74AF"/>
    <w:rsid w:val="00CC79D2"/>
    <w:rsid w:val="00CD009C"/>
    <w:rsid w:val="00CD078F"/>
    <w:rsid w:val="00CD0B6A"/>
    <w:rsid w:val="00CD21BE"/>
    <w:rsid w:val="00CD21E8"/>
    <w:rsid w:val="00CD2CDD"/>
    <w:rsid w:val="00CD2D39"/>
    <w:rsid w:val="00CD2E94"/>
    <w:rsid w:val="00CD33CD"/>
    <w:rsid w:val="00CD34CC"/>
    <w:rsid w:val="00CD381A"/>
    <w:rsid w:val="00CD433C"/>
    <w:rsid w:val="00CD541F"/>
    <w:rsid w:val="00CD559F"/>
    <w:rsid w:val="00CD61EC"/>
    <w:rsid w:val="00CD7C1C"/>
    <w:rsid w:val="00CE07BB"/>
    <w:rsid w:val="00CE083A"/>
    <w:rsid w:val="00CE096C"/>
    <w:rsid w:val="00CE1476"/>
    <w:rsid w:val="00CE197C"/>
    <w:rsid w:val="00CE252F"/>
    <w:rsid w:val="00CE2886"/>
    <w:rsid w:val="00CE2E3C"/>
    <w:rsid w:val="00CE3453"/>
    <w:rsid w:val="00CE3922"/>
    <w:rsid w:val="00CE65C5"/>
    <w:rsid w:val="00CE66EF"/>
    <w:rsid w:val="00CE7084"/>
    <w:rsid w:val="00CE7451"/>
    <w:rsid w:val="00CF05AA"/>
    <w:rsid w:val="00CF2157"/>
    <w:rsid w:val="00CF3CD0"/>
    <w:rsid w:val="00CF5F23"/>
    <w:rsid w:val="00CF74D9"/>
    <w:rsid w:val="00CF7C7A"/>
    <w:rsid w:val="00CF7FC5"/>
    <w:rsid w:val="00D0171E"/>
    <w:rsid w:val="00D01800"/>
    <w:rsid w:val="00D01D60"/>
    <w:rsid w:val="00D0211F"/>
    <w:rsid w:val="00D031C0"/>
    <w:rsid w:val="00D031F4"/>
    <w:rsid w:val="00D03828"/>
    <w:rsid w:val="00D03F69"/>
    <w:rsid w:val="00D04AF4"/>
    <w:rsid w:val="00D04F3B"/>
    <w:rsid w:val="00D057CE"/>
    <w:rsid w:val="00D0610B"/>
    <w:rsid w:val="00D06350"/>
    <w:rsid w:val="00D06D36"/>
    <w:rsid w:val="00D070B5"/>
    <w:rsid w:val="00D075F6"/>
    <w:rsid w:val="00D079EF"/>
    <w:rsid w:val="00D10B6D"/>
    <w:rsid w:val="00D11160"/>
    <w:rsid w:val="00D111B4"/>
    <w:rsid w:val="00D11BD9"/>
    <w:rsid w:val="00D135DE"/>
    <w:rsid w:val="00D13728"/>
    <w:rsid w:val="00D139C0"/>
    <w:rsid w:val="00D13D7A"/>
    <w:rsid w:val="00D13DF7"/>
    <w:rsid w:val="00D13F17"/>
    <w:rsid w:val="00D14C04"/>
    <w:rsid w:val="00D14E3E"/>
    <w:rsid w:val="00D14F41"/>
    <w:rsid w:val="00D158C2"/>
    <w:rsid w:val="00D161EA"/>
    <w:rsid w:val="00D16856"/>
    <w:rsid w:val="00D169CE"/>
    <w:rsid w:val="00D16F9F"/>
    <w:rsid w:val="00D17248"/>
    <w:rsid w:val="00D174ED"/>
    <w:rsid w:val="00D17B7B"/>
    <w:rsid w:val="00D17EDA"/>
    <w:rsid w:val="00D211B6"/>
    <w:rsid w:val="00D21778"/>
    <w:rsid w:val="00D23281"/>
    <w:rsid w:val="00D2336E"/>
    <w:rsid w:val="00D233BE"/>
    <w:rsid w:val="00D234DC"/>
    <w:rsid w:val="00D247BE"/>
    <w:rsid w:val="00D25B5E"/>
    <w:rsid w:val="00D25C09"/>
    <w:rsid w:val="00D2633F"/>
    <w:rsid w:val="00D2792E"/>
    <w:rsid w:val="00D27EE3"/>
    <w:rsid w:val="00D27FDD"/>
    <w:rsid w:val="00D325E6"/>
    <w:rsid w:val="00D32906"/>
    <w:rsid w:val="00D32DBD"/>
    <w:rsid w:val="00D3411F"/>
    <w:rsid w:val="00D344B9"/>
    <w:rsid w:val="00D35415"/>
    <w:rsid w:val="00D3634A"/>
    <w:rsid w:val="00D36908"/>
    <w:rsid w:val="00D37514"/>
    <w:rsid w:val="00D37A65"/>
    <w:rsid w:val="00D37C04"/>
    <w:rsid w:val="00D40B08"/>
    <w:rsid w:val="00D40B0C"/>
    <w:rsid w:val="00D41081"/>
    <w:rsid w:val="00D41955"/>
    <w:rsid w:val="00D43547"/>
    <w:rsid w:val="00D43577"/>
    <w:rsid w:val="00D443B8"/>
    <w:rsid w:val="00D44510"/>
    <w:rsid w:val="00D45D38"/>
    <w:rsid w:val="00D464A7"/>
    <w:rsid w:val="00D46D24"/>
    <w:rsid w:val="00D46D84"/>
    <w:rsid w:val="00D478B5"/>
    <w:rsid w:val="00D51522"/>
    <w:rsid w:val="00D51993"/>
    <w:rsid w:val="00D53028"/>
    <w:rsid w:val="00D531C9"/>
    <w:rsid w:val="00D53D2A"/>
    <w:rsid w:val="00D5597D"/>
    <w:rsid w:val="00D60A48"/>
    <w:rsid w:val="00D60C84"/>
    <w:rsid w:val="00D61728"/>
    <w:rsid w:val="00D639AE"/>
    <w:rsid w:val="00D63F0E"/>
    <w:rsid w:val="00D65F2E"/>
    <w:rsid w:val="00D66038"/>
    <w:rsid w:val="00D668BC"/>
    <w:rsid w:val="00D66CA6"/>
    <w:rsid w:val="00D66E03"/>
    <w:rsid w:val="00D672D1"/>
    <w:rsid w:val="00D677B7"/>
    <w:rsid w:val="00D6798F"/>
    <w:rsid w:val="00D67AE4"/>
    <w:rsid w:val="00D67EC1"/>
    <w:rsid w:val="00D70431"/>
    <w:rsid w:val="00D70B64"/>
    <w:rsid w:val="00D70BD5"/>
    <w:rsid w:val="00D70F05"/>
    <w:rsid w:val="00D719A5"/>
    <w:rsid w:val="00D748BA"/>
    <w:rsid w:val="00D74E91"/>
    <w:rsid w:val="00D74F15"/>
    <w:rsid w:val="00D7533E"/>
    <w:rsid w:val="00D755DC"/>
    <w:rsid w:val="00D7605A"/>
    <w:rsid w:val="00D778D2"/>
    <w:rsid w:val="00D77A66"/>
    <w:rsid w:val="00D77CF0"/>
    <w:rsid w:val="00D807DB"/>
    <w:rsid w:val="00D81E29"/>
    <w:rsid w:val="00D8244E"/>
    <w:rsid w:val="00D8284C"/>
    <w:rsid w:val="00D82D05"/>
    <w:rsid w:val="00D84011"/>
    <w:rsid w:val="00D841FE"/>
    <w:rsid w:val="00D86193"/>
    <w:rsid w:val="00D8649D"/>
    <w:rsid w:val="00D866CD"/>
    <w:rsid w:val="00D90B54"/>
    <w:rsid w:val="00D911A8"/>
    <w:rsid w:val="00D91283"/>
    <w:rsid w:val="00D92435"/>
    <w:rsid w:val="00D929FD"/>
    <w:rsid w:val="00D92A22"/>
    <w:rsid w:val="00D92E2B"/>
    <w:rsid w:val="00D92E4A"/>
    <w:rsid w:val="00D940BF"/>
    <w:rsid w:val="00D941DA"/>
    <w:rsid w:val="00D942A7"/>
    <w:rsid w:val="00D9442F"/>
    <w:rsid w:val="00D9691E"/>
    <w:rsid w:val="00D96A52"/>
    <w:rsid w:val="00D96E9A"/>
    <w:rsid w:val="00D96FE3"/>
    <w:rsid w:val="00D976F3"/>
    <w:rsid w:val="00DA16C3"/>
    <w:rsid w:val="00DA1B1E"/>
    <w:rsid w:val="00DA24AD"/>
    <w:rsid w:val="00DA494A"/>
    <w:rsid w:val="00DA4B18"/>
    <w:rsid w:val="00DA5884"/>
    <w:rsid w:val="00DA5D28"/>
    <w:rsid w:val="00DA5EAC"/>
    <w:rsid w:val="00DA6435"/>
    <w:rsid w:val="00DA669D"/>
    <w:rsid w:val="00DA66ED"/>
    <w:rsid w:val="00DA6A1E"/>
    <w:rsid w:val="00DA7214"/>
    <w:rsid w:val="00DA7AD1"/>
    <w:rsid w:val="00DB0B08"/>
    <w:rsid w:val="00DB1003"/>
    <w:rsid w:val="00DB1087"/>
    <w:rsid w:val="00DB194D"/>
    <w:rsid w:val="00DB196F"/>
    <w:rsid w:val="00DB1A7D"/>
    <w:rsid w:val="00DB1C24"/>
    <w:rsid w:val="00DB1DFE"/>
    <w:rsid w:val="00DB26B3"/>
    <w:rsid w:val="00DB29E0"/>
    <w:rsid w:val="00DB2CBE"/>
    <w:rsid w:val="00DB33DB"/>
    <w:rsid w:val="00DB3789"/>
    <w:rsid w:val="00DB3D5F"/>
    <w:rsid w:val="00DB3D89"/>
    <w:rsid w:val="00DB4421"/>
    <w:rsid w:val="00DB45FB"/>
    <w:rsid w:val="00DB4D5F"/>
    <w:rsid w:val="00DB5443"/>
    <w:rsid w:val="00DB5C8E"/>
    <w:rsid w:val="00DB5FCF"/>
    <w:rsid w:val="00DB6C1C"/>
    <w:rsid w:val="00DB74D5"/>
    <w:rsid w:val="00DB7635"/>
    <w:rsid w:val="00DB7A2E"/>
    <w:rsid w:val="00DB7DAC"/>
    <w:rsid w:val="00DC0243"/>
    <w:rsid w:val="00DC1136"/>
    <w:rsid w:val="00DC128F"/>
    <w:rsid w:val="00DC1C0E"/>
    <w:rsid w:val="00DC28EE"/>
    <w:rsid w:val="00DC31C8"/>
    <w:rsid w:val="00DC3832"/>
    <w:rsid w:val="00DC39E1"/>
    <w:rsid w:val="00DC4019"/>
    <w:rsid w:val="00DC516E"/>
    <w:rsid w:val="00DC5355"/>
    <w:rsid w:val="00DC5BD6"/>
    <w:rsid w:val="00DC62DE"/>
    <w:rsid w:val="00DC675A"/>
    <w:rsid w:val="00DC6803"/>
    <w:rsid w:val="00DD1847"/>
    <w:rsid w:val="00DD1AAF"/>
    <w:rsid w:val="00DD2443"/>
    <w:rsid w:val="00DD31D1"/>
    <w:rsid w:val="00DD33FF"/>
    <w:rsid w:val="00DD3D32"/>
    <w:rsid w:val="00DD4987"/>
    <w:rsid w:val="00DD4DDA"/>
    <w:rsid w:val="00DD501D"/>
    <w:rsid w:val="00DD5A22"/>
    <w:rsid w:val="00DD7146"/>
    <w:rsid w:val="00DD75DD"/>
    <w:rsid w:val="00DD79F1"/>
    <w:rsid w:val="00DE0467"/>
    <w:rsid w:val="00DE0530"/>
    <w:rsid w:val="00DE0A8B"/>
    <w:rsid w:val="00DE0E88"/>
    <w:rsid w:val="00DE1995"/>
    <w:rsid w:val="00DE1A26"/>
    <w:rsid w:val="00DE1D23"/>
    <w:rsid w:val="00DE1FD7"/>
    <w:rsid w:val="00DE3CC9"/>
    <w:rsid w:val="00DE4153"/>
    <w:rsid w:val="00DE4240"/>
    <w:rsid w:val="00DE4328"/>
    <w:rsid w:val="00DE444B"/>
    <w:rsid w:val="00DE462E"/>
    <w:rsid w:val="00DE5684"/>
    <w:rsid w:val="00DE5F0C"/>
    <w:rsid w:val="00DE5F6A"/>
    <w:rsid w:val="00DE613C"/>
    <w:rsid w:val="00DE61D4"/>
    <w:rsid w:val="00DE6909"/>
    <w:rsid w:val="00DE6ED6"/>
    <w:rsid w:val="00DE799D"/>
    <w:rsid w:val="00DF0439"/>
    <w:rsid w:val="00DF0B92"/>
    <w:rsid w:val="00DF13C9"/>
    <w:rsid w:val="00DF1443"/>
    <w:rsid w:val="00DF14A0"/>
    <w:rsid w:val="00DF1673"/>
    <w:rsid w:val="00DF1ABD"/>
    <w:rsid w:val="00DF21A6"/>
    <w:rsid w:val="00DF2E9A"/>
    <w:rsid w:val="00DF3138"/>
    <w:rsid w:val="00DF34BC"/>
    <w:rsid w:val="00DF3736"/>
    <w:rsid w:val="00DF4108"/>
    <w:rsid w:val="00DF4C74"/>
    <w:rsid w:val="00DF5284"/>
    <w:rsid w:val="00DF6123"/>
    <w:rsid w:val="00DF6EE4"/>
    <w:rsid w:val="00E001DB"/>
    <w:rsid w:val="00E00BD7"/>
    <w:rsid w:val="00E01192"/>
    <w:rsid w:val="00E01C9B"/>
    <w:rsid w:val="00E02093"/>
    <w:rsid w:val="00E033E3"/>
    <w:rsid w:val="00E03559"/>
    <w:rsid w:val="00E03574"/>
    <w:rsid w:val="00E037C3"/>
    <w:rsid w:val="00E03E30"/>
    <w:rsid w:val="00E03F6E"/>
    <w:rsid w:val="00E05546"/>
    <w:rsid w:val="00E05640"/>
    <w:rsid w:val="00E05903"/>
    <w:rsid w:val="00E0727B"/>
    <w:rsid w:val="00E102E6"/>
    <w:rsid w:val="00E103F2"/>
    <w:rsid w:val="00E1168D"/>
    <w:rsid w:val="00E1208B"/>
    <w:rsid w:val="00E1409D"/>
    <w:rsid w:val="00E148D5"/>
    <w:rsid w:val="00E149AE"/>
    <w:rsid w:val="00E14C90"/>
    <w:rsid w:val="00E14FE6"/>
    <w:rsid w:val="00E15894"/>
    <w:rsid w:val="00E15CE1"/>
    <w:rsid w:val="00E16D67"/>
    <w:rsid w:val="00E1785F"/>
    <w:rsid w:val="00E2034B"/>
    <w:rsid w:val="00E214F0"/>
    <w:rsid w:val="00E22DAC"/>
    <w:rsid w:val="00E22DD9"/>
    <w:rsid w:val="00E23630"/>
    <w:rsid w:val="00E2383A"/>
    <w:rsid w:val="00E23B80"/>
    <w:rsid w:val="00E23BAD"/>
    <w:rsid w:val="00E23E33"/>
    <w:rsid w:val="00E241C6"/>
    <w:rsid w:val="00E25451"/>
    <w:rsid w:val="00E25E7E"/>
    <w:rsid w:val="00E27480"/>
    <w:rsid w:val="00E30307"/>
    <w:rsid w:val="00E32737"/>
    <w:rsid w:val="00E339CC"/>
    <w:rsid w:val="00E33D4A"/>
    <w:rsid w:val="00E342DB"/>
    <w:rsid w:val="00E34FD9"/>
    <w:rsid w:val="00E3505C"/>
    <w:rsid w:val="00E354C5"/>
    <w:rsid w:val="00E359D4"/>
    <w:rsid w:val="00E35D6E"/>
    <w:rsid w:val="00E37E3C"/>
    <w:rsid w:val="00E37F89"/>
    <w:rsid w:val="00E402EF"/>
    <w:rsid w:val="00E402F3"/>
    <w:rsid w:val="00E40D7B"/>
    <w:rsid w:val="00E41B2D"/>
    <w:rsid w:val="00E41E78"/>
    <w:rsid w:val="00E43A84"/>
    <w:rsid w:val="00E44766"/>
    <w:rsid w:val="00E44A8A"/>
    <w:rsid w:val="00E4501D"/>
    <w:rsid w:val="00E45E62"/>
    <w:rsid w:val="00E464FE"/>
    <w:rsid w:val="00E46DDF"/>
    <w:rsid w:val="00E47D16"/>
    <w:rsid w:val="00E5012E"/>
    <w:rsid w:val="00E502D8"/>
    <w:rsid w:val="00E5038B"/>
    <w:rsid w:val="00E50698"/>
    <w:rsid w:val="00E513AE"/>
    <w:rsid w:val="00E5150C"/>
    <w:rsid w:val="00E51A00"/>
    <w:rsid w:val="00E52142"/>
    <w:rsid w:val="00E5591D"/>
    <w:rsid w:val="00E55A4B"/>
    <w:rsid w:val="00E55A9E"/>
    <w:rsid w:val="00E564AF"/>
    <w:rsid w:val="00E566A4"/>
    <w:rsid w:val="00E56B70"/>
    <w:rsid w:val="00E577DC"/>
    <w:rsid w:val="00E57A71"/>
    <w:rsid w:val="00E57B0D"/>
    <w:rsid w:val="00E6191F"/>
    <w:rsid w:val="00E621EA"/>
    <w:rsid w:val="00E62355"/>
    <w:rsid w:val="00E62BB1"/>
    <w:rsid w:val="00E63164"/>
    <w:rsid w:val="00E647F4"/>
    <w:rsid w:val="00E64B87"/>
    <w:rsid w:val="00E65429"/>
    <w:rsid w:val="00E66492"/>
    <w:rsid w:val="00E672C0"/>
    <w:rsid w:val="00E67712"/>
    <w:rsid w:val="00E7014C"/>
    <w:rsid w:val="00E71C1E"/>
    <w:rsid w:val="00E72B15"/>
    <w:rsid w:val="00E73116"/>
    <w:rsid w:val="00E73C33"/>
    <w:rsid w:val="00E7425A"/>
    <w:rsid w:val="00E74531"/>
    <w:rsid w:val="00E7551A"/>
    <w:rsid w:val="00E776DB"/>
    <w:rsid w:val="00E807AC"/>
    <w:rsid w:val="00E81276"/>
    <w:rsid w:val="00E82911"/>
    <w:rsid w:val="00E83C8B"/>
    <w:rsid w:val="00E85D57"/>
    <w:rsid w:val="00E862C9"/>
    <w:rsid w:val="00E8720F"/>
    <w:rsid w:val="00E8746B"/>
    <w:rsid w:val="00E8759C"/>
    <w:rsid w:val="00E87629"/>
    <w:rsid w:val="00E87B5A"/>
    <w:rsid w:val="00E9037F"/>
    <w:rsid w:val="00E90E9C"/>
    <w:rsid w:val="00E91312"/>
    <w:rsid w:val="00E91869"/>
    <w:rsid w:val="00E9197E"/>
    <w:rsid w:val="00E91A63"/>
    <w:rsid w:val="00E91F25"/>
    <w:rsid w:val="00E92E80"/>
    <w:rsid w:val="00E962B8"/>
    <w:rsid w:val="00E97309"/>
    <w:rsid w:val="00E975AE"/>
    <w:rsid w:val="00EA1882"/>
    <w:rsid w:val="00EA2A6E"/>
    <w:rsid w:val="00EA3E83"/>
    <w:rsid w:val="00EA40DF"/>
    <w:rsid w:val="00EA4B5B"/>
    <w:rsid w:val="00EA5AB5"/>
    <w:rsid w:val="00EA5DDF"/>
    <w:rsid w:val="00EA6A93"/>
    <w:rsid w:val="00EA6DCD"/>
    <w:rsid w:val="00EB004E"/>
    <w:rsid w:val="00EB05D3"/>
    <w:rsid w:val="00EB0D04"/>
    <w:rsid w:val="00EB119A"/>
    <w:rsid w:val="00EB2B29"/>
    <w:rsid w:val="00EB450E"/>
    <w:rsid w:val="00EB60B4"/>
    <w:rsid w:val="00EB6BBF"/>
    <w:rsid w:val="00EB6C12"/>
    <w:rsid w:val="00EC05EA"/>
    <w:rsid w:val="00EC07CF"/>
    <w:rsid w:val="00EC09B1"/>
    <w:rsid w:val="00EC1A1E"/>
    <w:rsid w:val="00EC1FBB"/>
    <w:rsid w:val="00EC2434"/>
    <w:rsid w:val="00EC51FA"/>
    <w:rsid w:val="00EC57BC"/>
    <w:rsid w:val="00EC6808"/>
    <w:rsid w:val="00EC76EA"/>
    <w:rsid w:val="00EC772A"/>
    <w:rsid w:val="00EC7848"/>
    <w:rsid w:val="00ED0204"/>
    <w:rsid w:val="00ED171E"/>
    <w:rsid w:val="00ED1A41"/>
    <w:rsid w:val="00ED2386"/>
    <w:rsid w:val="00ED2682"/>
    <w:rsid w:val="00ED2F3F"/>
    <w:rsid w:val="00ED31D7"/>
    <w:rsid w:val="00ED38CE"/>
    <w:rsid w:val="00ED4F7C"/>
    <w:rsid w:val="00ED5136"/>
    <w:rsid w:val="00ED74DD"/>
    <w:rsid w:val="00EE0CE7"/>
    <w:rsid w:val="00EE0FC1"/>
    <w:rsid w:val="00EE133D"/>
    <w:rsid w:val="00EE1AB2"/>
    <w:rsid w:val="00EE2076"/>
    <w:rsid w:val="00EE28FD"/>
    <w:rsid w:val="00EE2BB5"/>
    <w:rsid w:val="00EE3DC8"/>
    <w:rsid w:val="00EE59CD"/>
    <w:rsid w:val="00EE637D"/>
    <w:rsid w:val="00EE659F"/>
    <w:rsid w:val="00EE6C04"/>
    <w:rsid w:val="00EE7199"/>
    <w:rsid w:val="00EE7395"/>
    <w:rsid w:val="00EE798B"/>
    <w:rsid w:val="00EE7AB0"/>
    <w:rsid w:val="00EE7DB8"/>
    <w:rsid w:val="00EF039B"/>
    <w:rsid w:val="00EF0EAF"/>
    <w:rsid w:val="00EF1D13"/>
    <w:rsid w:val="00EF2BD5"/>
    <w:rsid w:val="00EF2CCC"/>
    <w:rsid w:val="00EF3637"/>
    <w:rsid w:val="00EF3C7A"/>
    <w:rsid w:val="00EF566D"/>
    <w:rsid w:val="00EF5832"/>
    <w:rsid w:val="00EF6D60"/>
    <w:rsid w:val="00EF7010"/>
    <w:rsid w:val="00EF708A"/>
    <w:rsid w:val="00EF7316"/>
    <w:rsid w:val="00EF7657"/>
    <w:rsid w:val="00EF7C3D"/>
    <w:rsid w:val="00EF7EE7"/>
    <w:rsid w:val="00EF7FE1"/>
    <w:rsid w:val="00F01928"/>
    <w:rsid w:val="00F020A5"/>
    <w:rsid w:val="00F026D7"/>
    <w:rsid w:val="00F027DF"/>
    <w:rsid w:val="00F040D3"/>
    <w:rsid w:val="00F0495B"/>
    <w:rsid w:val="00F057DA"/>
    <w:rsid w:val="00F07570"/>
    <w:rsid w:val="00F10197"/>
    <w:rsid w:val="00F10DBA"/>
    <w:rsid w:val="00F11809"/>
    <w:rsid w:val="00F12116"/>
    <w:rsid w:val="00F125F5"/>
    <w:rsid w:val="00F12C7D"/>
    <w:rsid w:val="00F12E32"/>
    <w:rsid w:val="00F1443F"/>
    <w:rsid w:val="00F14C46"/>
    <w:rsid w:val="00F1532A"/>
    <w:rsid w:val="00F15E60"/>
    <w:rsid w:val="00F177CB"/>
    <w:rsid w:val="00F2102C"/>
    <w:rsid w:val="00F22107"/>
    <w:rsid w:val="00F23061"/>
    <w:rsid w:val="00F249F2"/>
    <w:rsid w:val="00F27A0E"/>
    <w:rsid w:val="00F3079A"/>
    <w:rsid w:val="00F30E30"/>
    <w:rsid w:val="00F30F41"/>
    <w:rsid w:val="00F31845"/>
    <w:rsid w:val="00F31C12"/>
    <w:rsid w:val="00F31D26"/>
    <w:rsid w:val="00F3237B"/>
    <w:rsid w:val="00F32E72"/>
    <w:rsid w:val="00F32F38"/>
    <w:rsid w:val="00F342DC"/>
    <w:rsid w:val="00F344BD"/>
    <w:rsid w:val="00F349ED"/>
    <w:rsid w:val="00F34C09"/>
    <w:rsid w:val="00F34E19"/>
    <w:rsid w:val="00F34E78"/>
    <w:rsid w:val="00F34EDC"/>
    <w:rsid w:val="00F35BE3"/>
    <w:rsid w:val="00F364C0"/>
    <w:rsid w:val="00F369C8"/>
    <w:rsid w:val="00F36FBE"/>
    <w:rsid w:val="00F374FC"/>
    <w:rsid w:val="00F4082E"/>
    <w:rsid w:val="00F40C3D"/>
    <w:rsid w:val="00F41A8E"/>
    <w:rsid w:val="00F42E9B"/>
    <w:rsid w:val="00F42ED9"/>
    <w:rsid w:val="00F44A63"/>
    <w:rsid w:val="00F450CB"/>
    <w:rsid w:val="00F451DD"/>
    <w:rsid w:val="00F46225"/>
    <w:rsid w:val="00F46877"/>
    <w:rsid w:val="00F47678"/>
    <w:rsid w:val="00F47F10"/>
    <w:rsid w:val="00F500D9"/>
    <w:rsid w:val="00F50F7B"/>
    <w:rsid w:val="00F514A7"/>
    <w:rsid w:val="00F51CE0"/>
    <w:rsid w:val="00F52088"/>
    <w:rsid w:val="00F5283B"/>
    <w:rsid w:val="00F54CF7"/>
    <w:rsid w:val="00F54D25"/>
    <w:rsid w:val="00F552B2"/>
    <w:rsid w:val="00F5580B"/>
    <w:rsid w:val="00F55907"/>
    <w:rsid w:val="00F559DF"/>
    <w:rsid w:val="00F56D78"/>
    <w:rsid w:val="00F56D79"/>
    <w:rsid w:val="00F608B1"/>
    <w:rsid w:val="00F615CA"/>
    <w:rsid w:val="00F61851"/>
    <w:rsid w:val="00F64788"/>
    <w:rsid w:val="00F64E12"/>
    <w:rsid w:val="00F6534C"/>
    <w:rsid w:val="00F654CB"/>
    <w:rsid w:val="00F65626"/>
    <w:rsid w:val="00F65833"/>
    <w:rsid w:val="00F66D65"/>
    <w:rsid w:val="00F679BB"/>
    <w:rsid w:val="00F706EC"/>
    <w:rsid w:val="00F7091A"/>
    <w:rsid w:val="00F7155B"/>
    <w:rsid w:val="00F71A7A"/>
    <w:rsid w:val="00F71C84"/>
    <w:rsid w:val="00F72323"/>
    <w:rsid w:val="00F73251"/>
    <w:rsid w:val="00F73C28"/>
    <w:rsid w:val="00F740BE"/>
    <w:rsid w:val="00F748A2"/>
    <w:rsid w:val="00F74BDC"/>
    <w:rsid w:val="00F75A8C"/>
    <w:rsid w:val="00F762A7"/>
    <w:rsid w:val="00F76511"/>
    <w:rsid w:val="00F76CE4"/>
    <w:rsid w:val="00F7794E"/>
    <w:rsid w:val="00F77D8D"/>
    <w:rsid w:val="00F81420"/>
    <w:rsid w:val="00F81A71"/>
    <w:rsid w:val="00F81CD7"/>
    <w:rsid w:val="00F834D9"/>
    <w:rsid w:val="00F841AB"/>
    <w:rsid w:val="00F8598A"/>
    <w:rsid w:val="00F86994"/>
    <w:rsid w:val="00F878C1"/>
    <w:rsid w:val="00F903E6"/>
    <w:rsid w:val="00F90FC3"/>
    <w:rsid w:val="00F91CB5"/>
    <w:rsid w:val="00F92763"/>
    <w:rsid w:val="00F93278"/>
    <w:rsid w:val="00F940FB"/>
    <w:rsid w:val="00F94B21"/>
    <w:rsid w:val="00F94BE1"/>
    <w:rsid w:val="00F96161"/>
    <w:rsid w:val="00F96469"/>
    <w:rsid w:val="00F96738"/>
    <w:rsid w:val="00F972B6"/>
    <w:rsid w:val="00F973D0"/>
    <w:rsid w:val="00FA1104"/>
    <w:rsid w:val="00FA2FE3"/>
    <w:rsid w:val="00FA50E9"/>
    <w:rsid w:val="00FA6763"/>
    <w:rsid w:val="00FA680E"/>
    <w:rsid w:val="00FA6B3D"/>
    <w:rsid w:val="00FA6C01"/>
    <w:rsid w:val="00FA77F8"/>
    <w:rsid w:val="00FB078F"/>
    <w:rsid w:val="00FB09D9"/>
    <w:rsid w:val="00FB0D46"/>
    <w:rsid w:val="00FB0E9E"/>
    <w:rsid w:val="00FB1BAC"/>
    <w:rsid w:val="00FB208F"/>
    <w:rsid w:val="00FB2995"/>
    <w:rsid w:val="00FB332C"/>
    <w:rsid w:val="00FB35D2"/>
    <w:rsid w:val="00FB3EAF"/>
    <w:rsid w:val="00FB5950"/>
    <w:rsid w:val="00FB62F9"/>
    <w:rsid w:val="00FB72B2"/>
    <w:rsid w:val="00FB7CE9"/>
    <w:rsid w:val="00FC03E8"/>
    <w:rsid w:val="00FC13C6"/>
    <w:rsid w:val="00FC1A7F"/>
    <w:rsid w:val="00FC206D"/>
    <w:rsid w:val="00FC285F"/>
    <w:rsid w:val="00FC2B3A"/>
    <w:rsid w:val="00FC2ECD"/>
    <w:rsid w:val="00FC3080"/>
    <w:rsid w:val="00FC3285"/>
    <w:rsid w:val="00FC423C"/>
    <w:rsid w:val="00FC45E4"/>
    <w:rsid w:val="00FC47DE"/>
    <w:rsid w:val="00FC4F57"/>
    <w:rsid w:val="00FC515D"/>
    <w:rsid w:val="00FC51A7"/>
    <w:rsid w:val="00FC5A39"/>
    <w:rsid w:val="00FC69D3"/>
    <w:rsid w:val="00FC7B54"/>
    <w:rsid w:val="00FD0533"/>
    <w:rsid w:val="00FD0F65"/>
    <w:rsid w:val="00FD14A1"/>
    <w:rsid w:val="00FD160F"/>
    <w:rsid w:val="00FD1912"/>
    <w:rsid w:val="00FD1A7A"/>
    <w:rsid w:val="00FD32B9"/>
    <w:rsid w:val="00FD330E"/>
    <w:rsid w:val="00FD35F3"/>
    <w:rsid w:val="00FD3B9C"/>
    <w:rsid w:val="00FD3C18"/>
    <w:rsid w:val="00FD515F"/>
    <w:rsid w:val="00FD57D9"/>
    <w:rsid w:val="00FD6440"/>
    <w:rsid w:val="00FD747E"/>
    <w:rsid w:val="00FD78E6"/>
    <w:rsid w:val="00FD7A56"/>
    <w:rsid w:val="00FE04A5"/>
    <w:rsid w:val="00FE09A9"/>
    <w:rsid w:val="00FE17BC"/>
    <w:rsid w:val="00FE1CC4"/>
    <w:rsid w:val="00FE2111"/>
    <w:rsid w:val="00FE2F2E"/>
    <w:rsid w:val="00FE35F6"/>
    <w:rsid w:val="00FE45AD"/>
    <w:rsid w:val="00FE4641"/>
    <w:rsid w:val="00FE6239"/>
    <w:rsid w:val="00FE69C4"/>
    <w:rsid w:val="00FE6D36"/>
    <w:rsid w:val="00FF05A0"/>
    <w:rsid w:val="00FF0AA3"/>
    <w:rsid w:val="00FF106B"/>
    <w:rsid w:val="00FF26EC"/>
    <w:rsid w:val="00FF2B5E"/>
    <w:rsid w:val="00FF383C"/>
    <w:rsid w:val="00FF385E"/>
    <w:rsid w:val="00FF3C45"/>
    <w:rsid w:val="00FF46D4"/>
    <w:rsid w:val="00FF4CA9"/>
    <w:rsid w:val="00FF58E4"/>
    <w:rsid w:val="01037366"/>
    <w:rsid w:val="01304BFD"/>
    <w:rsid w:val="014FEFE9"/>
    <w:rsid w:val="01589630"/>
    <w:rsid w:val="015B3BB8"/>
    <w:rsid w:val="0193FAEF"/>
    <w:rsid w:val="01F35EE0"/>
    <w:rsid w:val="01F6154F"/>
    <w:rsid w:val="0203F2F3"/>
    <w:rsid w:val="020EEA18"/>
    <w:rsid w:val="023F3B6F"/>
    <w:rsid w:val="02923597"/>
    <w:rsid w:val="03083BCF"/>
    <w:rsid w:val="03A6E44A"/>
    <w:rsid w:val="03D0B082"/>
    <w:rsid w:val="03DB59A2"/>
    <w:rsid w:val="03E30D96"/>
    <w:rsid w:val="0419B66B"/>
    <w:rsid w:val="048DA641"/>
    <w:rsid w:val="04C59248"/>
    <w:rsid w:val="04FA0255"/>
    <w:rsid w:val="05039D3C"/>
    <w:rsid w:val="050ACCE3"/>
    <w:rsid w:val="052DB611"/>
    <w:rsid w:val="052ECDA6"/>
    <w:rsid w:val="05823037"/>
    <w:rsid w:val="05C102C8"/>
    <w:rsid w:val="05FB093C"/>
    <w:rsid w:val="05FC3C83"/>
    <w:rsid w:val="05FDB2A8"/>
    <w:rsid w:val="0615847E"/>
    <w:rsid w:val="0617348E"/>
    <w:rsid w:val="068C5B4B"/>
    <w:rsid w:val="069F3F8B"/>
    <w:rsid w:val="06A22682"/>
    <w:rsid w:val="06C641FF"/>
    <w:rsid w:val="06C8DE9D"/>
    <w:rsid w:val="06E80BA4"/>
    <w:rsid w:val="06FA1ABD"/>
    <w:rsid w:val="0729D895"/>
    <w:rsid w:val="07527736"/>
    <w:rsid w:val="07791BC4"/>
    <w:rsid w:val="07E66C43"/>
    <w:rsid w:val="07F04628"/>
    <w:rsid w:val="080BAA4B"/>
    <w:rsid w:val="0858386D"/>
    <w:rsid w:val="08718E8B"/>
    <w:rsid w:val="0892FCE0"/>
    <w:rsid w:val="08A65ED9"/>
    <w:rsid w:val="08F3E869"/>
    <w:rsid w:val="091147DA"/>
    <w:rsid w:val="091FA569"/>
    <w:rsid w:val="0935536A"/>
    <w:rsid w:val="093C7088"/>
    <w:rsid w:val="09879D90"/>
    <w:rsid w:val="098E179B"/>
    <w:rsid w:val="09D255FB"/>
    <w:rsid w:val="09EED015"/>
    <w:rsid w:val="0A4D88C2"/>
    <w:rsid w:val="0A657047"/>
    <w:rsid w:val="0AB75732"/>
    <w:rsid w:val="0ACB0E35"/>
    <w:rsid w:val="0B3C1D38"/>
    <w:rsid w:val="0B49D70A"/>
    <w:rsid w:val="0B502547"/>
    <w:rsid w:val="0B7A8148"/>
    <w:rsid w:val="0BBFC6F9"/>
    <w:rsid w:val="0BD95F50"/>
    <w:rsid w:val="0C1F05F2"/>
    <w:rsid w:val="0C5A7CA6"/>
    <w:rsid w:val="0C8982B5"/>
    <w:rsid w:val="0C978EA1"/>
    <w:rsid w:val="0CB930CA"/>
    <w:rsid w:val="0CD5BB89"/>
    <w:rsid w:val="0CD67AC5"/>
    <w:rsid w:val="0D3FC749"/>
    <w:rsid w:val="0D481D28"/>
    <w:rsid w:val="0D6D9382"/>
    <w:rsid w:val="0DA3DD0E"/>
    <w:rsid w:val="0DBB6EAD"/>
    <w:rsid w:val="0DF6DF64"/>
    <w:rsid w:val="0E0BDAAB"/>
    <w:rsid w:val="0E302159"/>
    <w:rsid w:val="0E368C58"/>
    <w:rsid w:val="0E4EBBEA"/>
    <w:rsid w:val="0E76BD08"/>
    <w:rsid w:val="0ED3AD64"/>
    <w:rsid w:val="0ED731BB"/>
    <w:rsid w:val="0F22EEA5"/>
    <w:rsid w:val="0F2501E1"/>
    <w:rsid w:val="0F51B28F"/>
    <w:rsid w:val="0F91A6FF"/>
    <w:rsid w:val="0FC19CB4"/>
    <w:rsid w:val="0FD9428D"/>
    <w:rsid w:val="0FDC1BD9"/>
    <w:rsid w:val="0FDF51FF"/>
    <w:rsid w:val="0FDFFDFC"/>
    <w:rsid w:val="0FFCC892"/>
    <w:rsid w:val="1039ED7E"/>
    <w:rsid w:val="103A2BD1"/>
    <w:rsid w:val="104CF68A"/>
    <w:rsid w:val="1056BC86"/>
    <w:rsid w:val="10639204"/>
    <w:rsid w:val="1068168B"/>
    <w:rsid w:val="106D2445"/>
    <w:rsid w:val="1082B1BC"/>
    <w:rsid w:val="10864CA2"/>
    <w:rsid w:val="108DAE9D"/>
    <w:rsid w:val="1094537E"/>
    <w:rsid w:val="109B7BE8"/>
    <w:rsid w:val="10A06CA5"/>
    <w:rsid w:val="10A520EF"/>
    <w:rsid w:val="10ACF8E4"/>
    <w:rsid w:val="10F81DC9"/>
    <w:rsid w:val="1112FFFD"/>
    <w:rsid w:val="1117C7BD"/>
    <w:rsid w:val="1126363B"/>
    <w:rsid w:val="1174A93D"/>
    <w:rsid w:val="117C004C"/>
    <w:rsid w:val="1215703D"/>
    <w:rsid w:val="123D7B37"/>
    <w:rsid w:val="124E4599"/>
    <w:rsid w:val="12520CF9"/>
    <w:rsid w:val="12B366B5"/>
    <w:rsid w:val="12BB1FA5"/>
    <w:rsid w:val="12D1E0AD"/>
    <w:rsid w:val="12E4839D"/>
    <w:rsid w:val="1309D19A"/>
    <w:rsid w:val="13619007"/>
    <w:rsid w:val="13669B2F"/>
    <w:rsid w:val="1371CEBF"/>
    <w:rsid w:val="139B32C6"/>
    <w:rsid w:val="13AFD542"/>
    <w:rsid w:val="13D93C57"/>
    <w:rsid w:val="13E59B4D"/>
    <w:rsid w:val="13F2C1E5"/>
    <w:rsid w:val="1467B588"/>
    <w:rsid w:val="14AEC1C0"/>
    <w:rsid w:val="14B99869"/>
    <w:rsid w:val="14E88F24"/>
    <w:rsid w:val="14E95872"/>
    <w:rsid w:val="1504D739"/>
    <w:rsid w:val="15117671"/>
    <w:rsid w:val="152870E6"/>
    <w:rsid w:val="152C5095"/>
    <w:rsid w:val="153B87AE"/>
    <w:rsid w:val="155F87F0"/>
    <w:rsid w:val="15784F0B"/>
    <w:rsid w:val="15DEE1CD"/>
    <w:rsid w:val="15FDC433"/>
    <w:rsid w:val="16749F19"/>
    <w:rsid w:val="16CD531D"/>
    <w:rsid w:val="16DC65C9"/>
    <w:rsid w:val="16E4534F"/>
    <w:rsid w:val="16FE610B"/>
    <w:rsid w:val="173AE543"/>
    <w:rsid w:val="1741ECC6"/>
    <w:rsid w:val="1741F76D"/>
    <w:rsid w:val="17696B6B"/>
    <w:rsid w:val="17999494"/>
    <w:rsid w:val="17C0AF4C"/>
    <w:rsid w:val="17E180D8"/>
    <w:rsid w:val="1826A99D"/>
    <w:rsid w:val="188B8C4C"/>
    <w:rsid w:val="188C97C4"/>
    <w:rsid w:val="18A82620"/>
    <w:rsid w:val="18AD1CD2"/>
    <w:rsid w:val="18C6D967"/>
    <w:rsid w:val="18C7DC2B"/>
    <w:rsid w:val="19075635"/>
    <w:rsid w:val="19077CD0"/>
    <w:rsid w:val="191C22C2"/>
    <w:rsid w:val="1936286B"/>
    <w:rsid w:val="1951D2B8"/>
    <w:rsid w:val="197039AF"/>
    <w:rsid w:val="19D0BFD9"/>
    <w:rsid w:val="19D68F5F"/>
    <w:rsid w:val="19F1EE19"/>
    <w:rsid w:val="19FBCBB1"/>
    <w:rsid w:val="19FDBDFA"/>
    <w:rsid w:val="1A14D7BD"/>
    <w:rsid w:val="1A1CCB37"/>
    <w:rsid w:val="1A43861B"/>
    <w:rsid w:val="1A43F681"/>
    <w:rsid w:val="1A5C5E3A"/>
    <w:rsid w:val="1A5D1EDE"/>
    <w:rsid w:val="1A809782"/>
    <w:rsid w:val="1A9D0A58"/>
    <w:rsid w:val="1AD59A58"/>
    <w:rsid w:val="1AEDC8C2"/>
    <w:rsid w:val="1AF31A1D"/>
    <w:rsid w:val="1B00E07E"/>
    <w:rsid w:val="1B2E5C8D"/>
    <w:rsid w:val="1B7C6AEA"/>
    <w:rsid w:val="1BA0C440"/>
    <w:rsid w:val="1BADE56F"/>
    <w:rsid w:val="1BBB755B"/>
    <w:rsid w:val="1BDB0A88"/>
    <w:rsid w:val="1C1E6348"/>
    <w:rsid w:val="1C2B364F"/>
    <w:rsid w:val="1C46BC30"/>
    <w:rsid w:val="1C772C35"/>
    <w:rsid w:val="1C787F0F"/>
    <w:rsid w:val="1CB5030E"/>
    <w:rsid w:val="1CE4AD05"/>
    <w:rsid w:val="1D07D7EA"/>
    <w:rsid w:val="1D57E678"/>
    <w:rsid w:val="1D7F3133"/>
    <w:rsid w:val="1D814617"/>
    <w:rsid w:val="1DB1EB7A"/>
    <w:rsid w:val="1DEC0F09"/>
    <w:rsid w:val="1E20C047"/>
    <w:rsid w:val="1E2166FA"/>
    <w:rsid w:val="1E354395"/>
    <w:rsid w:val="1E4CCD0B"/>
    <w:rsid w:val="1E64709F"/>
    <w:rsid w:val="1E8F893E"/>
    <w:rsid w:val="1F29B836"/>
    <w:rsid w:val="1F4617EB"/>
    <w:rsid w:val="1F5CB092"/>
    <w:rsid w:val="1F74B804"/>
    <w:rsid w:val="1F79E58C"/>
    <w:rsid w:val="1F8D21AD"/>
    <w:rsid w:val="1FABB4CC"/>
    <w:rsid w:val="1FC6C98B"/>
    <w:rsid w:val="1FDC61F1"/>
    <w:rsid w:val="2013CCEC"/>
    <w:rsid w:val="205F9460"/>
    <w:rsid w:val="2083480F"/>
    <w:rsid w:val="20853CCF"/>
    <w:rsid w:val="20A2F7B8"/>
    <w:rsid w:val="20DADB96"/>
    <w:rsid w:val="20F235E0"/>
    <w:rsid w:val="210E0AFB"/>
    <w:rsid w:val="210EF1E8"/>
    <w:rsid w:val="2122FCAB"/>
    <w:rsid w:val="212C8EA5"/>
    <w:rsid w:val="212FEFC5"/>
    <w:rsid w:val="213AD2D8"/>
    <w:rsid w:val="21736B4B"/>
    <w:rsid w:val="217BB03B"/>
    <w:rsid w:val="2182E904"/>
    <w:rsid w:val="21A7BDEA"/>
    <w:rsid w:val="21C2630E"/>
    <w:rsid w:val="21E0BF6A"/>
    <w:rsid w:val="221AE612"/>
    <w:rsid w:val="221BB05B"/>
    <w:rsid w:val="221F1870"/>
    <w:rsid w:val="222705F6"/>
    <w:rsid w:val="222B579B"/>
    <w:rsid w:val="2239E0E5"/>
    <w:rsid w:val="224F0866"/>
    <w:rsid w:val="227513E7"/>
    <w:rsid w:val="228BA967"/>
    <w:rsid w:val="229215E8"/>
    <w:rsid w:val="22E7AEAD"/>
    <w:rsid w:val="22EE3D1B"/>
    <w:rsid w:val="2305F231"/>
    <w:rsid w:val="23416D80"/>
    <w:rsid w:val="23514214"/>
    <w:rsid w:val="23725EA2"/>
    <w:rsid w:val="2379DBD5"/>
    <w:rsid w:val="237FB30C"/>
    <w:rsid w:val="23A9ADFA"/>
    <w:rsid w:val="23C207AE"/>
    <w:rsid w:val="23C9800A"/>
    <w:rsid w:val="240A8ED2"/>
    <w:rsid w:val="240DDC33"/>
    <w:rsid w:val="242D5F2E"/>
    <w:rsid w:val="2463D669"/>
    <w:rsid w:val="246748DF"/>
    <w:rsid w:val="249E3ADA"/>
    <w:rsid w:val="24D55806"/>
    <w:rsid w:val="2531A196"/>
    <w:rsid w:val="25457E5B"/>
    <w:rsid w:val="254F940C"/>
    <w:rsid w:val="2553EC0B"/>
    <w:rsid w:val="257BE5A5"/>
    <w:rsid w:val="25AAFFB0"/>
    <w:rsid w:val="25ABEDB9"/>
    <w:rsid w:val="25F75C01"/>
    <w:rsid w:val="25FF488C"/>
    <w:rsid w:val="26008663"/>
    <w:rsid w:val="267ACF2D"/>
    <w:rsid w:val="26A7003A"/>
    <w:rsid w:val="26B0B654"/>
    <w:rsid w:val="26D561A9"/>
    <w:rsid w:val="27022968"/>
    <w:rsid w:val="2732B6AC"/>
    <w:rsid w:val="274AE2EA"/>
    <w:rsid w:val="27E2B35F"/>
    <w:rsid w:val="27F97C1D"/>
    <w:rsid w:val="2815D319"/>
    <w:rsid w:val="28A78F60"/>
    <w:rsid w:val="28BE2636"/>
    <w:rsid w:val="28DDFFF5"/>
    <w:rsid w:val="2910AA62"/>
    <w:rsid w:val="29144845"/>
    <w:rsid w:val="2964A169"/>
    <w:rsid w:val="296B9E28"/>
    <w:rsid w:val="2976B3FE"/>
    <w:rsid w:val="297BAE67"/>
    <w:rsid w:val="29A72346"/>
    <w:rsid w:val="29D127F2"/>
    <w:rsid w:val="29D22411"/>
    <w:rsid w:val="2A18EF7E"/>
    <w:rsid w:val="2A661E0F"/>
    <w:rsid w:val="2AC0D693"/>
    <w:rsid w:val="2AF15456"/>
    <w:rsid w:val="2B08BF11"/>
    <w:rsid w:val="2B1C694F"/>
    <w:rsid w:val="2B746420"/>
    <w:rsid w:val="2B9AF838"/>
    <w:rsid w:val="2BA94445"/>
    <w:rsid w:val="2BC1D9E0"/>
    <w:rsid w:val="2BC5FAB6"/>
    <w:rsid w:val="2BD1D8B8"/>
    <w:rsid w:val="2C4D4185"/>
    <w:rsid w:val="2C533B0C"/>
    <w:rsid w:val="2C814251"/>
    <w:rsid w:val="2C81EB53"/>
    <w:rsid w:val="2C935981"/>
    <w:rsid w:val="2CAAAAFD"/>
    <w:rsid w:val="2CB62482"/>
    <w:rsid w:val="2CBD132F"/>
    <w:rsid w:val="2CF877EE"/>
    <w:rsid w:val="2CFC196A"/>
    <w:rsid w:val="2D2F3A71"/>
    <w:rsid w:val="2D3669DB"/>
    <w:rsid w:val="2D41E0BF"/>
    <w:rsid w:val="2D5AA5F1"/>
    <w:rsid w:val="2D69B89D"/>
    <w:rsid w:val="2D86E2CF"/>
    <w:rsid w:val="2D896C4D"/>
    <w:rsid w:val="2DA7B780"/>
    <w:rsid w:val="2DB1A879"/>
    <w:rsid w:val="2DB38E80"/>
    <w:rsid w:val="2DC88B16"/>
    <w:rsid w:val="2DDD072F"/>
    <w:rsid w:val="2E19AB0F"/>
    <w:rsid w:val="2E2AE9EF"/>
    <w:rsid w:val="2E61ECEE"/>
    <w:rsid w:val="2E6C55A3"/>
    <w:rsid w:val="2EFF2B91"/>
    <w:rsid w:val="2F071102"/>
    <w:rsid w:val="2F14833A"/>
    <w:rsid w:val="2F346932"/>
    <w:rsid w:val="2F34A929"/>
    <w:rsid w:val="2F72A81F"/>
    <w:rsid w:val="2F80E805"/>
    <w:rsid w:val="2F90449B"/>
    <w:rsid w:val="2FDC55DD"/>
    <w:rsid w:val="2FF5B029"/>
    <w:rsid w:val="300DD4D8"/>
    <w:rsid w:val="302632EC"/>
    <w:rsid w:val="302A9B18"/>
    <w:rsid w:val="3066DB33"/>
    <w:rsid w:val="306D3427"/>
    <w:rsid w:val="306E0A9D"/>
    <w:rsid w:val="3092013A"/>
    <w:rsid w:val="30E911DA"/>
    <w:rsid w:val="30F3DEDA"/>
    <w:rsid w:val="3132B24B"/>
    <w:rsid w:val="313382E3"/>
    <w:rsid w:val="317E7D06"/>
    <w:rsid w:val="31B96EEF"/>
    <w:rsid w:val="31CEB389"/>
    <w:rsid w:val="31EBA72C"/>
    <w:rsid w:val="31EF1F0A"/>
    <w:rsid w:val="322A40C7"/>
    <w:rsid w:val="322E3642"/>
    <w:rsid w:val="3273A764"/>
    <w:rsid w:val="3292F266"/>
    <w:rsid w:val="32AFD24F"/>
    <w:rsid w:val="32B17B1B"/>
    <w:rsid w:val="32CA4B14"/>
    <w:rsid w:val="334F04A3"/>
    <w:rsid w:val="33500925"/>
    <w:rsid w:val="335DB304"/>
    <w:rsid w:val="335DD3AE"/>
    <w:rsid w:val="3377D33A"/>
    <w:rsid w:val="33E29788"/>
    <w:rsid w:val="33EE3BC2"/>
    <w:rsid w:val="33EF38A9"/>
    <w:rsid w:val="3410F0D1"/>
    <w:rsid w:val="34348898"/>
    <w:rsid w:val="344FA4F7"/>
    <w:rsid w:val="34509ADE"/>
    <w:rsid w:val="3465CFEF"/>
    <w:rsid w:val="34850A5F"/>
    <w:rsid w:val="34BBF4EA"/>
    <w:rsid w:val="34BF72B9"/>
    <w:rsid w:val="34F4BF84"/>
    <w:rsid w:val="35214518"/>
    <w:rsid w:val="3535F311"/>
    <w:rsid w:val="354D5823"/>
    <w:rsid w:val="35638FAB"/>
    <w:rsid w:val="356B8DC8"/>
    <w:rsid w:val="35799D16"/>
    <w:rsid w:val="357BC8A4"/>
    <w:rsid w:val="35A4778D"/>
    <w:rsid w:val="35B04D90"/>
    <w:rsid w:val="35C47083"/>
    <w:rsid w:val="35E77311"/>
    <w:rsid w:val="3615D1F8"/>
    <w:rsid w:val="3624BCF4"/>
    <w:rsid w:val="363565F1"/>
    <w:rsid w:val="363BFBA2"/>
    <w:rsid w:val="364F6518"/>
    <w:rsid w:val="36698F03"/>
    <w:rsid w:val="368C58F5"/>
    <w:rsid w:val="369ED1A3"/>
    <w:rsid w:val="36CB8E68"/>
    <w:rsid w:val="37048D0D"/>
    <w:rsid w:val="370B8878"/>
    <w:rsid w:val="37481BC0"/>
    <w:rsid w:val="37C02BBC"/>
    <w:rsid w:val="37ECF037"/>
    <w:rsid w:val="382E2519"/>
    <w:rsid w:val="38479CA7"/>
    <w:rsid w:val="38AE8B6D"/>
    <w:rsid w:val="38D0B9A8"/>
    <w:rsid w:val="3944BBE6"/>
    <w:rsid w:val="39556BB3"/>
    <w:rsid w:val="396BD62E"/>
    <w:rsid w:val="3979525F"/>
    <w:rsid w:val="398EC57B"/>
    <w:rsid w:val="39C1434B"/>
    <w:rsid w:val="39D54D47"/>
    <w:rsid w:val="39DDA596"/>
    <w:rsid w:val="3A145729"/>
    <w:rsid w:val="3A3321AA"/>
    <w:rsid w:val="3A39DF9F"/>
    <w:rsid w:val="3A6750AF"/>
    <w:rsid w:val="3A729278"/>
    <w:rsid w:val="3A7E1E53"/>
    <w:rsid w:val="3A8BFC04"/>
    <w:rsid w:val="3AE601AE"/>
    <w:rsid w:val="3AE8D647"/>
    <w:rsid w:val="3B56AEF9"/>
    <w:rsid w:val="3B769DCA"/>
    <w:rsid w:val="3B9ED6DC"/>
    <w:rsid w:val="3B9F7545"/>
    <w:rsid w:val="3BBFC0DF"/>
    <w:rsid w:val="3BEDED51"/>
    <w:rsid w:val="3C2143C7"/>
    <w:rsid w:val="3C5ADE1A"/>
    <w:rsid w:val="3C92EA50"/>
    <w:rsid w:val="3CCF3FAB"/>
    <w:rsid w:val="3D6D7961"/>
    <w:rsid w:val="3DB65A0B"/>
    <w:rsid w:val="3DB84351"/>
    <w:rsid w:val="3DDD2CF1"/>
    <w:rsid w:val="3DED0702"/>
    <w:rsid w:val="3E27FD8F"/>
    <w:rsid w:val="3E402C95"/>
    <w:rsid w:val="3E533E34"/>
    <w:rsid w:val="3F040E4A"/>
    <w:rsid w:val="3F0A2997"/>
    <w:rsid w:val="3F1ED6C0"/>
    <w:rsid w:val="3F2A1CB2"/>
    <w:rsid w:val="3F6EB760"/>
    <w:rsid w:val="3FDAE5DC"/>
    <w:rsid w:val="3FEB1286"/>
    <w:rsid w:val="3FEC3935"/>
    <w:rsid w:val="3FF48EA4"/>
    <w:rsid w:val="3FF93CA9"/>
    <w:rsid w:val="400BD694"/>
    <w:rsid w:val="40363913"/>
    <w:rsid w:val="40715FF9"/>
    <w:rsid w:val="40790D9F"/>
    <w:rsid w:val="40791D92"/>
    <w:rsid w:val="40A60B21"/>
    <w:rsid w:val="41558B70"/>
    <w:rsid w:val="41A2252C"/>
    <w:rsid w:val="41B10A47"/>
    <w:rsid w:val="41DEF8F5"/>
    <w:rsid w:val="41E69FC3"/>
    <w:rsid w:val="41E8100F"/>
    <w:rsid w:val="421DE209"/>
    <w:rsid w:val="4268BEF5"/>
    <w:rsid w:val="42A74FC8"/>
    <w:rsid w:val="42DB5AC2"/>
    <w:rsid w:val="42F095BB"/>
    <w:rsid w:val="42F9B1D5"/>
    <w:rsid w:val="430F39F1"/>
    <w:rsid w:val="433E7F28"/>
    <w:rsid w:val="434F2A7E"/>
    <w:rsid w:val="436E9AA3"/>
    <w:rsid w:val="437C8D89"/>
    <w:rsid w:val="4385445D"/>
    <w:rsid w:val="43ECEB3C"/>
    <w:rsid w:val="43F52E82"/>
    <w:rsid w:val="444EE4B1"/>
    <w:rsid w:val="445433C2"/>
    <w:rsid w:val="4464D913"/>
    <w:rsid w:val="4466BE4C"/>
    <w:rsid w:val="44AD33A5"/>
    <w:rsid w:val="44DCD10B"/>
    <w:rsid w:val="44E02A44"/>
    <w:rsid w:val="44F9A877"/>
    <w:rsid w:val="452E4D0B"/>
    <w:rsid w:val="4544D11C"/>
    <w:rsid w:val="45473D98"/>
    <w:rsid w:val="45549E05"/>
    <w:rsid w:val="456E2CC8"/>
    <w:rsid w:val="461EAE3E"/>
    <w:rsid w:val="4627F4E1"/>
    <w:rsid w:val="462AD7E5"/>
    <w:rsid w:val="4647292F"/>
    <w:rsid w:val="467E3611"/>
    <w:rsid w:val="46847A3E"/>
    <w:rsid w:val="468C3524"/>
    <w:rsid w:val="46F6F704"/>
    <w:rsid w:val="46F875A1"/>
    <w:rsid w:val="4709E8B9"/>
    <w:rsid w:val="47182FD6"/>
    <w:rsid w:val="475D53F8"/>
    <w:rsid w:val="476C155C"/>
    <w:rsid w:val="47D91E3A"/>
    <w:rsid w:val="47DBCE19"/>
    <w:rsid w:val="48015943"/>
    <w:rsid w:val="48204BCB"/>
    <w:rsid w:val="4839FA8B"/>
    <w:rsid w:val="484727B7"/>
    <w:rsid w:val="4860431B"/>
    <w:rsid w:val="48678164"/>
    <w:rsid w:val="48958D13"/>
    <w:rsid w:val="48C3E367"/>
    <w:rsid w:val="48E67400"/>
    <w:rsid w:val="49343B22"/>
    <w:rsid w:val="493A0B85"/>
    <w:rsid w:val="49501A1A"/>
    <w:rsid w:val="49816280"/>
    <w:rsid w:val="4996DDEC"/>
    <w:rsid w:val="49A2F3CF"/>
    <w:rsid w:val="49AC67DD"/>
    <w:rsid w:val="49BC2FC7"/>
    <w:rsid w:val="4A0225B3"/>
    <w:rsid w:val="4A4A2DE2"/>
    <w:rsid w:val="4A4F074A"/>
    <w:rsid w:val="4A5E6C7E"/>
    <w:rsid w:val="4AA592C6"/>
    <w:rsid w:val="4AF00389"/>
    <w:rsid w:val="4B2193B0"/>
    <w:rsid w:val="4B24B429"/>
    <w:rsid w:val="4B38FA05"/>
    <w:rsid w:val="4B53D243"/>
    <w:rsid w:val="4B5E13D5"/>
    <w:rsid w:val="4B735688"/>
    <w:rsid w:val="4C2803AF"/>
    <w:rsid w:val="4C389AFA"/>
    <w:rsid w:val="4C80EE69"/>
    <w:rsid w:val="4CAC8F5D"/>
    <w:rsid w:val="4CE44F56"/>
    <w:rsid w:val="4CEDF2C3"/>
    <w:rsid w:val="4D247067"/>
    <w:rsid w:val="4D3EAD99"/>
    <w:rsid w:val="4D8C15F4"/>
    <w:rsid w:val="4E06FE7B"/>
    <w:rsid w:val="4E2939A1"/>
    <w:rsid w:val="4E485FBE"/>
    <w:rsid w:val="4E4C0BBC"/>
    <w:rsid w:val="4E50C788"/>
    <w:rsid w:val="4E807A31"/>
    <w:rsid w:val="4EA1C2B0"/>
    <w:rsid w:val="4EAD29FD"/>
    <w:rsid w:val="4EC33918"/>
    <w:rsid w:val="4EC84A98"/>
    <w:rsid w:val="4EEBA40E"/>
    <w:rsid w:val="4EEDD162"/>
    <w:rsid w:val="4EEED8FB"/>
    <w:rsid w:val="4EF14308"/>
    <w:rsid w:val="4EF482D7"/>
    <w:rsid w:val="4F403356"/>
    <w:rsid w:val="4F543B4C"/>
    <w:rsid w:val="4F684E36"/>
    <w:rsid w:val="4F7DB374"/>
    <w:rsid w:val="50124F7B"/>
    <w:rsid w:val="5053C2AA"/>
    <w:rsid w:val="509401E7"/>
    <w:rsid w:val="509621BC"/>
    <w:rsid w:val="50A5FBCD"/>
    <w:rsid w:val="50B22365"/>
    <w:rsid w:val="50CEFD59"/>
    <w:rsid w:val="50E5BC0B"/>
    <w:rsid w:val="5108D4EE"/>
    <w:rsid w:val="510C0C1D"/>
    <w:rsid w:val="512DDD15"/>
    <w:rsid w:val="514294DD"/>
    <w:rsid w:val="515BFE82"/>
    <w:rsid w:val="519A68CF"/>
    <w:rsid w:val="51A866BA"/>
    <w:rsid w:val="51AE05B4"/>
    <w:rsid w:val="51C16A05"/>
    <w:rsid w:val="51D82B7F"/>
    <w:rsid w:val="51FE3829"/>
    <w:rsid w:val="52047EE1"/>
    <w:rsid w:val="5204CE6C"/>
    <w:rsid w:val="521465FC"/>
    <w:rsid w:val="521B8A1B"/>
    <w:rsid w:val="52524F6C"/>
    <w:rsid w:val="52544AD1"/>
    <w:rsid w:val="525BC96C"/>
    <w:rsid w:val="5288EFE7"/>
    <w:rsid w:val="529BF6DC"/>
    <w:rsid w:val="52E4132E"/>
    <w:rsid w:val="531BD0E1"/>
    <w:rsid w:val="532E3913"/>
    <w:rsid w:val="53440BEA"/>
    <w:rsid w:val="534E44FD"/>
    <w:rsid w:val="534FB8EB"/>
    <w:rsid w:val="5354C738"/>
    <w:rsid w:val="535D3447"/>
    <w:rsid w:val="5391B226"/>
    <w:rsid w:val="53E52473"/>
    <w:rsid w:val="54382F0B"/>
    <w:rsid w:val="544639DB"/>
    <w:rsid w:val="5467785F"/>
    <w:rsid w:val="5476CD06"/>
    <w:rsid w:val="54DFDC4B"/>
    <w:rsid w:val="54F904A8"/>
    <w:rsid w:val="552DB866"/>
    <w:rsid w:val="552F824C"/>
    <w:rsid w:val="553C6F2E"/>
    <w:rsid w:val="55613DF8"/>
    <w:rsid w:val="5565BAEC"/>
    <w:rsid w:val="5571B23B"/>
    <w:rsid w:val="55B05036"/>
    <w:rsid w:val="55BE310E"/>
    <w:rsid w:val="55D96969"/>
    <w:rsid w:val="55EBC608"/>
    <w:rsid w:val="55EE4F9F"/>
    <w:rsid w:val="560489BE"/>
    <w:rsid w:val="56341673"/>
    <w:rsid w:val="56390C16"/>
    <w:rsid w:val="566DB3DF"/>
    <w:rsid w:val="5676C5D7"/>
    <w:rsid w:val="569019E6"/>
    <w:rsid w:val="5694D509"/>
    <w:rsid w:val="56AE561E"/>
    <w:rsid w:val="56FABF68"/>
    <w:rsid w:val="57239821"/>
    <w:rsid w:val="576E8FCA"/>
    <w:rsid w:val="57767C55"/>
    <w:rsid w:val="57BA7725"/>
    <w:rsid w:val="57E7105C"/>
    <w:rsid w:val="580E21EE"/>
    <w:rsid w:val="5817AC10"/>
    <w:rsid w:val="583F67F1"/>
    <w:rsid w:val="58782F07"/>
    <w:rsid w:val="588A5C88"/>
    <w:rsid w:val="5898D061"/>
    <w:rsid w:val="58B7ACB3"/>
    <w:rsid w:val="58B969ED"/>
    <w:rsid w:val="58BF978A"/>
    <w:rsid w:val="58C3DEDA"/>
    <w:rsid w:val="59401481"/>
    <w:rsid w:val="5942073A"/>
    <w:rsid w:val="594D5A9E"/>
    <w:rsid w:val="594EAA86"/>
    <w:rsid w:val="59AF466E"/>
    <w:rsid w:val="59D242C4"/>
    <w:rsid w:val="5A005F40"/>
    <w:rsid w:val="5A54BC13"/>
    <w:rsid w:val="5A913D8A"/>
    <w:rsid w:val="5AA07C36"/>
    <w:rsid w:val="5ABB10B7"/>
    <w:rsid w:val="5AC17341"/>
    <w:rsid w:val="5AEE2DE6"/>
    <w:rsid w:val="5B19B8F0"/>
    <w:rsid w:val="5B1F2E22"/>
    <w:rsid w:val="5B914E60"/>
    <w:rsid w:val="5B9ABCCD"/>
    <w:rsid w:val="5BAB1B4A"/>
    <w:rsid w:val="5BC0A5F9"/>
    <w:rsid w:val="5BE74A87"/>
    <w:rsid w:val="5BF03658"/>
    <w:rsid w:val="5BF30AED"/>
    <w:rsid w:val="5BF397C8"/>
    <w:rsid w:val="5C0B0E6C"/>
    <w:rsid w:val="5C29B865"/>
    <w:rsid w:val="5C43B6EE"/>
    <w:rsid w:val="5CD3A980"/>
    <w:rsid w:val="5CDEB71C"/>
    <w:rsid w:val="5D304321"/>
    <w:rsid w:val="5D803B51"/>
    <w:rsid w:val="5DF5F07C"/>
    <w:rsid w:val="5E072B14"/>
    <w:rsid w:val="5E22DB36"/>
    <w:rsid w:val="5EADE81D"/>
    <w:rsid w:val="5EDEFAE9"/>
    <w:rsid w:val="5EE85EBE"/>
    <w:rsid w:val="5F0B5260"/>
    <w:rsid w:val="5F1769FB"/>
    <w:rsid w:val="5F23D490"/>
    <w:rsid w:val="5F25AC0B"/>
    <w:rsid w:val="5F34572C"/>
    <w:rsid w:val="5F554ACB"/>
    <w:rsid w:val="5F84064F"/>
    <w:rsid w:val="5FB52668"/>
    <w:rsid w:val="5FE8CBB7"/>
    <w:rsid w:val="5FEE997D"/>
    <w:rsid w:val="600AE4A0"/>
    <w:rsid w:val="60636955"/>
    <w:rsid w:val="609B9114"/>
    <w:rsid w:val="60BCCB0C"/>
    <w:rsid w:val="60D9B27C"/>
    <w:rsid w:val="61023A52"/>
    <w:rsid w:val="6114981F"/>
    <w:rsid w:val="613D56A1"/>
    <w:rsid w:val="61784223"/>
    <w:rsid w:val="617B67BC"/>
    <w:rsid w:val="6181D1DC"/>
    <w:rsid w:val="618A69DE"/>
    <w:rsid w:val="61AD247C"/>
    <w:rsid w:val="61BA5853"/>
    <w:rsid w:val="61C88741"/>
    <w:rsid w:val="61D610BB"/>
    <w:rsid w:val="61DFB9FA"/>
    <w:rsid w:val="61E3A220"/>
    <w:rsid w:val="6287BF12"/>
    <w:rsid w:val="628C716E"/>
    <w:rsid w:val="62B00741"/>
    <w:rsid w:val="62C87195"/>
    <w:rsid w:val="62C8E9DF"/>
    <w:rsid w:val="62D19674"/>
    <w:rsid w:val="62E03576"/>
    <w:rsid w:val="62E3C49D"/>
    <w:rsid w:val="634BE5BC"/>
    <w:rsid w:val="6352D628"/>
    <w:rsid w:val="635897A4"/>
    <w:rsid w:val="63666769"/>
    <w:rsid w:val="63A8C49C"/>
    <w:rsid w:val="63AA0D5C"/>
    <w:rsid w:val="63D331D6"/>
    <w:rsid w:val="643A9475"/>
    <w:rsid w:val="644895D2"/>
    <w:rsid w:val="64976696"/>
    <w:rsid w:val="64A29804"/>
    <w:rsid w:val="64ACFF79"/>
    <w:rsid w:val="64CE5D1F"/>
    <w:rsid w:val="64D58A7C"/>
    <w:rsid w:val="64EC7853"/>
    <w:rsid w:val="64F60D24"/>
    <w:rsid w:val="65123C1D"/>
    <w:rsid w:val="6531A43F"/>
    <w:rsid w:val="6562A736"/>
    <w:rsid w:val="658B6A46"/>
    <w:rsid w:val="65965AF7"/>
    <w:rsid w:val="659D3B80"/>
    <w:rsid w:val="659EDDEB"/>
    <w:rsid w:val="65E08A95"/>
    <w:rsid w:val="66328AE9"/>
    <w:rsid w:val="663C209C"/>
    <w:rsid w:val="666A3D05"/>
    <w:rsid w:val="66ABCFB6"/>
    <w:rsid w:val="66B70C9E"/>
    <w:rsid w:val="66B7D913"/>
    <w:rsid w:val="66E8DD4F"/>
    <w:rsid w:val="66EC8037"/>
    <w:rsid w:val="67572128"/>
    <w:rsid w:val="6767C1F9"/>
    <w:rsid w:val="677BA945"/>
    <w:rsid w:val="679C596D"/>
    <w:rsid w:val="67CACA19"/>
    <w:rsid w:val="67CE5B4A"/>
    <w:rsid w:val="67E708E2"/>
    <w:rsid w:val="67F63450"/>
    <w:rsid w:val="680A170A"/>
    <w:rsid w:val="681057A4"/>
    <w:rsid w:val="6818E751"/>
    <w:rsid w:val="68244BE6"/>
    <w:rsid w:val="6837F2F6"/>
    <w:rsid w:val="68431242"/>
    <w:rsid w:val="685215F6"/>
    <w:rsid w:val="685236A0"/>
    <w:rsid w:val="6874810C"/>
    <w:rsid w:val="6886C6FA"/>
    <w:rsid w:val="69011647"/>
    <w:rsid w:val="691C06F5"/>
    <w:rsid w:val="692B827E"/>
    <w:rsid w:val="69EEB405"/>
    <w:rsid w:val="69F738E4"/>
    <w:rsid w:val="6A107F72"/>
    <w:rsid w:val="6A2C5C00"/>
    <w:rsid w:val="6A3CCD89"/>
    <w:rsid w:val="6A3F68E6"/>
    <w:rsid w:val="6A6A53FE"/>
    <w:rsid w:val="6A97FDF8"/>
    <w:rsid w:val="6AA40BCE"/>
    <w:rsid w:val="6AB83238"/>
    <w:rsid w:val="6ABA055D"/>
    <w:rsid w:val="6AF93AD0"/>
    <w:rsid w:val="6B0EFA47"/>
    <w:rsid w:val="6B1200B2"/>
    <w:rsid w:val="6B377650"/>
    <w:rsid w:val="6B3A6435"/>
    <w:rsid w:val="6BA29B18"/>
    <w:rsid w:val="6BB9A979"/>
    <w:rsid w:val="6BC1FFC3"/>
    <w:rsid w:val="6BDB3947"/>
    <w:rsid w:val="6C0E2590"/>
    <w:rsid w:val="6C237E8E"/>
    <w:rsid w:val="6C33CE59"/>
    <w:rsid w:val="6C37425C"/>
    <w:rsid w:val="6C75EDC1"/>
    <w:rsid w:val="6C830DB1"/>
    <w:rsid w:val="6CAB84E8"/>
    <w:rsid w:val="6CD2CFFC"/>
    <w:rsid w:val="6CF821B0"/>
    <w:rsid w:val="6D0AF0C9"/>
    <w:rsid w:val="6D111A63"/>
    <w:rsid w:val="6D290CB6"/>
    <w:rsid w:val="6DA66F88"/>
    <w:rsid w:val="6DBA35D4"/>
    <w:rsid w:val="6DC7B75B"/>
    <w:rsid w:val="6DD4876A"/>
    <w:rsid w:val="6E0B570D"/>
    <w:rsid w:val="6E19060F"/>
    <w:rsid w:val="6E41E6BF"/>
    <w:rsid w:val="6E5C90A8"/>
    <w:rsid w:val="6E782919"/>
    <w:rsid w:val="6E7DA8DF"/>
    <w:rsid w:val="6EAAD16A"/>
    <w:rsid w:val="6EC22528"/>
    <w:rsid w:val="6EC5B9AC"/>
    <w:rsid w:val="6EF8D21F"/>
    <w:rsid w:val="6EFB0B77"/>
    <w:rsid w:val="6F044404"/>
    <w:rsid w:val="6F4D34A6"/>
    <w:rsid w:val="6F67C025"/>
    <w:rsid w:val="6F777CF1"/>
    <w:rsid w:val="6F9A699A"/>
    <w:rsid w:val="6FA56FED"/>
    <w:rsid w:val="70078A4D"/>
    <w:rsid w:val="70101C6F"/>
    <w:rsid w:val="7036D6C8"/>
    <w:rsid w:val="706652E8"/>
    <w:rsid w:val="7067A6BD"/>
    <w:rsid w:val="706E786B"/>
    <w:rsid w:val="7070D64B"/>
    <w:rsid w:val="70A2950D"/>
    <w:rsid w:val="70AF8CC5"/>
    <w:rsid w:val="70D0FE5F"/>
    <w:rsid w:val="70D1DEBA"/>
    <w:rsid w:val="710C475A"/>
    <w:rsid w:val="712A14EB"/>
    <w:rsid w:val="7162F353"/>
    <w:rsid w:val="71674C17"/>
    <w:rsid w:val="7174BAAE"/>
    <w:rsid w:val="71B91A25"/>
    <w:rsid w:val="71BB135E"/>
    <w:rsid w:val="71C35690"/>
    <w:rsid w:val="71F5D56E"/>
    <w:rsid w:val="720F2B28"/>
    <w:rsid w:val="723882EC"/>
    <w:rsid w:val="7279FA30"/>
    <w:rsid w:val="72B62B64"/>
    <w:rsid w:val="72E24550"/>
    <w:rsid w:val="72FE5AAD"/>
    <w:rsid w:val="7302AA37"/>
    <w:rsid w:val="73054BFB"/>
    <w:rsid w:val="7336B56D"/>
    <w:rsid w:val="734A9101"/>
    <w:rsid w:val="735B60C2"/>
    <w:rsid w:val="739235A7"/>
    <w:rsid w:val="73A7B424"/>
    <w:rsid w:val="73CA150C"/>
    <w:rsid w:val="73CA4E10"/>
    <w:rsid w:val="740F0B19"/>
    <w:rsid w:val="740F94E8"/>
    <w:rsid w:val="7467D80F"/>
    <w:rsid w:val="74AE3A91"/>
    <w:rsid w:val="753E69F2"/>
    <w:rsid w:val="75488F44"/>
    <w:rsid w:val="75B957D3"/>
    <w:rsid w:val="75BB5D39"/>
    <w:rsid w:val="75D04C48"/>
    <w:rsid w:val="75FFD652"/>
    <w:rsid w:val="7673FECB"/>
    <w:rsid w:val="76B10535"/>
    <w:rsid w:val="76E45FA5"/>
    <w:rsid w:val="770832AC"/>
    <w:rsid w:val="771CEC7A"/>
    <w:rsid w:val="7778E412"/>
    <w:rsid w:val="778C0460"/>
    <w:rsid w:val="7792973F"/>
    <w:rsid w:val="77DB895B"/>
    <w:rsid w:val="77ED2694"/>
    <w:rsid w:val="77F98996"/>
    <w:rsid w:val="78054A0D"/>
    <w:rsid w:val="7809CE08"/>
    <w:rsid w:val="78397391"/>
    <w:rsid w:val="783E7B3D"/>
    <w:rsid w:val="78612392"/>
    <w:rsid w:val="78905635"/>
    <w:rsid w:val="78BB443F"/>
    <w:rsid w:val="78D19807"/>
    <w:rsid w:val="790D2460"/>
    <w:rsid w:val="79173A11"/>
    <w:rsid w:val="79240186"/>
    <w:rsid w:val="7933D0A2"/>
    <w:rsid w:val="7941D9B3"/>
    <w:rsid w:val="7945321D"/>
    <w:rsid w:val="7951AF08"/>
    <w:rsid w:val="7951BD69"/>
    <w:rsid w:val="79812E54"/>
    <w:rsid w:val="79C36950"/>
    <w:rsid w:val="79CE55B2"/>
    <w:rsid w:val="79D0CFC9"/>
    <w:rsid w:val="79EC5521"/>
    <w:rsid w:val="79F0195F"/>
    <w:rsid w:val="7A1850BD"/>
    <w:rsid w:val="7A3CFE9C"/>
    <w:rsid w:val="7A57444A"/>
    <w:rsid w:val="7A709A8A"/>
    <w:rsid w:val="7A9D1DB9"/>
    <w:rsid w:val="7AA5A3A6"/>
    <w:rsid w:val="7AC3A522"/>
    <w:rsid w:val="7AC3F9DB"/>
    <w:rsid w:val="7ACFA103"/>
    <w:rsid w:val="7AE2BD6C"/>
    <w:rsid w:val="7AE661C2"/>
    <w:rsid w:val="7B0E9EFF"/>
    <w:rsid w:val="7B24EB40"/>
    <w:rsid w:val="7B2B9123"/>
    <w:rsid w:val="7B51694D"/>
    <w:rsid w:val="7B66238C"/>
    <w:rsid w:val="7B6F6CD6"/>
    <w:rsid w:val="7BF15D11"/>
    <w:rsid w:val="7C2068E8"/>
    <w:rsid w:val="7C38B6C6"/>
    <w:rsid w:val="7CA142E9"/>
    <w:rsid w:val="7CEBFC13"/>
    <w:rsid w:val="7CF4C016"/>
    <w:rsid w:val="7CFF62A9"/>
    <w:rsid w:val="7D05FAED"/>
    <w:rsid w:val="7D167295"/>
    <w:rsid w:val="7D1D236C"/>
    <w:rsid w:val="7D55B9A7"/>
    <w:rsid w:val="7D722969"/>
    <w:rsid w:val="7D731A38"/>
    <w:rsid w:val="7DB9E59B"/>
    <w:rsid w:val="7DBBE28E"/>
    <w:rsid w:val="7DBDAC1D"/>
    <w:rsid w:val="7DFB45E4"/>
    <w:rsid w:val="7E5650C3"/>
    <w:rsid w:val="7EA71297"/>
    <w:rsid w:val="7EA80D3D"/>
    <w:rsid w:val="7EA919BC"/>
    <w:rsid w:val="7EB29EAE"/>
    <w:rsid w:val="7EB7B5F6"/>
    <w:rsid w:val="7EBB3019"/>
    <w:rsid w:val="7ECF54FE"/>
    <w:rsid w:val="7ED848F2"/>
    <w:rsid w:val="7EE3C788"/>
    <w:rsid w:val="7F0671E6"/>
    <w:rsid w:val="7F155683"/>
    <w:rsid w:val="7F248063"/>
    <w:rsid w:val="7F45BC30"/>
    <w:rsid w:val="7F66D952"/>
    <w:rsid w:val="7F675D56"/>
    <w:rsid w:val="7FFF6B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AAEDB"/>
  <w15:chartTrackingRefBased/>
  <w15:docId w15:val="{AEEBA51E-D9C0-45CA-A63D-5DA9F6E8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746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46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53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53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76BF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14985"/>
    <w:pPr>
      <w:ind w:left="720"/>
      <w:contextualSpacing/>
    </w:pPr>
  </w:style>
  <w:style w:type="paragraph" w:styleId="NormalWeb">
    <w:name w:val="Normal (Web)"/>
    <w:basedOn w:val="Normal"/>
    <w:uiPriority w:val="99"/>
    <w:unhideWhenUsed/>
    <w:rsid w:val="00D9691E"/>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D9691E"/>
    <w:rPr>
      <w:b/>
      <w:bCs/>
    </w:rPr>
  </w:style>
  <w:style w:type="character" w:styleId="Emphasis">
    <w:name w:val="Emphasis"/>
    <w:basedOn w:val="DefaultParagraphFont"/>
    <w:uiPriority w:val="20"/>
    <w:qFormat/>
    <w:rsid w:val="00D9691E"/>
    <w:rPr>
      <w:i/>
      <w:iCs/>
    </w:rPr>
  </w:style>
  <w:style w:type="paragraph" w:styleId="HTMLPreformatted">
    <w:name w:val="HTML Preformatted"/>
    <w:basedOn w:val="Normal"/>
    <w:link w:val="HTMLPreformattedChar"/>
    <w:uiPriority w:val="99"/>
    <w:semiHidden/>
    <w:unhideWhenUsed/>
    <w:rsid w:val="00D9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9691E"/>
    <w:rPr>
      <w:rFonts w:ascii="Courier New" w:hAnsi="Courier New" w:eastAsia="Times New Roman" w:cs="Courier New"/>
      <w:sz w:val="20"/>
      <w:szCs w:val="20"/>
    </w:rPr>
  </w:style>
  <w:style w:type="character" w:styleId="n" w:customStyle="1">
    <w:name w:val="n"/>
    <w:basedOn w:val="DefaultParagraphFont"/>
    <w:rsid w:val="00D9691E"/>
  </w:style>
  <w:style w:type="character" w:styleId="o" w:customStyle="1">
    <w:name w:val="o"/>
    <w:basedOn w:val="DefaultParagraphFont"/>
    <w:rsid w:val="00D9691E"/>
  </w:style>
  <w:style w:type="character" w:styleId="mi" w:customStyle="1">
    <w:name w:val="mi"/>
    <w:basedOn w:val="DefaultParagraphFont"/>
    <w:rsid w:val="00D9691E"/>
  </w:style>
  <w:style w:type="character" w:styleId="p" w:customStyle="1">
    <w:name w:val="p"/>
    <w:basedOn w:val="DefaultParagraphFont"/>
    <w:rsid w:val="00D9691E"/>
  </w:style>
  <w:style w:type="character" w:styleId="Hyperlink">
    <w:name w:val="Hyperlink"/>
    <w:basedOn w:val="DefaultParagraphFont"/>
    <w:uiPriority w:val="99"/>
    <w:unhideWhenUsed/>
    <w:rsid w:val="00D9691E"/>
    <w:rPr>
      <w:color w:val="0000FF"/>
      <w:u w:val="single"/>
    </w:rPr>
  </w:style>
  <w:style w:type="character" w:styleId="pre" w:customStyle="1">
    <w:name w:val="pre"/>
    <w:basedOn w:val="DefaultParagraphFont"/>
    <w:rsid w:val="00D9691E"/>
  </w:style>
  <w:style w:type="paragraph" w:styleId="FootnoteText">
    <w:name w:val="footnote text"/>
    <w:basedOn w:val="Normal"/>
    <w:link w:val="FootnoteTextChar"/>
    <w:uiPriority w:val="99"/>
    <w:semiHidden/>
    <w:unhideWhenUsed/>
    <w:rsid w:val="00EE3DC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EE3DC8"/>
    <w:rPr>
      <w:sz w:val="20"/>
      <w:szCs w:val="20"/>
    </w:rPr>
  </w:style>
  <w:style w:type="character" w:styleId="FootnoteReference">
    <w:name w:val="footnote reference"/>
    <w:basedOn w:val="DefaultParagraphFont"/>
    <w:uiPriority w:val="99"/>
    <w:semiHidden/>
    <w:unhideWhenUsed/>
    <w:rsid w:val="00EE3DC8"/>
    <w:rPr>
      <w:vertAlign w:val="superscript"/>
    </w:rPr>
  </w:style>
  <w:style w:type="character" w:styleId="Heading2Char" w:customStyle="1">
    <w:name w:val="Heading 2 Char"/>
    <w:basedOn w:val="DefaultParagraphFont"/>
    <w:link w:val="Heading2"/>
    <w:uiPriority w:val="9"/>
    <w:rsid w:val="00E8746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E8746B"/>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9D5C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B37DDF"/>
    <w:rPr>
      <w:sz w:val="16"/>
      <w:szCs w:val="16"/>
    </w:rPr>
  </w:style>
  <w:style w:type="paragraph" w:styleId="CommentText">
    <w:name w:val="annotation text"/>
    <w:basedOn w:val="Normal"/>
    <w:link w:val="CommentTextChar"/>
    <w:uiPriority w:val="99"/>
    <w:semiHidden/>
    <w:unhideWhenUsed/>
    <w:rsid w:val="00B37DDF"/>
    <w:pPr>
      <w:spacing w:line="240" w:lineRule="auto"/>
    </w:pPr>
    <w:rPr>
      <w:sz w:val="20"/>
      <w:szCs w:val="20"/>
      <w:lang w:val="de-DE"/>
    </w:rPr>
  </w:style>
  <w:style w:type="character" w:styleId="CommentTextChar" w:customStyle="1">
    <w:name w:val="Comment Text Char"/>
    <w:basedOn w:val="DefaultParagraphFont"/>
    <w:link w:val="CommentText"/>
    <w:uiPriority w:val="99"/>
    <w:semiHidden/>
    <w:rsid w:val="00B37DDF"/>
    <w:rPr>
      <w:sz w:val="20"/>
      <w:szCs w:val="20"/>
      <w:lang w:val="de-DE"/>
    </w:rPr>
  </w:style>
  <w:style w:type="paragraph" w:styleId="TOCHeading">
    <w:name w:val="TOC Heading"/>
    <w:basedOn w:val="Heading1"/>
    <w:next w:val="Normal"/>
    <w:uiPriority w:val="39"/>
    <w:unhideWhenUsed/>
    <w:qFormat/>
    <w:rsid w:val="007C0E9C"/>
    <w:pPr>
      <w:outlineLvl w:val="9"/>
    </w:pPr>
  </w:style>
  <w:style w:type="paragraph" w:styleId="TOC1">
    <w:name w:val="toc 1"/>
    <w:basedOn w:val="Normal"/>
    <w:next w:val="Normal"/>
    <w:autoRedefine/>
    <w:uiPriority w:val="39"/>
    <w:unhideWhenUsed/>
    <w:rsid w:val="000D3543"/>
    <w:pPr>
      <w:tabs>
        <w:tab w:val="left" w:pos="440"/>
        <w:tab w:val="right" w:leader="dot" w:pos="9396"/>
      </w:tabs>
      <w:spacing w:after="100"/>
    </w:pPr>
  </w:style>
  <w:style w:type="paragraph" w:styleId="Header">
    <w:name w:val="header"/>
    <w:basedOn w:val="Normal"/>
    <w:link w:val="HeaderChar"/>
    <w:uiPriority w:val="99"/>
    <w:unhideWhenUsed/>
    <w:rsid w:val="007F5801"/>
    <w:pPr>
      <w:tabs>
        <w:tab w:val="center" w:pos="4703"/>
        <w:tab w:val="right" w:pos="9406"/>
      </w:tabs>
      <w:spacing w:after="0" w:line="240" w:lineRule="auto"/>
    </w:pPr>
  </w:style>
  <w:style w:type="character" w:styleId="HeaderChar" w:customStyle="1">
    <w:name w:val="Header Char"/>
    <w:basedOn w:val="DefaultParagraphFont"/>
    <w:link w:val="Header"/>
    <w:uiPriority w:val="99"/>
    <w:rsid w:val="007F5801"/>
  </w:style>
  <w:style w:type="paragraph" w:styleId="Footer">
    <w:name w:val="footer"/>
    <w:basedOn w:val="Normal"/>
    <w:link w:val="FooterChar"/>
    <w:uiPriority w:val="99"/>
    <w:unhideWhenUsed/>
    <w:rsid w:val="007F5801"/>
    <w:pPr>
      <w:tabs>
        <w:tab w:val="center" w:pos="4703"/>
        <w:tab w:val="right" w:pos="9406"/>
      </w:tabs>
      <w:spacing w:after="0" w:line="240" w:lineRule="auto"/>
    </w:pPr>
  </w:style>
  <w:style w:type="character" w:styleId="FooterChar" w:customStyle="1">
    <w:name w:val="Footer Char"/>
    <w:basedOn w:val="DefaultParagraphFont"/>
    <w:link w:val="Footer"/>
    <w:uiPriority w:val="99"/>
    <w:rsid w:val="007F5801"/>
  </w:style>
  <w:style w:type="paragraph" w:styleId="NoSpacing">
    <w:name w:val="No Spacing"/>
    <w:link w:val="NoSpacingChar"/>
    <w:uiPriority w:val="1"/>
    <w:qFormat/>
    <w:rsid w:val="00ED0204"/>
    <w:pPr>
      <w:spacing w:after="0" w:line="240" w:lineRule="auto"/>
    </w:pPr>
    <w:rPr>
      <w:rFonts w:eastAsiaTheme="minorEastAsia"/>
    </w:rPr>
  </w:style>
  <w:style w:type="character" w:styleId="NoSpacingChar" w:customStyle="1">
    <w:name w:val="No Spacing Char"/>
    <w:basedOn w:val="DefaultParagraphFont"/>
    <w:link w:val="NoSpacing"/>
    <w:uiPriority w:val="1"/>
    <w:rsid w:val="00ED0204"/>
    <w:rPr>
      <w:rFonts w:eastAsiaTheme="minorEastAsia"/>
    </w:rPr>
  </w:style>
  <w:style w:type="paragraph" w:styleId="TOC3">
    <w:name w:val="toc 3"/>
    <w:basedOn w:val="Normal"/>
    <w:next w:val="Normal"/>
    <w:autoRedefine/>
    <w:uiPriority w:val="39"/>
    <w:unhideWhenUsed/>
    <w:rsid w:val="00372B98"/>
    <w:pPr>
      <w:spacing w:after="100"/>
      <w:ind w:left="440"/>
    </w:pPr>
  </w:style>
  <w:style w:type="paragraph" w:styleId="CommentSubject">
    <w:name w:val="annotation subject"/>
    <w:basedOn w:val="CommentText"/>
    <w:next w:val="CommentText"/>
    <w:link w:val="CommentSubjectChar"/>
    <w:uiPriority w:val="99"/>
    <w:semiHidden/>
    <w:unhideWhenUsed/>
    <w:rsid w:val="00372B98"/>
    <w:rPr>
      <w:b/>
      <w:bCs/>
      <w:lang w:val="en-US"/>
    </w:rPr>
  </w:style>
  <w:style w:type="character" w:styleId="CommentSubjectChar" w:customStyle="1">
    <w:name w:val="Comment Subject Char"/>
    <w:basedOn w:val="CommentTextChar"/>
    <w:link w:val="CommentSubject"/>
    <w:uiPriority w:val="99"/>
    <w:semiHidden/>
    <w:rsid w:val="00372B98"/>
    <w:rPr>
      <w:b/>
      <w:bCs/>
      <w:sz w:val="20"/>
      <w:szCs w:val="20"/>
      <w:lang w:val="de-DE"/>
    </w:rPr>
  </w:style>
  <w:style w:type="character" w:styleId="UnresolvedMention">
    <w:name w:val="Unresolved Mention"/>
    <w:basedOn w:val="DefaultParagraphFont"/>
    <w:uiPriority w:val="99"/>
    <w:unhideWhenUsed/>
    <w:rsid w:val="00CA6DB2"/>
    <w:rPr>
      <w:color w:val="605E5C"/>
      <w:shd w:val="clear" w:color="auto" w:fill="E1DFDD"/>
    </w:rPr>
  </w:style>
  <w:style w:type="paragraph" w:styleId="TOC2">
    <w:name w:val="toc 2"/>
    <w:basedOn w:val="Normal"/>
    <w:next w:val="Normal"/>
    <w:autoRedefine/>
    <w:uiPriority w:val="39"/>
    <w:unhideWhenUsed/>
    <w:rsid w:val="00ED4F7C"/>
    <w:pPr>
      <w:spacing w:after="100"/>
      <w:ind w:left="220"/>
    </w:pPr>
  </w:style>
  <w:style w:type="character" w:styleId="Heading5Char" w:customStyle="1">
    <w:name w:val="Heading 5 Char"/>
    <w:basedOn w:val="DefaultParagraphFont"/>
    <w:link w:val="Heading5"/>
    <w:uiPriority w:val="9"/>
    <w:rsid w:val="00376BFE"/>
    <w:rPr>
      <w:rFonts w:asciiTheme="majorHAnsi" w:hAnsiTheme="majorHAnsi" w:eastAsiaTheme="majorEastAsia" w:cstheme="majorBidi"/>
      <w:color w:val="2F5496" w:themeColor="accent1" w:themeShade="BF"/>
    </w:rPr>
  </w:style>
  <w:style w:type="character" w:styleId="Heading3Char" w:customStyle="1">
    <w:name w:val="Heading 3 Char"/>
    <w:basedOn w:val="DefaultParagraphFont"/>
    <w:link w:val="Heading3"/>
    <w:uiPriority w:val="9"/>
    <w:rsid w:val="00BC0538"/>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BC0538"/>
    <w:rPr>
      <w:rFonts w:asciiTheme="majorHAnsi" w:hAnsiTheme="majorHAnsi" w:eastAsiaTheme="majorEastAsia" w:cstheme="majorBidi"/>
      <w:i/>
      <w:iCs/>
      <w:color w:val="2F5496" w:themeColor="accent1" w:themeShade="BF"/>
    </w:rPr>
  </w:style>
  <w:style w:type="paragraph" w:styleId="css-4rbku5" w:customStyle="1">
    <w:name w:val="css-4rbku5"/>
    <w:basedOn w:val="Normal"/>
    <w:rsid w:val="00DB7DAC"/>
    <w:pPr>
      <w:spacing w:before="100" w:beforeAutospacing="1" w:after="100" w:afterAutospacing="1" w:line="240" w:lineRule="auto"/>
    </w:pPr>
    <w:rPr>
      <w:rFonts w:ascii="Times New Roman" w:hAnsi="Times New Roman" w:eastAsia="Times New Roman" w:cs="Times New Roman"/>
      <w:sz w:val="24"/>
      <w:szCs w:val="24"/>
    </w:rPr>
  </w:style>
  <w:style w:type="character" w:styleId="Mention">
    <w:name w:val="Mention"/>
    <w:basedOn w:val="DefaultParagraphFont"/>
    <w:uiPriority w:val="99"/>
    <w:unhideWhenUsed/>
    <w:rsid w:val="00E862C9"/>
    <w:rPr>
      <w:color w:val="2B579A"/>
      <w:shd w:val="clear" w:color="auto" w:fill="E1DFDD"/>
    </w:rPr>
  </w:style>
  <w:style w:type="character" w:styleId="FollowedHyperlink">
    <w:name w:val="FollowedHyperlink"/>
    <w:basedOn w:val="DefaultParagraphFont"/>
    <w:uiPriority w:val="99"/>
    <w:semiHidden/>
    <w:unhideWhenUsed/>
    <w:rsid w:val="002571CD"/>
    <w:rPr>
      <w:color w:val="954F72" w:themeColor="followedHyperlink"/>
      <w:u w:val="single"/>
    </w:rPr>
  </w:style>
  <w:style w:type="paragraph" w:styleId="Revision">
    <w:name w:val="Revision"/>
    <w:hidden/>
    <w:uiPriority w:val="99"/>
    <w:semiHidden/>
    <w:rsid w:val="00FD515F"/>
    <w:pPr>
      <w:spacing w:after="0" w:line="240" w:lineRule="auto"/>
    </w:pPr>
  </w:style>
  <w:style w:type="character" w:styleId="PlaceholderText">
    <w:name w:val="Placeholder Text"/>
    <w:basedOn w:val="DefaultParagraphFont"/>
    <w:uiPriority w:val="99"/>
    <w:semiHidden/>
    <w:rsid w:val="000E0081"/>
    <w:rPr>
      <w:color w:val="808080"/>
    </w:rPr>
  </w:style>
  <w:style w:type="paragraph" w:styleId="Caption">
    <w:name w:val="caption"/>
    <w:basedOn w:val="Normal"/>
    <w:next w:val="Normal"/>
    <w:uiPriority w:val="35"/>
    <w:unhideWhenUsed/>
    <w:qFormat/>
    <w:rsid w:val="00DE69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7513">
      <w:bodyDiv w:val="1"/>
      <w:marLeft w:val="0"/>
      <w:marRight w:val="0"/>
      <w:marTop w:val="0"/>
      <w:marBottom w:val="0"/>
      <w:divBdr>
        <w:top w:val="none" w:sz="0" w:space="0" w:color="auto"/>
        <w:left w:val="none" w:sz="0" w:space="0" w:color="auto"/>
        <w:bottom w:val="none" w:sz="0" w:space="0" w:color="auto"/>
        <w:right w:val="none" w:sz="0" w:space="0" w:color="auto"/>
      </w:divBdr>
    </w:div>
    <w:div w:id="272594384">
      <w:bodyDiv w:val="1"/>
      <w:marLeft w:val="0"/>
      <w:marRight w:val="0"/>
      <w:marTop w:val="0"/>
      <w:marBottom w:val="0"/>
      <w:divBdr>
        <w:top w:val="none" w:sz="0" w:space="0" w:color="auto"/>
        <w:left w:val="none" w:sz="0" w:space="0" w:color="auto"/>
        <w:bottom w:val="none" w:sz="0" w:space="0" w:color="auto"/>
        <w:right w:val="none" w:sz="0" w:space="0" w:color="auto"/>
      </w:divBdr>
      <w:divsChild>
        <w:div w:id="1372876467">
          <w:marLeft w:val="0"/>
          <w:marRight w:val="0"/>
          <w:marTop w:val="150"/>
          <w:marBottom w:val="0"/>
          <w:divBdr>
            <w:top w:val="none" w:sz="0" w:space="0" w:color="auto"/>
            <w:left w:val="none" w:sz="0" w:space="0" w:color="auto"/>
            <w:bottom w:val="none" w:sz="0" w:space="0" w:color="auto"/>
            <w:right w:val="none" w:sz="0" w:space="0" w:color="auto"/>
          </w:divBdr>
          <w:divsChild>
            <w:div w:id="163017678">
              <w:marLeft w:val="0"/>
              <w:marRight w:val="0"/>
              <w:marTop w:val="0"/>
              <w:marBottom w:val="0"/>
              <w:divBdr>
                <w:top w:val="none" w:sz="0" w:space="0" w:color="auto"/>
                <w:left w:val="none" w:sz="0" w:space="0" w:color="auto"/>
                <w:bottom w:val="none" w:sz="0" w:space="0" w:color="auto"/>
                <w:right w:val="none" w:sz="0" w:space="0" w:color="auto"/>
              </w:divBdr>
            </w:div>
            <w:div w:id="739408533">
              <w:marLeft w:val="0"/>
              <w:marRight w:val="0"/>
              <w:marTop w:val="0"/>
              <w:marBottom w:val="0"/>
              <w:divBdr>
                <w:top w:val="none" w:sz="0" w:space="0" w:color="auto"/>
                <w:left w:val="none" w:sz="0" w:space="0" w:color="auto"/>
                <w:bottom w:val="none" w:sz="0" w:space="0" w:color="auto"/>
                <w:right w:val="none" w:sz="0" w:space="0" w:color="auto"/>
              </w:divBdr>
            </w:div>
            <w:div w:id="1137141969">
              <w:marLeft w:val="0"/>
              <w:marRight w:val="0"/>
              <w:marTop w:val="0"/>
              <w:marBottom w:val="0"/>
              <w:divBdr>
                <w:top w:val="none" w:sz="0" w:space="0" w:color="auto"/>
                <w:left w:val="none" w:sz="0" w:space="0" w:color="auto"/>
                <w:bottom w:val="none" w:sz="0" w:space="0" w:color="auto"/>
                <w:right w:val="none" w:sz="0" w:space="0" w:color="auto"/>
              </w:divBdr>
            </w:div>
            <w:div w:id="1201287156">
              <w:marLeft w:val="0"/>
              <w:marRight w:val="0"/>
              <w:marTop w:val="0"/>
              <w:marBottom w:val="0"/>
              <w:divBdr>
                <w:top w:val="none" w:sz="0" w:space="0" w:color="auto"/>
                <w:left w:val="none" w:sz="0" w:space="0" w:color="auto"/>
                <w:bottom w:val="none" w:sz="0" w:space="0" w:color="auto"/>
                <w:right w:val="none" w:sz="0" w:space="0" w:color="auto"/>
              </w:divBdr>
            </w:div>
            <w:div w:id="1642615866">
              <w:marLeft w:val="0"/>
              <w:marRight w:val="0"/>
              <w:marTop w:val="0"/>
              <w:marBottom w:val="0"/>
              <w:divBdr>
                <w:top w:val="none" w:sz="0" w:space="0" w:color="auto"/>
                <w:left w:val="none" w:sz="0" w:space="0" w:color="auto"/>
                <w:bottom w:val="none" w:sz="0" w:space="0" w:color="auto"/>
                <w:right w:val="none" w:sz="0" w:space="0" w:color="auto"/>
              </w:divBdr>
            </w:div>
            <w:div w:id="2061317167">
              <w:marLeft w:val="0"/>
              <w:marRight w:val="0"/>
              <w:marTop w:val="0"/>
              <w:marBottom w:val="0"/>
              <w:divBdr>
                <w:top w:val="none" w:sz="0" w:space="0" w:color="auto"/>
                <w:left w:val="none" w:sz="0" w:space="0" w:color="auto"/>
                <w:bottom w:val="none" w:sz="0" w:space="0" w:color="auto"/>
                <w:right w:val="none" w:sz="0" w:space="0" w:color="auto"/>
              </w:divBdr>
            </w:div>
          </w:divsChild>
        </w:div>
        <w:div w:id="1389572160">
          <w:marLeft w:val="0"/>
          <w:marRight w:val="0"/>
          <w:marTop w:val="150"/>
          <w:marBottom w:val="0"/>
          <w:divBdr>
            <w:top w:val="none" w:sz="0" w:space="0" w:color="auto"/>
            <w:left w:val="none" w:sz="0" w:space="0" w:color="auto"/>
            <w:bottom w:val="none" w:sz="0" w:space="0" w:color="auto"/>
            <w:right w:val="none" w:sz="0" w:space="0" w:color="auto"/>
          </w:divBdr>
          <w:divsChild>
            <w:div w:id="98139092">
              <w:marLeft w:val="0"/>
              <w:marRight w:val="0"/>
              <w:marTop w:val="0"/>
              <w:marBottom w:val="0"/>
              <w:divBdr>
                <w:top w:val="none" w:sz="0" w:space="0" w:color="auto"/>
                <w:left w:val="none" w:sz="0" w:space="0" w:color="auto"/>
                <w:bottom w:val="none" w:sz="0" w:space="0" w:color="auto"/>
                <w:right w:val="none" w:sz="0" w:space="0" w:color="auto"/>
              </w:divBdr>
            </w:div>
            <w:div w:id="106118077">
              <w:marLeft w:val="0"/>
              <w:marRight w:val="0"/>
              <w:marTop w:val="0"/>
              <w:marBottom w:val="0"/>
              <w:divBdr>
                <w:top w:val="none" w:sz="0" w:space="0" w:color="auto"/>
                <w:left w:val="none" w:sz="0" w:space="0" w:color="auto"/>
                <w:bottom w:val="none" w:sz="0" w:space="0" w:color="auto"/>
                <w:right w:val="none" w:sz="0" w:space="0" w:color="auto"/>
              </w:divBdr>
            </w:div>
            <w:div w:id="205527741">
              <w:marLeft w:val="0"/>
              <w:marRight w:val="0"/>
              <w:marTop w:val="0"/>
              <w:marBottom w:val="0"/>
              <w:divBdr>
                <w:top w:val="none" w:sz="0" w:space="0" w:color="auto"/>
                <w:left w:val="none" w:sz="0" w:space="0" w:color="auto"/>
                <w:bottom w:val="none" w:sz="0" w:space="0" w:color="auto"/>
                <w:right w:val="none" w:sz="0" w:space="0" w:color="auto"/>
              </w:divBdr>
            </w:div>
            <w:div w:id="255288969">
              <w:marLeft w:val="0"/>
              <w:marRight w:val="0"/>
              <w:marTop w:val="0"/>
              <w:marBottom w:val="0"/>
              <w:divBdr>
                <w:top w:val="none" w:sz="0" w:space="0" w:color="auto"/>
                <w:left w:val="none" w:sz="0" w:space="0" w:color="auto"/>
                <w:bottom w:val="none" w:sz="0" w:space="0" w:color="auto"/>
                <w:right w:val="none" w:sz="0" w:space="0" w:color="auto"/>
              </w:divBdr>
            </w:div>
            <w:div w:id="315113812">
              <w:marLeft w:val="0"/>
              <w:marRight w:val="0"/>
              <w:marTop w:val="0"/>
              <w:marBottom w:val="0"/>
              <w:divBdr>
                <w:top w:val="none" w:sz="0" w:space="0" w:color="auto"/>
                <w:left w:val="none" w:sz="0" w:space="0" w:color="auto"/>
                <w:bottom w:val="none" w:sz="0" w:space="0" w:color="auto"/>
                <w:right w:val="none" w:sz="0" w:space="0" w:color="auto"/>
              </w:divBdr>
            </w:div>
            <w:div w:id="358554709">
              <w:marLeft w:val="0"/>
              <w:marRight w:val="0"/>
              <w:marTop w:val="0"/>
              <w:marBottom w:val="0"/>
              <w:divBdr>
                <w:top w:val="none" w:sz="0" w:space="0" w:color="auto"/>
                <w:left w:val="none" w:sz="0" w:space="0" w:color="auto"/>
                <w:bottom w:val="none" w:sz="0" w:space="0" w:color="auto"/>
                <w:right w:val="none" w:sz="0" w:space="0" w:color="auto"/>
              </w:divBdr>
            </w:div>
            <w:div w:id="374428394">
              <w:marLeft w:val="0"/>
              <w:marRight w:val="0"/>
              <w:marTop w:val="0"/>
              <w:marBottom w:val="0"/>
              <w:divBdr>
                <w:top w:val="none" w:sz="0" w:space="0" w:color="auto"/>
                <w:left w:val="none" w:sz="0" w:space="0" w:color="auto"/>
                <w:bottom w:val="none" w:sz="0" w:space="0" w:color="auto"/>
                <w:right w:val="none" w:sz="0" w:space="0" w:color="auto"/>
              </w:divBdr>
            </w:div>
            <w:div w:id="631642097">
              <w:marLeft w:val="0"/>
              <w:marRight w:val="0"/>
              <w:marTop w:val="0"/>
              <w:marBottom w:val="0"/>
              <w:divBdr>
                <w:top w:val="none" w:sz="0" w:space="0" w:color="auto"/>
                <w:left w:val="none" w:sz="0" w:space="0" w:color="auto"/>
                <w:bottom w:val="none" w:sz="0" w:space="0" w:color="auto"/>
                <w:right w:val="none" w:sz="0" w:space="0" w:color="auto"/>
              </w:divBdr>
            </w:div>
            <w:div w:id="749742213">
              <w:marLeft w:val="0"/>
              <w:marRight w:val="0"/>
              <w:marTop w:val="0"/>
              <w:marBottom w:val="0"/>
              <w:divBdr>
                <w:top w:val="none" w:sz="0" w:space="0" w:color="auto"/>
                <w:left w:val="none" w:sz="0" w:space="0" w:color="auto"/>
                <w:bottom w:val="none" w:sz="0" w:space="0" w:color="auto"/>
                <w:right w:val="none" w:sz="0" w:space="0" w:color="auto"/>
              </w:divBdr>
            </w:div>
            <w:div w:id="1036275571">
              <w:marLeft w:val="0"/>
              <w:marRight w:val="0"/>
              <w:marTop w:val="0"/>
              <w:marBottom w:val="0"/>
              <w:divBdr>
                <w:top w:val="none" w:sz="0" w:space="0" w:color="auto"/>
                <w:left w:val="none" w:sz="0" w:space="0" w:color="auto"/>
                <w:bottom w:val="none" w:sz="0" w:space="0" w:color="auto"/>
                <w:right w:val="none" w:sz="0" w:space="0" w:color="auto"/>
              </w:divBdr>
            </w:div>
            <w:div w:id="1205411144">
              <w:marLeft w:val="0"/>
              <w:marRight w:val="0"/>
              <w:marTop w:val="0"/>
              <w:marBottom w:val="0"/>
              <w:divBdr>
                <w:top w:val="none" w:sz="0" w:space="0" w:color="auto"/>
                <w:left w:val="none" w:sz="0" w:space="0" w:color="auto"/>
                <w:bottom w:val="none" w:sz="0" w:space="0" w:color="auto"/>
                <w:right w:val="none" w:sz="0" w:space="0" w:color="auto"/>
              </w:divBdr>
            </w:div>
            <w:div w:id="1290671945">
              <w:marLeft w:val="0"/>
              <w:marRight w:val="0"/>
              <w:marTop w:val="0"/>
              <w:marBottom w:val="0"/>
              <w:divBdr>
                <w:top w:val="none" w:sz="0" w:space="0" w:color="auto"/>
                <w:left w:val="none" w:sz="0" w:space="0" w:color="auto"/>
                <w:bottom w:val="none" w:sz="0" w:space="0" w:color="auto"/>
                <w:right w:val="none" w:sz="0" w:space="0" w:color="auto"/>
              </w:divBdr>
            </w:div>
            <w:div w:id="1483620587">
              <w:marLeft w:val="0"/>
              <w:marRight w:val="0"/>
              <w:marTop w:val="0"/>
              <w:marBottom w:val="0"/>
              <w:divBdr>
                <w:top w:val="none" w:sz="0" w:space="0" w:color="auto"/>
                <w:left w:val="none" w:sz="0" w:space="0" w:color="auto"/>
                <w:bottom w:val="none" w:sz="0" w:space="0" w:color="auto"/>
                <w:right w:val="none" w:sz="0" w:space="0" w:color="auto"/>
              </w:divBdr>
            </w:div>
            <w:div w:id="1778481504">
              <w:marLeft w:val="0"/>
              <w:marRight w:val="0"/>
              <w:marTop w:val="0"/>
              <w:marBottom w:val="0"/>
              <w:divBdr>
                <w:top w:val="none" w:sz="0" w:space="0" w:color="auto"/>
                <w:left w:val="none" w:sz="0" w:space="0" w:color="auto"/>
                <w:bottom w:val="none" w:sz="0" w:space="0" w:color="auto"/>
                <w:right w:val="none" w:sz="0" w:space="0" w:color="auto"/>
              </w:divBdr>
            </w:div>
            <w:div w:id="18810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630">
      <w:bodyDiv w:val="1"/>
      <w:marLeft w:val="0"/>
      <w:marRight w:val="0"/>
      <w:marTop w:val="0"/>
      <w:marBottom w:val="0"/>
      <w:divBdr>
        <w:top w:val="none" w:sz="0" w:space="0" w:color="auto"/>
        <w:left w:val="none" w:sz="0" w:space="0" w:color="auto"/>
        <w:bottom w:val="none" w:sz="0" w:space="0" w:color="auto"/>
        <w:right w:val="none" w:sz="0" w:space="0" w:color="auto"/>
      </w:divBdr>
    </w:div>
    <w:div w:id="563180706">
      <w:bodyDiv w:val="1"/>
      <w:marLeft w:val="0"/>
      <w:marRight w:val="0"/>
      <w:marTop w:val="0"/>
      <w:marBottom w:val="0"/>
      <w:divBdr>
        <w:top w:val="none" w:sz="0" w:space="0" w:color="auto"/>
        <w:left w:val="none" w:sz="0" w:space="0" w:color="auto"/>
        <w:bottom w:val="none" w:sz="0" w:space="0" w:color="auto"/>
        <w:right w:val="none" w:sz="0" w:space="0" w:color="auto"/>
      </w:divBdr>
      <w:divsChild>
        <w:div w:id="195703856">
          <w:marLeft w:val="0"/>
          <w:marRight w:val="0"/>
          <w:marTop w:val="525"/>
          <w:marBottom w:val="525"/>
          <w:divBdr>
            <w:top w:val="none" w:sz="0" w:space="0" w:color="auto"/>
            <w:left w:val="none" w:sz="0" w:space="0" w:color="auto"/>
            <w:bottom w:val="none" w:sz="0" w:space="0" w:color="auto"/>
            <w:right w:val="none" w:sz="0" w:space="0" w:color="auto"/>
          </w:divBdr>
        </w:div>
      </w:divsChild>
    </w:div>
    <w:div w:id="591281945">
      <w:bodyDiv w:val="1"/>
      <w:marLeft w:val="0"/>
      <w:marRight w:val="0"/>
      <w:marTop w:val="0"/>
      <w:marBottom w:val="0"/>
      <w:divBdr>
        <w:top w:val="none" w:sz="0" w:space="0" w:color="auto"/>
        <w:left w:val="none" w:sz="0" w:space="0" w:color="auto"/>
        <w:bottom w:val="none" w:sz="0" w:space="0" w:color="auto"/>
        <w:right w:val="none" w:sz="0" w:space="0" w:color="auto"/>
      </w:divBdr>
    </w:div>
    <w:div w:id="592395358">
      <w:bodyDiv w:val="1"/>
      <w:marLeft w:val="0"/>
      <w:marRight w:val="0"/>
      <w:marTop w:val="0"/>
      <w:marBottom w:val="0"/>
      <w:divBdr>
        <w:top w:val="none" w:sz="0" w:space="0" w:color="auto"/>
        <w:left w:val="none" w:sz="0" w:space="0" w:color="auto"/>
        <w:bottom w:val="none" w:sz="0" w:space="0" w:color="auto"/>
        <w:right w:val="none" w:sz="0" w:space="0" w:color="auto"/>
      </w:divBdr>
      <w:divsChild>
        <w:div w:id="631863939">
          <w:marLeft w:val="547"/>
          <w:marRight w:val="0"/>
          <w:marTop w:val="0"/>
          <w:marBottom w:val="0"/>
          <w:divBdr>
            <w:top w:val="none" w:sz="0" w:space="0" w:color="auto"/>
            <w:left w:val="none" w:sz="0" w:space="0" w:color="auto"/>
            <w:bottom w:val="none" w:sz="0" w:space="0" w:color="auto"/>
            <w:right w:val="none" w:sz="0" w:space="0" w:color="auto"/>
          </w:divBdr>
        </w:div>
      </w:divsChild>
    </w:div>
    <w:div w:id="1330134460">
      <w:bodyDiv w:val="1"/>
      <w:marLeft w:val="0"/>
      <w:marRight w:val="0"/>
      <w:marTop w:val="0"/>
      <w:marBottom w:val="0"/>
      <w:divBdr>
        <w:top w:val="none" w:sz="0" w:space="0" w:color="auto"/>
        <w:left w:val="none" w:sz="0" w:space="0" w:color="auto"/>
        <w:bottom w:val="none" w:sz="0" w:space="0" w:color="auto"/>
        <w:right w:val="none" w:sz="0" w:space="0" w:color="auto"/>
      </w:divBdr>
      <w:divsChild>
        <w:div w:id="430516179">
          <w:marLeft w:val="0"/>
          <w:marRight w:val="0"/>
          <w:marTop w:val="0"/>
          <w:marBottom w:val="0"/>
          <w:divBdr>
            <w:top w:val="none" w:sz="0" w:space="0" w:color="auto"/>
            <w:left w:val="none" w:sz="0" w:space="0" w:color="auto"/>
            <w:bottom w:val="none" w:sz="0" w:space="0" w:color="auto"/>
            <w:right w:val="none" w:sz="0" w:space="0" w:color="auto"/>
          </w:divBdr>
          <w:divsChild>
            <w:div w:id="1869364986">
              <w:marLeft w:val="0"/>
              <w:marRight w:val="0"/>
              <w:marTop w:val="0"/>
              <w:marBottom w:val="0"/>
              <w:divBdr>
                <w:top w:val="none" w:sz="0" w:space="0" w:color="auto"/>
                <w:left w:val="none" w:sz="0" w:space="0" w:color="auto"/>
                <w:bottom w:val="none" w:sz="0" w:space="0" w:color="auto"/>
                <w:right w:val="none" w:sz="0" w:space="0" w:color="auto"/>
              </w:divBdr>
              <w:divsChild>
                <w:div w:id="6962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605">
          <w:marLeft w:val="0"/>
          <w:marRight w:val="0"/>
          <w:marTop w:val="0"/>
          <w:marBottom w:val="0"/>
          <w:divBdr>
            <w:top w:val="none" w:sz="0" w:space="0" w:color="auto"/>
            <w:left w:val="none" w:sz="0" w:space="0" w:color="auto"/>
            <w:bottom w:val="none" w:sz="0" w:space="0" w:color="auto"/>
            <w:right w:val="none" w:sz="0" w:space="0" w:color="auto"/>
          </w:divBdr>
          <w:divsChild>
            <w:div w:id="1415126215">
              <w:marLeft w:val="0"/>
              <w:marRight w:val="0"/>
              <w:marTop w:val="0"/>
              <w:marBottom w:val="0"/>
              <w:divBdr>
                <w:top w:val="none" w:sz="0" w:space="0" w:color="auto"/>
                <w:left w:val="none" w:sz="0" w:space="0" w:color="auto"/>
                <w:bottom w:val="none" w:sz="0" w:space="0" w:color="auto"/>
                <w:right w:val="none" w:sz="0" w:space="0" w:color="auto"/>
              </w:divBdr>
              <w:divsChild>
                <w:div w:id="124586537">
                  <w:marLeft w:val="0"/>
                  <w:marRight w:val="0"/>
                  <w:marTop w:val="0"/>
                  <w:marBottom w:val="0"/>
                  <w:divBdr>
                    <w:top w:val="none" w:sz="0" w:space="0" w:color="auto"/>
                    <w:left w:val="none" w:sz="0" w:space="0" w:color="auto"/>
                    <w:bottom w:val="none" w:sz="0" w:space="0" w:color="auto"/>
                    <w:right w:val="none" w:sz="0" w:space="0" w:color="auto"/>
                  </w:divBdr>
                  <w:divsChild>
                    <w:div w:id="724379694">
                      <w:marLeft w:val="0"/>
                      <w:marRight w:val="0"/>
                      <w:marTop w:val="0"/>
                      <w:marBottom w:val="0"/>
                      <w:divBdr>
                        <w:top w:val="none" w:sz="0" w:space="0" w:color="auto"/>
                        <w:left w:val="none" w:sz="0" w:space="0" w:color="auto"/>
                        <w:bottom w:val="none" w:sz="0" w:space="0" w:color="auto"/>
                        <w:right w:val="none" w:sz="0" w:space="0" w:color="auto"/>
                      </w:divBdr>
                      <w:divsChild>
                        <w:div w:id="14131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3800">
          <w:marLeft w:val="0"/>
          <w:marRight w:val="0"/>
          <w:marTop w:val="0"/>
          <w:marBottom w:val="0"/>
          <w:divBdr>
            <w:top w:val="none" w:sz="0" w:space="0" w:color="auto"/>
            <w:left w:val="none" w:sz="0" w:space="0" w:color="auto"/>
            <w:bottom w:val="none" w:sz="0" w:space="0" w:color="auto"/>
            <w:right w:val="none" w:sz="0" w:space="0" w:color="auto"/>
          </w:divBdr>
          <w:divsChild>
            <w:div w:id="1550608082">
              <w:marLeft w:val="0"/>
              <w:marRight w:val="0"/>
              <w:marTop w:val="0"/>
              <w:marBottom w:val="0"/>
              <w:divBdr>
                <w:top w:val="none" w:sz="0" w:space="0" w:color="auto"/>
                <w:left w:val="none" w:sz="0" w:space="0" w:color="auto"/>
                <w:bottom w:val="none" w:sz="0" w:space="0" w:color="auto"/>
                <w:right w:val="none" w:sz="0" w:space="0" w:color="auto"/>
              </w:divBdr>
              <w:divsChild>
                <w:div w:id="1535845127">
                  <w:marLeft w:val="0"/>
                  <w:marRight w:val="0"/>
                  <w:marTop w:val="0"/>
                  <w:marBottom w:val="0"/>
                  <w:divBdr>
                    <w:top w:val="none" w:sz="0" w:space="0" w:color="auto"/>
                    <w:left w:val="none" w:sz="0" w:space="0" w:color="auto"/>
                    <w:bottom w:val="none" w:sz="0" w:space="0" w:color="auto"/>
                    <w:right w:val="none" w:sz="0" w:space="0" w:color="auto"/>
                  </w:divBdr>
                  <w:divsChild>
                    <w:div w:id="1939093657">
                      <w:marLeft w:val="0"/>
                      <w:marRight w:val="0"/>
                      <w:marTop w:val="0"/>
                      <w:marBottom w:val="0"/>
                      <w:divBdr>
                        <w:top w:val="none" w:sz="0" w:space="0" w:color="auto"/>
                        <w:left w:val="none" w:sz="0" w:space="0" w:color="auto"/>
                        <w:bottom w:val="none" w:sz="0" w:space="0" w:color="auto"/>
                        <w:right w:val="none" w:sz="0" w:space="0" w:color="auto"/>
                      </w:divBdr>
                      <w:divsChild>
                        <w:div w:id="1621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58089">
          <w:marLeft w:val="0"/>
          <w:marRight w:val="0"/>
          <w:marTop w:val="0"/>
          <w:marBottom w:val="0"/>
          <w:divBdr>
            <w:top w:val="none" w:sz="0" w:space="0" w:color="auto"/>
            <w:left w:val="none" w:sz="0" w:space="0" w:color="auto"/>
            <w:bottom w:val="none" w:sz="0" w:space="0" w:color="auto"/>
            <w:right w:val="none" w:sz="0" w:space="0" w:color="auto"/>
          </w:divBdr>
          <w:divsChild>
            <w:div w:id="154223385">
              <w:marLeft w:val="0"/>
              <w:marRight w:val="0"/>
              <w:marTop w:val="0"/>
              <w:marBottom w:val="0"/>
              <w:divBdr>
                <w:top w:val="none" w:sz="0" w:space="0" w:color="auto"/>
                <w:left w:val="none" w:sz="0" w:space="0" w:color="auto"/>
                <w:bottom w:val="none" w:sz="0" w:space="0" w:color="auto"/>
                <w:right w:val="none" w:sz="0" w:space="0" w:color="auto"/>
              </w:divBdr>
              <w:divsChild>
                <w:div w:id="104662820">
                  <w:marLeft w:val="0"/>
                  <w:marRight w:val="0"/>
                  <w:marTop w:val="0"/>
                  <w:marBottom w:val="0"/>
                  <w:divBdr>
                    <w:top w:val="none" w:sz="0" w:space="0" w:color="auto"/>
                    <w:left w:val="none" w:sz="0" w:space="0" w:color="auto"/>
                    <w:bottom w:val="none" w:sz="0" w:space="0" w:color="auto"/>
                    <w:right w:val="none" w:sz="0" w:space="0" w:color="auto"/>
                  </w:divBdr>
                  <w:divsChild>
                    <w:div w:id="1625499938">
                      <w:marLeft w:val="0"/>
                      <w:marRight w:val="0"/>
                      <w:marTop w:val="0"/>
                      <w:marBottom w:val="0"/>
                      <w:divBdr>
                        <w:top w:val="none" w:sz="0" w:space="0" w:color="auto"/>
                        <w:left w:val="none" w:sz="0" w:space="0" w:color="auto"/>
                        <w:bottom w:val="none" w:sz="0" w:space="0" w:color="auto"/>
                        <w:right w:val="none" w:sz="0" w:space="0" w:color="auto"/>
                      </w:divBdr>
                      <w:divsChild>
                        <w:div w:id="5826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7032">
          <w:marLeft w:val="0"/>
          <w:marRight w:val="0"/>
          <w:marTop w:val="0"/>
          <w:marBottom w:val="0"/>
          <w:divBdr>
            <w:top w:val="none" w:sz="0" w:space="0" w:color="auto"/>
            <w:left w:val="none" w:sz="0" w:space="0" w:color="auto"/>
            <w:bottom w:val="none" w:sz="0" w:space="0" w:color="auto"/>
            <w:right w:val="none" w:sz="0" w:space="0" w:color="auto"/>
          </w:divBdr>
          <w:divsChild>
            <w:div w:id="1010328014">
              <w:marLeft w:val="0"/>
              <w:marRight w:val="0"/>
              <w:marTop w:val="0"/>
              <w:marBottom w:val="0"/>
              <w:divBdr>
                <w:top w:val="none" w:sz="0" w:space="0" w:color="auto"/>
                <w:left w:val="none" w:sz="0" w:space="0" w:color="auto"/>
                <w:bottom w:val="none" w:sz="0" w:space="0" w:color="auto"/>
                <w:right w:val="none" w:sz="0" w:space="0" w:color="auto"/>
              </w:divBdr>
              <w:divsChild>
                <w:div w:id="1548491906">
                  <w:marLeft w:val="0"/>
                  <w:marRight w:val="0"/>
                  <w:marTop w:val="0"/>
                  <w:marBottom w:val="0"/>
                  <w:divBdr>
                    <w:top w:val="none" w:sz="0" w:space="0" w:color="auto"/>
                    <w:left w:val="none" w:sz="0" w:space="0" w:color="auto"/>
                    <w:bottom w:val="none" w:sz="0" w:space="0" w:color="auto"/>
                    <w:right w:val="none" w:sz="0" w:space="0" w:color="auto"/>
                  </w:divBdr>
                  <w:divsChild>
                    <w:div w:id="527373279">
                      <w:marLeft w:val="0"/>
                      <w:marRight w:val="0"/>
                      <w:marTop w:val="0"/>
                      <w:marBottom w:val="0"/>
                      <w:divBdr>
                        <w:top w:val="none" w:sz="0" w:space="0" w:color="auto"/>
                        <w:left w:val="none" w:sz="0" w:space="0" w:color="auto"/>
                        <w:bottom w:val="none" w:sz="0" w:space="0" w:color="auto"/>
                        <w:right w:val="none" w:sz="0" w:space="0" w:color="auto"/>
                      </w:divBdr>
                      <w:divsChild>
                        <w:div w:id="10213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84205">
          <w:marLeft w:val="0"/>
          <w:marRight w:val="0"/>
          <w:marTop w:val="0"/>
          <w:marBottom w:val="0"/>
          <w:divBdr>
            <w:top w:val="none" w:sz="0" w:space="0" w:color="auto"/>
            <w:left w:val="none" w:sz="0" w:space="0" w:color="auto"/>
            <w:bottom w:val="none" w:sz="0" w:space="0" w:color="auto"/>
            <w:right w:val="none" w:sz="0" w:space="0" w:color="auto"/>
          </w:divBdr>
          <w:divsChild>
            <w:div w:id="1570994666">
              <w:marLeft w:val="0"/>
              <w:marRight w:val="0"/>
              <w:marTop w:val="0"/>
              <w:marBottom w:val="0"/>
              <w:divBdr>
                <w:top w:val="none" w:sz="0" w:space="0" w:color="auto"/>
                <w:left w:val="none" w:sz="0" w:space="0" w:color="auto"/>
                <w:bottom w:val="none" w:sz="0" w:space="0" w:color="auto"/>
                <w:right w:val="none" w:sz="0" w:space="0" w:color="auto"/>
              </w:divBdr>
              <w:divsChild>
                <w:div w:id="383909910">
                  <w:marLeft w:val="0"/>
                  <w:marRight w:val="0"/>
                  <w:marTop w:val="0"/>
                  <w:marBottom w:val="0"/>
                  <w:divBdr>
                    <w:top w:val="none" w:sz="0" w:space="0" w:color="auto"/>
                    <w:left w:val="none" w:sz="0" w:space="0" w:color="auto"/>
                    <w:bottom w:val="none" w:sz="0" w:space="0" w:color="auto"/>
                    <w:right w:val="none" w:sz="0" w:space="0" w:color="auto"/>
                  </w:divBdr>
                  <w:divsChild>
                    <w:div w:id="925960590">
                      <w:marLeft w:val="0"/>
                      <w:marRight w:val="0"/>
                      <w:marTop w:val="0"/>
                      <w:marBottom w:val="0"/>
                      <w:divBdr>
                        <w:top w:val="none" w:sz="0" w:space="0" w:color="auto"/>
                        <w:left w:val="none" w:sz="0" w:space="0" w:color="auto"/>
                        <w:bottom w:val="none" w:sz="0" w:space="0" w:color="auto"/>
                        <w:right w:val="none" w:sz="0" w:space="0" w:color="auto"/>
                      </w:divBdr>
                      <w:divsChild>
                        <w:div w:id="215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19891">
          <w:marLeft w:val="0"/>
          <w:marRight w:val="0"/>
          <w:marTop w:val="0"/>
          <w:marBottom w:val="0"/>
          <w:divBdr>
            <w:top w:val="none" w:sz="0" w:space="0" w:color="auto"/>
            <w:left w:val="none" w:sz="0" w:space="0" w:color="auto"/>
            <w:bottom w:val="none" w:sz="0" w:space="0" w:color="auto"/>
            <w:right w:val="none" w:sz="0" w:space="0" w:color="auto"/>
          </w:divBdr>
          <w:divsChild>
            <w:div w:id="682786045">
              <w:marLeft w:val="0"/>
              <w:marRight w:val="0"/>
              <w:marTop w:val="0"/>
              <w:marBottom w:val="0"/>
              <w:divBdr>
                <w:top w:val="none" w:sz="0" w:space="0" w:color="auto"/>
                <w:left w:val="none" w:sz="0" w:space="0" w:color="auto"/>
                <w:bottom w:val="none" w:sz="0" w:space="0" w:color="auto"/>
                <w:right w:val="none" w:sz="0" w:space="0" w:color="auto"/>
              </w:divBdr>
              <w:divsChild>
                <w:div w:id="219368114">
                  <w:marLeft w:val="0"/>
                  <w:marRight w:val="0"/>
                  <w:marTop w:val="0"/>
                  <w:marBottom w:val="0"/>
                  <w:divBdr>
                    <w:top w:val="none" w:sz="0" w:space="0" w:color="auto"/>
                    <w:left w:val="none" w:sz="0" w:space="0" w:color="auto"/>
                    <w:bottom w:val="none" w:sz="0" w:space="0" w:color="auto"/>
                    <w:right w:val="none" w:sz="0" w:space="0" w:color="auto"/>
                  </w:divBdr>
                  <w:divsChild>
                    <w:div w:id="317153254">
                      <w:marLeft w:val="0"/>
                      <w:marRight w:val="0"/>
                      <w:marTop w:val="0"/>
                      <w:marBottom w:val="0"/>
                      <w:divBdr>
                        <w:top w:val="none" w:sz="0" w:space="0" w:color="auto"/>
                        <w:left w:val="none" w:sz="0" w:space="0" w:color="auto"/>
                        <w:bottom w:val="none" w:sz="0" w:space="0" w:color="auto"/>
                        <w:right w:val="none" w:sz="0" w:space="0" w:color="auto"/>
                      </w:divBdr>
                      <w:divsChild>
                        <w:div w:id="12605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43183">
          <w:marLeft w:val="0"/>
          <w:marRight w:val="0"/>
          <w:marTop w:val="0"/>
          <w:marBottom w:val="0"/>
          <w:divBdr>
            <w:top w:val="none" w:sz="0" w:space="0" w:color="auto"/>
            <w:left w:val="none" w:sz="0" w:space="0" w:color="auto"/>
            <w:bottom w:val="none" w:sz="0" w:space="0" w:color="auto"/>
            <w:right w:val="none" w:sz="0" w:space="0" w:color="auto"/>
          </w:divBdr>
          <w:divsChild>
            <w:div w:id="1883589929">
              <w:marLeft w:val="0"/>
              <w:marRight w:val="0"/>
              <w:marTop w:val="0"/>
              <w:marBottom w:val="0"/>
              <w:divBdr>
                <w:top w:val="none" w:sz="0" w:space="0" w:color="auto"/>
                <w:left w:val="none" w:sz="0" w:space="0" w:color="auto"/>
                <w:bottom w:val="none" w:sz="0" w:space="0" w:color="auto"/>
                <w:right w:val="none" w:sz="0" w:space="0" w:color="auto"/>
              </w:divBdr>
              <w:divsChild>
                <w:div w:id="707530596">
                  <w:marLeft w:val="0"/>
                  <w:marRight w:val="0"/>
                  <w:marTop w:val="0"/>
                  <w:marBottom w:val="0"/>
                  <w:divBdr>
                    <w:top w:val="none" w:sz="0" w:space="0" w:color="auto"/>
                    <w:left w:val="none" w:sz="0" w:space="0" w:color="auto"/>
                    <w:bottom w:val="none" w:sz="0" w:space="0" w:color="auto"/>
                    <w:right w:val="none" w:sz="0" w:space="0" w:color="auto"/>
                  </w:divBdr>
                  <w:divsChild>
                    <w:div w:id="962881287">
                      <w:marLeft w:val="0"/>
                      <w:marRight w:val="0"/>
                      <w:marTop w:val="0"/>
                      <w:marBottom w:val="0"/>
                      <w:divBdr>
                        <w:top w:val="none" w:sz="0" w:space="0" w:color="auto"/>
                        <w:left w:val="none" w:sz="0" w:space="0" w:color="auto"/>
                        <w:bottom w:val="none" w:sz="0" w:space="0" w:color="auto"/>
                        <w:right w:val="none" w:sz="0" w:space="0" w:color="auto"/>
                      </w:divBdr>
                      <w:divsChild>
                        <w:div w:id="14009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8089">
          <w:marLeft w:val="0"/>
          <w:marRight w:val="0"/>
          <w:marTop w:val="0"/>
          <w:marBottom w:val="0"/>
          <w:divBdr>
            <w:top w:val="none" w:sz="0" w:space="0" w:color="auto"/>
            <w:left w:val="none" w:sz="0" w:space="0" w:color="auto"/>
            <w:bottom w:val="none" w:sz="0" w:space="0" w:color="auto"/>
            <w:right w:val="none" w:sz="0" w:space="0" w:color="auto"/>
          </w:divBdr>
          <w:divsChild>
            <w:div w:id="949975817">
              <w:marLeft w:val="0"/>
              <w:marRight w:val="0"/>
              <w:marTop w:val="0"/>
              <w:marBottom w:val="0"/>
              <w:divBdr>
                <w:top w:val="none" w:sz="0" w:space="0" w:color="auto"/>
                <w:left w:val="none" w:sz="0" w:space="0" w:color="auto"/>
                <w:bottom w:val="none" w:sz="0" w:space="0" w:color="auto"/>
                <w:right w:val="none" w:sz="0" w:space="0" w:color="auto"/>
              </w:divBdr>
              <w:divsChild>
                <w:div w:id="1594361798">
                  <w:marLeft w:val="0"/>
                  <w:marRight w:val="0"/>
                  <w:marTop w:val="0"/>
                  <w:marBottom w:val="0"/>
                  <w:divBdr>
                    <w:top w:val="none" w:sz="0" w:space="0" w:color="auto"/>
                    <w:left w:val="none" w:sz="0" w:space="0" w:color="auto"/>
                    <w:bottom w:val="none" w:sz="0" w:space="0" w:color="auto"/>
                    <w:right w:val="none" w:sz="0" w:space="0" w:color="auto"/>
                  </w:divBdr>
                  <w:divsChild>
                    <w:div w:id="41101978">
                      <w:marLeft w:val="0"/>
                      <w:marRight w:val="0"/>
                      <w:marTop w:val="0"/>
                      <w:marBottom w:val="0"/>
                      <w:divBdr>
                        <w:top w:val="none" w:sz="0" w:space="0" w:color="auto"/>
                        <w:left w:val="none" w:sz="0" w:space="0" w:color="auto"/>
                        <w:bottom w:val="none" w:sz="0" w:space="0" w:color="auto"/>
                        <w:right w:val="none" w:sz="0" w:space="0" w:color="auto"/>
                      </w:divBdr>
                      <w:divsChild>
                        <w:div w:id="301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3236">
          <w:marLeft w:val="0"/>
          <w:marRight w:val="0"/>
          <w:marTop w:val="0"/>
          <w:marBottom w:val="0"/>
          <w:divBdr>
            <w:top w:val="none" w:sz="0" w:space="0" w:color="auto"/>
            <w:left w:val="none" w:sz="0" w:space="0" w:color="auto"/>
            <w:bottom w:val="none" w:sz="0" w:space="0" w:color="auto"/>
            <w:right w:val="none" w:sz="0" w:space="0" w:color="auto"/>
          </w:divBdr>
          <w:divsChild>
            <w:div w:id="514852576">
              <w:marLeft w:val="0"/>
              <w:marRight w:val="0"/>
              <w:marTop w:val="0"/>
              <w:marBottom w:val="0"/>
              <w:divBdr>
                <w:top w:val="none" w:sz="0" w:space="0" w:color="auto"/>
                <w:left w:val="none" w:sz="0" w:space="0" w:color="auto"/>
                <w:bottom w:val="none" w:sz="0" w:space="0" w:color="auto"/>
                <w:right w:val="none" w:sz="0" w:space="0" w:color="auto"/>
              </w:divBdr>
              <w:divsChild>
                <w:div w:id="487675330">
                  <w:marLeft w:val="0"/>
                  <w:marRight w:val="0"/>
                  <w:marTop w:val="0"/>
                  <w:marBottom w:val="0"/>
                  <w:divBdr>
                    <w:top w:val="none" w:sz="0" w:space="0" w:color="auto"/>
                    <w:left w:val="none" w:sz="0" w:space="0" w:color="auto"/>
                    <w:bottom w:val="none" w:sz="0" w:space="0" w:color="auto"/>
                    <w:right w:val="none" w:sz="0" w:space="0" w:color="auto"/>
                  </w:divBdr>
                  <w:divsChild>
                    <w:div w:id="496960049">
                      <w:marLeft w:val="0"/>
                      <w:marRight w:val="0"/>
                      <w:marTop w:val="0"/>
                      <w:marBottom w:val="0"/>
                      <w:divBdr>
                        <w:top w:val="none" w:sz="0" w:space="0" w:color="auto"/>
                        <w:left w:val="none" w:sz="0" w:space="0" w:color="auto"/>
                        <w:bottom w:val="none" w:sz="0" w:space="0" w:color="auto"/>
                        <w:right w:val="none" w:sz="0" w:space="0" w:color="auto"/>
                      </w:divBdr>
                      <w:divsChild>
                        <w:div w:id="5662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73630">
          <w:marLeft w:val="0"/>
          <w:marRight w:val="0"/>
          <w:marTop w:val="0"/>
          <w:marBottom w:val="0"/>
          <w:divBdr>
            <w:top w:val="none" w:sz="0" w:space="0" w:color="auto"/>
            <w:left w:val="none" w:sz="0" w:space="0" w:color="auto"/>
            <w:bottom w:val="none" w:sz="0" w:space="0" w:color="auto"/>
            <w:right w:val="none" w:sz="0" w:space="0" w:color="auto"/>
          </w:divBdr>
          <w:divsChild>
            <w:div w:id="1931502127">
              <w:marLeft w:val="0"/>
              <w:marRight w:val="0"/>
              <w:marTop w:val="0"/>
              <w:marBottom w:val="0"/>
              <w:divBdr>
                <w:top w:val="none" w:sz="0" w:space="0" w:color="auto"/>
                <w:left w:val="none" w:sz="0" w:space="0" w:color="auto"/>
                <w:bottom w:val="none" w:sz="0" w:space="0" w:color="auto"/>
                <w:right w:val="none" w:sz="0" w:space="0" w:color="auto"/>
              </w:divBdr>
              <w:divsChild>
                <w:div w:id="1375813940">
                  <w:marLeft w:val="0"/>
                  <w:marRight w:val="0"/>
                  <w:marTop w:val="0"/>
                  <w:marBottom w:val="0"/>
                  <w:divBdr>
                    <w:top w:val="none" w:sz="0" w:space="0" w:color="auto"/>
                    <w:left w:val="none" w:sz="0" w:space="0" w:color="auto"/>
                    <w:bottom w:val="none" w:sz="0" w:space="0" w:color="auto"/>
                    <w:right w:val="none" w:sz="0" w:space="0" w:color="auto"/>
                  </w:divBdr>
                  <w:divsChild>
                    <w:div w:id="405419020">
                      <w:marLeft w:val="0"/>
                      <w:marRight w:val="0"/>
                      <w:marTop w:val="0"/>
                      <w:marBottom w:val="0"/>
                      <w:divBdr>
                        <w:top w:val="none" w:sz="0" w:space="0" w:color="auto"/>
                        <w:left w:val="none" w:sz="0" w:space="0" w:color="auto"/>
                        <w:bottom w:val="none" w:sz="0" w:space="0" w:color="auto"/>
                        <w:right w:val="none" w:sz="0" w:space="0" w:color="auto"/>
                      </w:divBdr>
                      <w:divsChild>
                        <w:div w:id="67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88822">
          <w:marLeft w:val="0"/>
          <w:marRight w:val="0"/>
          <w:marTop w:val="0"/>
          <w:marBottom w:val="0"/>
          <w:divBdr>
            <w:top w:val="none" w:sz="0" w:space="0" w:color="auto"/>
            <w:left w:val="none" w:sz="0" w:space="0" w:color="auto"/>
            <w:bottom w:val="none" w:sz="0" w:space="0" w:color="auto"/>
            <w:right w:val="none" w:sz="0" w:space="0" w:color="auto"/>
          </w:divBdr>
          <w:divsChild>
            <w:div w:id="1292052729">
              <w:marLeft w:val="0"/>
              <w:marRight w:val="0"/>
              <w:marTop w:val="0"/>
              <w:marBottom w:val="0"/>
              <w:divBdr>
                <w:top w:val="none" w:sz="0" w:space="0" w:color="auto"/>
                <w:left w:val="none" w:sz="0" w:space="0" w:color="auto"/>
                <w:bottom w:val="none" w:sz="0" w:space="0" w:color="auto"/>
                <w:right w:val="none" w:sz="0" w:space="0" w:color="auto"/>
              </w:divBdr>
              <w:divsChild>
                <w:div w:id="2120686259">
                  <w:marLeft w:val="0"/>
                  <w:marRight w:val="0"/>
                  <w:marTop w:val="0"/>
                  <w:marBottom w:val="0"/>
                  <w:divBdr>
                    <w:top w:val="none" w:sz="0" w:space="0" w:color="auto"/>
                    <w:left w:val="none" w:sz="0" w:space="0" w:color="auto"/>
                    <w:bottom w:val="none" w:sz="0" w:space="0" w:color="auto"/>
                    <w:right w:val="none" w:sz="0" w:space="0" w:color="auto"/>
                  </w:divBdr>
                  <w:divsChild>
                    <w:div w:id="1869641619">
                      <w:marLeft w:val="0"/>
                      <w:marRight w:val="0"/>
                      <w:marTop w:val="0"/>
                      <w:marBottom w:val="0"/>
                      <w:divBdr>
                        <w:top w:val="none" w:sz="0" w:space="0" w:color="auto"/>
                        <w:left w:val="none" w:sz="0" w:space="0" w:color="auto"/>
                        <w:bottom w:val="none" w:sz="0" w:space="0" w:color="auto"/>
                        <w:right w:val="none" w:sz="0" w:space="0" w:color="auto"/>
                      </w:divBdr>
                      <w:divsChild>
                        <w:div w:id="1887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82661">
          <w:marLeft w:val="0"/>
          <w:marRight w:val="0"/>
          <w:marTop w:val="0"/>
          <w:marBottom w:val="0"/>
          <w:divBdr>
            <w:top w:val="none" w:sz="0" w:space="0" w:color="auto"/>
            <w:left w:val="none" w:sz="0" w:space="0" w:color="auto"/>
            <w:bottom w:val="none" w:sz="0" w:space="0" w:color="auto"/>
            <w:right w:val="none" w:sz="0" w:space="0" w:color="auto"/>
          </w:divBdr>
          <w:divsChild>
            <w:div w:id="601031072">
              <w:marLeft w:val="0"/>
              <w:marRight w:val="0"/>
              <w:marTop w:val="0"/>
              <w:marBottom w:val="0"/>
              <w:divBdr>
                <w:top w:val="none" w:sz="0" w:space="0" w:color="auto"/>
                <w:left w:val="none" w:sz="0" w:space="0" w:color="auto"/>
                <w:bottom w:val="none" w:sz="0" w:space="0" w:color="auto"/>
                <w:right w:val="none" w:sz="0" w:space="0" w:color="auto"/>
              </w:divBdr>
              <w:divsChild>
                <w:div w:id="1368943768">
                  <w:marLeft w:val="0"/>
                  <w:marRight w:val="0"/>
                  <w:marTop w:val="0"/>
                  <w:marBottom w:val="0"/>
                  <w:divBdr>
                    <w:top w:val="none" w:sz="0" w:space="0" w:color="auto"/>
                    <w:left w:val="none" w:sz="0" w:space="0" w:color="auto"/>
                    <w:bottom w:val="none" w:sz="0" w:space="0" w:color="auto"/>
                    <w:right w:val="none" w:sz="0" w:space="0" w:color="auto"/>
                  </w:divBdr>
                  <w:divsChild>
                    <w:div w:id="1924796866">
                      <w:marLeft w:val="0"/>
                      <w:marRight w:val="0"/>
                      <w:marTop w:val="0"/>
                      <w:marBottom w:val="0"/>
                      <w:divBdr>
                        <w:top w:val="none" w:sz="0" w:space="0" w:color="auto"/>
                        <w:left w:val="none" w:sz="0" w:space="0" w:color="auto"/>
                        <w:bottom w:val="none" w:sz="0" w:space="0" w:color="auto"/>
                        <w:right w:val="none" w:sz="0" w:space="0" w:color="auto"/>
                      </w:divBdr>
                      <w:divsChild>
                        <w:div w:id="1008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5407">
          <w:marLeft w:val="0"/>
          <w:marRight w:val="0"/>
          <w:marTop w:val="0"/>
          <w:marBottom w:val="0"/>
          <w:divBdr>
            <w:top w:val="none" w:sz="0" w:space="0" w:color="auto"/>
            <w:left w:val="none" w:sz="0" w:space="0" w:color="auto"/>
            <w:bottom w:val="none" w:sz="0" w:space="0" w:color="auto"/>
            <w:right w:val="none" w:sz="0" w:space="0" w:color="auto"/>
          </w:divBdr>
          <w:divsChild>
            <w:div w:id="641153041">
              <w:marLeft w:val="0"/>
              <w:marRight w:val="0"/>
              <w:marTop w:val="0"/>
              <w:marBottom w:val="0"/>
              <w:divBdr>
                <w:top w:val="none" w:sz="0" w:space="0" w:color="auto"/>
                <w:left w:val="none" w:sz="0" w:space="0" w:color="auto"/>
                <w:bottom w:val="none" w:sz="0" w:space="0" w:color="auto"/>
                <w:right w:val="none" w:sz="0" w:space="0" w:color="auto"/>
              </w:divBdr>
              <w:divsChild>
                <w:div w:id="800539917">
                  <w:marLeft w:val="0"/>
                  <w:marRight w:val="0"/>
                  <w:marTop w:val="0"/>
                  <w:marBottom w:val="0"/>
                  <w:divBdr>
                    <w:top w:val="none" w:sz="0" w:space="0" w:color="auto"/>
                    <w:left w:val="none" w:sz="0" w:space="0" w:color="auto"/>
                    <w:bottom w:val="none" w:sz="0" w:space="0" w:color="auto"/>
                    <w:right w:val="none" w:sz="0" w:space="0" w:color="auto"/>
                  </w:divBdr>
                  <w:divsChild>
                    <w:div w:id="925001022">
                      <w:marLeft w:val="0"/>
                      <w:marRight w:val="0"/>
                      <w:marTop w:val="0"/>
                      <w:marBottom w:val="0"/>
                      <w:divBdr>
                        <w:top w:val="none" w:sz="0" w:space="0" w:color="auto"/>
                        <w:left w:val="none" w:sz="0" w:space="0" w:color="auto"/>
                        <w:bottom w:val="none" w:sz="0" w:space="0" w:color="auto"/>
                        <w:right w:val="none" w:sz="0" w:space="0" w:color="auto"/>
                      </w:divBdr>
                      <w:divsChild>
                        <w:div w:id="1323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53278">
          <w:marLeft w:val="0"/>
          <w:marRight w:val="0"/>
          <w:marTop w:val="0"/>
          <w:marBottom w:val="0"/>
          <w:divBdr>
            <w:top w:val="none" w:sz="0" w:space="0" w:color="auto"/>
            <w:left w:val="none" w:sz="0" w:space="0" w:color="auto"/>
            <w:bottom w:val="none" w:sz="0" w:space="0" w:color="auto"/>
            <w:right w:val="none" w:sz="0" w:space="0" w:color="auto"/>
          </w:divBdr>
          <w:divsChild>
            <w:div w:id="1604680982">
              <w:marLeft w:val="0"/>
              <w:marRight w:val="0"/>
              <w:marTop w:val="0"/>
              <w:marBottom w:val="0"/>
              <w:divBdr>
                <w:top w:val="none" w:sz="0" w:space="0" w:color="auto"/>
                <w:left w:val="none" w:sz="0" w:space="0" w:color="auto"/>
                <w:bottom w:val="none" w:sz="0" w:space="0" w:color="auto"/>
                <w:right w:val="none" w:sz="0" w:space="0" w:color="auto"/>
              </w:divBdr>
              <w:divsChild>
                <w:div w:id="2002928560">
                  <w:marLeft w:val="0"/>
                  <w:marRight w:val="0"/>
                  <w:marTop w:val="0"/>
                  <w:marBottom w:val="0"/>
                  <w:divBdr>
                    <w:top w:val="none" w:sz="0" w:space="0" w:color="auto"/>
                    <w:left w:val="none" w:sz="0" w:space="0" w:color="auto"/>
                    <w:bottom w:val="none" w:sz="0" w:space="0" w:color="auto"/>
                    <w:right w:val="none" w:sz="0" w:space="0" w:color="auto"/>
                  </w:divBdr>
                  <w:divsChild>
                    <w:div w:id="776827885">
                      <w:marLeft w:val="0"/>
                      <w:marRight w:val="0"/>
                      <w:marTop w:val="0"/>
                      <w:marBottom w:val="0"/>
                      <w:divBdr>
                        <w:top w:val="none" w:sz="0" w:space="0" w:color="auto"/>
                        <w:left w:val="none" w:sz="0" w:space="0" w:color="auto"/>
                        <w:bottom w:val="none" w:sz="0" w:space="0" w:color="auto"/>
                        <w:right w:val="none" w:sz="0" w:space="0" w:color="auto"/>
                      </w:divBdr>
                      <w:divsChild>
                        <w:div w:id="1086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75910">
          <w:marLeft w:val="0"/>
          <w:marRight w:val="0"/>
          <w:marTop w:val="0"/>
          <w:marBottom w:val="0"/>
          <w:divBdr>
            <w:top w:val="none" w:sz="0" w:space="0" w:color="auto"/>
            <w:left w:val="none" w:sz="0" w:space="0" w:color="auto"/>
            <w:bottom w:val="none" w:sz="0" w:space="0" w:color="auto"/>
            <w:right w:val="none" w:sz="0" w:space="0" w:color="auto"/>
          </w:divBdr>
          <w:divsChild>
            <w:div w:id="207377180">
              <w:marLeft w:val="0"/>
              <w:marRight w:val="0"/>
              <w:marTop w:val="0"/>
              <w:marBottom w:val="0"/>
              <w:divBdr>
                <w:top w:val="none" w:sz="0" w:space="0" w:color="auto"/>
                <w:left w:val="none" w:sz="0" w:space="0" w:color="auto"/>
                <w:bottom w:val="none" w:sz="0" w:space="0" w:color="auto"/>
                <w:right w:val="none" w:sz="0" w:space="0" w:color="auto"/>
              </w:divBdr>
              <w:divsChild>
                <w:div w:id="1105226543">
                  <w:marLeft w:val="0"/>
                  <w:marRight w:val="0"/>
                  <w:marTop w:val="0"/>
                  <w:marBottom w:val="0"/>
                  <w:divBdr>
                    <w:top w:val="none" w:sz="0" w:space="0" w:color="auto"/>
                    <w:left w:val="none" w:sz="0" w:space="0" w:color="auto"/>
                    <w:bottom w:val="none" w:sz="0" w:space="0" w:color="auto"/>
                    <w:right w:val="none" w:sz="0" w:space="0" w:color="auto"/>
                  </w:divBdr>
                  <w:divsChild>
                    <w:div w:id="424766940">
                      <w:marLeft w:val="0"/>
                      <w:marRight w:val="0"/>
                      <w:marTop w:val="0"/>
                      <w:marBottom w:val="0"/>
                      <w:divBdr>
                        <w:top w:val="none" w:sz="0" w:space="0" w:color="auto"/>
                        <w:left w:val="none" w:sz="0" w:space="0" w:color="auto"/>
                        <w:bottom w:val="none" w:sz="0" w:space="0" w:color="auto"/>
                        <w:right w:val="none" w:sz="0" w:space="0" w:color="auto"/>
                      </w:divBdr>
                      <w:divsChild>
                        <w:div w:id="17914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3447">
          <w:marLeft w:val="0"/>
          <w:marRight w:val="0"/>
          <w:marTop w:val="0"/>
          <w:marBottom w:val="0"/>
          <w:divBdr>
            <w:top w:val="none" w:sz="0" w:space="0" w:color="auto"/>
            <w:left w:val="none" w:sz="0" w:space="0" w:color="auto"/>
            <w:bottom w:val="none" w:sz="0" w:space="0" w:color="auto"/>
            <w:right w:val="none" w:sz="0" w:space="0" w:color="auto"/>
          </w:divBdr>
          <w:divsChild>
            <w:div w:id="1459840240">
              <w:marLeft w:val="0"/>
              <w:marRight w:val="0"/>
              <w:marTop w:val="0"/>
              <w:marBottom w:val="0"/>
              <w:divBdr>
                <w:top w:val="none" w:sz="0" w:space="0" w:color="auto"/>
                <w:left w:val="none" w:sz="0" w:space="0" w:color="auto"/>
                <w:bottom w:val="none" w:sz="0" w:space="0" w:color="auto"/>
                <w:right w:val="none" w:sz="0" w:space="0" w:color="auto"/>
              </w:divBdr>
              <w:divsChild>
                <w:div w:id="509760940">
                  <w:marLeft w:val="0"/>
                  <w:marRight w:val="0"/>
                  <w:marTop w:val="0"/>
                  <w:marBottom w:val="0"/>
                  <w:divBdr>
                    <w:top w:val="none" w:sz="0" w:space="0" w:color="auto"/>
                    <w:left w:val="none" w:sz="0" w:space="0" w:color="auto"/>
                    <w:bottom w:val="none" w:sz="0" w:space="0" w:color="auto"/>
                    <w:right w:val="none" w:sz="0" w:space="0" w:color="auto"/>
                  </w:divBdr>
                  <w:divsChild>
                    <w:div w:id="182402920">
                      <w:marLeft w:val="0"/>
                      <w:marRight w:val="0"/>
                      <w:marTop w:val="0"/>
                      <w:marBottom w:val="0"/>
                      <w:divBdr>
                        <w:top w:val="none" w:sz="0" w:space="0" w:color="auto"/>
                        <w:left w:val="none" w:sz="0" w:space="0" w:color="auto"/>
                        <w:bottom w:val="none" w:sz="0" w:space="0" w:color="auto"/>
                        <w:right w:val="none" w:sz="0" w:space="0" w:color="auto"/>
                      </w:divBdr>
                      <w:divsChild>
                        <w:div w:id="15354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0"/>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brickslabs.github.io/overwatch/" TargetMode="External"/></Relationships>
</file>

<file path=word/_rels/document.xml.rels>&#65279;<?xml version="1.0" encoding="utf-8"?><Relationships xmlns="http://schemas.openxmlformats.org/package/2006/relationships"><Relationship Type="http://schemas.openxmlformats.org/officeDocument/2006/relationships/diagramColors" Target="diagrams/colors1.xml" Id="rId26" /><Relationship Type="http://schemas.openxmlformats.org/officeDocument/2006/relationships/hyperlink" Target="https://en.wikipedia.org/wiki/Chi-squared_test" TargetMode="External" Id="rId21" /><Relationship Type="http://schemas.openxmlformats.org/officeDocument/2006/relationships/image" Target="media/image5.png" Id="rId42" /><Relationship Type="http://schemas.openxmlformats.org/officeDocument/2006/relationships/image" Target="media/image8.png" Id="rId47" /><Relationship Type="http://schemas.openxmlformats.org/officeDocument/2006/relationships/hyperlink" Target="https://scikit-learn.org/stable/modules/model_evaluation.html" TargetMode="External" Id="rId63" /><Relationship Type="http://schemas.openxmlformats.org/officeDocument/2006/relationships/hyperlink" Target="https://www.adjust.com/glossary/conversion-rate/" TargetMode="External" Id="rId68" /><Relationship Type="http://schemas.openxmlformats.org/officeDocument/2006/relationships/image" Target="media/image1.png" Id="rId16" /><Relationship Type="http://schemas.openxmlformats.org/officeDocument/2006/relationships/comments" Target="comments.xml" Id="rId11" /><Relationship Type="http://schemas.openxmlformats.org/officeDocument/2006/relationships/diagramLayout" Target="diagrams/layout1.xml" Id="rId24" /><Relationship Type="http://schemas.microsoft.com/office/2007/relationships/diagramDrawing" Target="diagrams/drawing2.xml" Id="rId32" /><Relationship Type="http://schemas.microsoft.com/office/2007/relationships/diagramDrawing" Target="diagrams/drawing3.xml" Id="rId37" /><Relationship Type="http://schemas.openxmlformats.org/officeDocument/2006/relationships/hyperlink" Target="https://itrcweb.org/gsmc-1/Content/GW%20Stats/5%20Methods%20in%20indiv%20Topics/5%206%20Distributional%20Tests.htm" TargetMode="External" Id="rId40" /><Relationship Type="http://schemas.openxmlformats.org/officeDocument/2006/relationships/hyperlink" Target="https://rbinternational.sharepoint.com/:w:/r/sites/ACA/AA%20Tribe/08%20Advanced%20Analytics%20Community/07%20Model%20Governance/AA%26AI%20Model%20Development%20Rule%20Book%20v1.2.docx?d=w3f9c03fc20534b3cb9da7de1e7921c02&amp;csf=1&amp;web=1&amp;e=ccFjq1" TargetMode="External" Id="rId45" /><Relationship Type="http://schemas.openxmlformats.org/officeDocument/2006/relationships/image" Target="media/image12.png" Id="rId53" /><Relationship Type="http://schemas.openxmlformats.org/officeDocument/2006/relationships/header" Target="header3.xml" Id="rId58" /><Relationship Type="http://schemas.openxmlformats.org/officeDocument/2006/relationships/hyperlink" Target="https://scikit-learn.org/stable/modules/model_evaluation.html" TargetMode="External" Id="rId66" /><Relationship Type="http://schemas.openxmlformats.org/officeDocument/2006/relationships/hyperlink" Target="https://topagency.com/glossary/daily-active-users-dau-definition/" TargetMode="External" Id="rId74" /><Relationship Type="http://schemas.openxmlformats.org/officeDocument/2006/relationships/theme" Target="theme/theme1.xml" Id="rId79" /><Relationship Type="http://schemas.openxmlformats.org/officeDocument/2006/relationships/numbering" Target="numbering.xml" Id="rId5" /><Relationship Type="http://schemas.openxmlformats.org/officeDocument/2006/relationships/hyperlink" Target="https://scikit-learn.org/stable/modules/generated/sklearn.metrics.precision_score.html" TargetMode="External" Id="rId61" /><Relationship Type="http://schemas.openxmlformats.org/officeDocument/2006/relationships/hyperlink" Target="https://en.wikipedia.org/wiki/Kolmogorov%E2%80%93Smirnov_test" TargetMode="External" Id="rId19" /><Relationship Type="http://schemas.microsoft.com/office/2018/08/relationships/commentsExtensible" Target="commentsExtensible.xml" Id="rId14" /><Relationship Type="http://schemas.openxmlformats.org/officeDocument/2006/relationships/hyperlink" Target="https://en.wikipedia.org/wiki/Entropy_(information_theory)" TargetMode="External" Id="rId22" /><Relationship Type="http://schemas.microsoft.com/office/2007/relationships/diagramDrawing" Target="diagrams/drawing1.xml" Id="rId27" /><Relationship Type="http://schemas.openxmlformats.org/officeDocument/2006/relationships/diagramQuickStyle" Target="diagrams/quickStyle2.xml" Id="rId30" /><Relationship Type="http://schemas.openxmlformats.org/officeDocument/2006/relationships/diagramQuickStyle" Target="diagrams/quickStyle3.xml" Id="rId35" /><Relationship Type="http://schemas.openxmlformats.org/officeDocument/2006/relationships/hyperlink" Target="https://neptune.ai/blog/concept-drift-best-practices" TargetMode="External" Id="rId43" /><Relationship Type="http://schemas.openxmlformats.org/officeDocument/2006/relationships/image" Target="media/image9.svg" Id="rId48" /><Relationship Type="http://schemas.openxmlformats.org/officeDocument/2006/relationships/footer" Target="footer1.xml" Id="rId56" /><Relationship Type="http://schemas.openxmlformats.org/officeDocument/2006/relationships/hyperlink" Target="https://scikit-learn.org/stable/modules/model_evaluation.html" TargetMode="External" Id="rId64" /><Relationship Type="http://schemas.openxmlformats.org/officeDocument/2006/relationships/hyperlink" Target="https://www.accountingtools.com/articles/what-is-the-weighted-average-contribution-margin.html" TargetMode="External" Id="rId69" /><Relationship Type="http://schemas.openxmlformats.org/officeDocument/2006/relationships/fontTable" Target="fontTable.xml" Id="rId77" /><Relationship Type="http://schemas.openxmlformats.org/officeDocument/2006/relationships/webSettings" Target="webSettings.xml" Id="rId8" /><Relationship Type="http://schemas.openxmlformats.org/officeDocument/2006/relationships/image" Target="media/image10.png" Id="rId51" /><Relationship Type="http://schemas.openxmlformats.org/officeDocument/2006/relationships/hyperlink" Target="https://www.investopedia.com/terms/o/operating_expense.asp" TargetMode="External" Id="rId72" /><Relationship Type="http://schemas.microsoft.com/office/2020/10/relationships/intelligence" Target="intelligence2.xml" Id="rId80"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2.jpeg" Id="rId17" /><Relationship Type="http://schemas.openxmlformats.org/officeDocument/2006/relationships/diagramQuickStyle" Target="diagrams/quickStyle1.xml" Id="rId25" /><Relationship Type="http://schemas.openxmlformats.org/officeDocument/2006/relationships/diagramData" Target="diagrams/data3.xml" Id="rId33" /><Relationship Type="http://schemas.openxmlformats.org/officeDocument/2006/relationships/image" Target="media/image3.jpeg" Id="rId38" /><Relationship Type="http://schemas.openxmlformats.org/officeDocument/2006/relationships/image" Target="media/image7.png" Id="rId46" /><Relationship Type="http://schemas.openxmlformats.org/officeDocument/2006/relationships/hyperlink" Target="https://scikit-learn.org/stable/modules/generated/sklearn.metrics.f1_score.html" TargetMode="External" Id="rId59" /><Relationship Type="http://schemas.openxmlformats.org/officeDocument/2006/relationships/hyperlink" Target="https://scikit-learn.org/stable/modules/model_evaluation.html" TargetMode="External" Id="rId67" /><Relationship Type="http://schemas.openxmlformats.org/officeDocument/2006/relationships/hyperlink" Target="https://en.wikipedia.org/wiki/Hellinger_distance" TargetMode="External" Id="rId20" /><Relationship Type="http://schemas.openxmlformats.org/officeDocument/2006/relationships/image" Target="media/image4.png" Id="rId41" /><Relationship Type="http://schemas.openxmlformats.org/officeDocument/2006/relationships/header" Target="header1.xml" Id="rId54" /><Relationship Type="http://schemas.openxmlformats.org/officeDocument/2006/relationships/hyperlink" Target="https://scikit-learn.org/stable/modules/generated/sklearn.metrics.precision_recall_curve.html" TargetMode="External" Id="rId62" /><Relationship Type="http://schemas.openxmlformats.org/officeDocument/2006/relationships/hyperlink" Target="https://www.zendesk.com/blog/sales-volume/" TargetMode="External" Id="rId70" /><Relationship Type="http://schemas.openxmlformats.org/officeDocument/2006/relationships/hyperlink" Target="https://rbinternational.sharepoint.com/:p:/r/sites/ACA-RETCustomerLifetimeValue/_layouts/15/Doc.aspx?sourcedoc=%7B44622E52-CF2D-4DE8-8885-B773F7597557%7D&amp;file=Retail%20Customer%20Metrics_New%20Definitions_final_v4.pptx&amp;action=edit&amp;mobileredirect=true&amp;DefaultItemOpen=1" TargetMode="External" Id="rId75"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sas.com/en_us/insights/articles/analytics/modelops.html" TargetMode="External" Id="rId15" /><Relationship Type="http://schemas.openxmlformats.org/officeDocument/2006/relationships/diagramData" Target="diagrams/data1.xml" Id="rId23" /><Relationship Type="http://schemas.openxmlformats.org/officeDocument/2006/relationships/diagramData" Target="diagrams/data2.xml" Id="rId28" /><Relationship Type="http://schemas.openxmlformats.org/officeDocument/2006/relationships/diagramColors" Target="diagrams/colors3.xml" Id="rId36" /><Relationship Type="http://schemas.openxmlformats.org/officeDocument/2006/relationships/hyperlink" Target="https://rbinternational.sharepoint.com/:w:/r/sites/ACA/AA%20Tribe/08%20Advanced%20Analytics%20Community/07%20Model%20Governance/AA%26AI%20Model%20Development%20Rule%20Book%20v1.2.docx?d=w3f9c03fc20534b3cb9da7de1e7921c02&amp;csf=1&amp;web=1&amp;e=ccFjq1" TargetMode="External" Id="rId49" /><Relationship Type="http://schemas.openxmlformats.org/officeDocument/2006/relationships/footer" Target="footer2.xml" Id="rId57" /><Relationship Type="http://schemas.openxmlformats.org/officeDocument/2006/relationships/endnotes" Target="endnotes.xml" Id="rId10" /><Relationship Type="http://schemas.openxmlformats.org/officeDocument/2006/relationships/diagramColors" Target="diagrams/colors2.xml" Id="rId31" /><Relationship Type="http://schemas.openxmlformats.org/officeDocument/2006/relationships/image" Target="media/image6.png" Id="rId44" /><Relationship Type="http://schemas.openxmlformats.org/officeDocument/2006/relationships/image" Target="media/image11.png" Id="rId52" /><Relationship Type="http://schemas.openxmlformats.org/officeDocument/2006/relationships/hyperlink" Target="https://scikit-learn.org/stable/modules/generated/sklearn.metrics.recall_score.html" TargetMode="External" Id="rId60" /><Relationship Type="http://schemas.openxmlformats.org/officeDocument/2006/relationships/hyperlink" Target="https://en.wikipedia.org/wiki/Root-mean-square_deviation" TargetMode="External" Id="rId65" /><Relationship Type="http://schemas.openxmlformats.org/officeDocument/2006/relationships/hyperlink" Target="https://www.getfeedback.com/resources/csat/how-to-measure-customer-satisfaction-kpis/" TargetMode="External" Id="rId73" /><Relationship Type="http://schemas.microsoft.com/office/2011/relationships/people" Target="people.xml" Id="rId78"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3" /><Relationship Type="http://schemas.openxmlformats.org/officeDocument/2006/relationships/hyperlink" Target="https://en.wikipedia.org/wiki/Kullback%E2%80%93Leibler_divergence" TargetMode="External" Id="rId18" /><Relationship Type="http://schemas.openxmlformats.org/officeDocument/2006/relationships/hyperlink" Target="https://rbinternational.sharepoint.com/:f:/s/ACA/EjSrHMnfiBhGkO86DkriaqMBOfVSGje6E0wWvSG-dB7jHg?e=DL5DWQ" TargetMode="External" Id="rId39" /><Relationship Type="http://schemas.openxmlformats.org/officeDocument/2006/relationships/diagramLayout" Target="diagrams/layout3.xml" Id="rId34" /><Relationship Type="http://schemas.openxmlformats.org/officeDocument/2006/relationships/hyperlink" Target="https://rbinternational.sharepoint.com/:f:/s/ACA/EkFYWlp8j9hBvZ_Z44e9Q3oB8AIYKsI7cr_5TL0jbycoeQ?e=EMWych" TargetMode="External" Id="rId50" /><Relationship Type="http://schemas.openxmlformats.org/officeDocument/2006/relationships/header" Target="header2.xml" Id="rId55" /><Relationship Type="http://schemas.openxmlformats.org/officeDocument/2006/relationships/hyperlink" Target="https://rbinternational.sharepoint.com/:p:/r/sites/ACA-RETCustomerLifetimeValue/_layouts/15/Doc.aspx?sourcedoc=%7B44622E52-CF2D-4DE8-8885-B773F7597557%7D&amp;file=Retail%20Customer%20Metrics_New%20Definitions_final_v4.pptx&amp;action=edit&amp;mobileredirect=true&amp;DefaultItemOpen=1" TargetMode="External" Id="rId76" /><Relationship Type="http://schemas.openxmlformats.org/officeDocument/2006/relationships/settings" Target="settings.xml" Id="rId7" /><Relationship Type="http://schemas.openxmlformats.org/officeDocument/2006/relationships/hyperlink" Target="https://www.forbes.com/sites/melissahouston/2021/12/22/profit-margin-is-an-essential-kpi-to-monitor-in-your-business/?sh=2ccfb3211fef" TargetMode="External" Id="rId71" /><Relationship Type="http://schemas.openxmlformats.org/officeDocument/2006/relationships/customXml" Target="../customXml/item2.xml" Id="rId2" /><Relationship Type="http://schemas.openxmlformats.org/officeDocument/2006/relationships/diagramLayout" Target="diagrams/layout2.xml" Id="rId29" /><Relationship Type="http://schemas.openxmlformats.org/officeDocument/2006/relationships/glossaryDocument" Target="glossary/document.xml" Id="R8f4c767ca0904a5e" /></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ublication/321627304_Online_Ensemble_Learning_with_Abstaining_Classifiers_for_Drifting_and_Noisy_Data_Streams" TargetMode="External"/><Relationship Id="rId1" Type="http://schemas.openxmlformats.org/officeDocument/2006/relationships/hyperlink" Target="https://rbinternational.sharepoint.com/:b:/r/sites/ACA/AA%20Tribe/08%20Advanced%20Analytics%20Community/07%20Model%20Governance/Model%20Risk%20Management%20Framework%20v1.0.pdf?csf=1&amp;web=1&amp;e=35yZhk"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852468-26C4-48AE-86D0-0C630E23B2C4}"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en-US"/>
        </a:p>
      </dgm:t>
    </dgm:pt>
    <dgm:pt modelId="{806D104E-0A0A-46E2-AB74-A1F609B26D9D}">
      <dgm:prSet phldrT="[Text]" custT="1"/>
      <dgm:spPr/>
      <dgm:t>
        <a:bodyPr/>
        <a:lstStyle/>
        <a:p>
          <a:r>
            <a:rPr lang="en-US" sz="1200" b="1"/>
            <a:t>Frequency of model application</a:t>
          </a:r>
        </a:p>
      </dgm:t>
    </dgm:pt>
    <dgm:pt modelId="{6141E634-7851-441D-AF22-90FCBD4DA79F}" type="parTrans" cxnId="{168F5D28-7E46-4FDE-87D6-8E822BEACF57}">
      <dgm:prSet/>
      <dgm:spPr/>
      <dgm:t>
        <a:bodyPr/>
        <a:lstStyle/>
        <a:p>
          <a:endParaRPr lang="en-US"/>
        </a:p>
      </dgm:t>
    </dgm:pt>
    <dgm:pt modelId="{5F2E08E0-B2B7-4EA7-9FA5-9CC4C4F8BC99}" type="sibTrans" cxnId="{168F5D28-7E46-4FDE-87D6-8E822BEACF57}">
      <dgm:prSet/>
      <dgm:spPr/>
      <dgm:t>
        <a:bodyPr/>
        <a:lstStyle/>
        <a:p>
          <a:endParaRPr lang="en-US"/>
        </a:p>
      </dgm:t>
    </dgm:pt>
    <dgm:pt modelId="{FE89F58F-1D8E-4749-A2A3-ECABBD3AC17B}">
      <dgm:prSet phldrT="[Text]" custT="1"/>
      <dgm:spPr/>
      <dgm:t>
        <a:bodyPr/>
        <a:lstStyle/>
        <a:p>
          <a:pPr algn="l">
            <a:lnSpc>
              <a:spcPct val="90000"/>
            </a:lnSpc>
          </a:pPr>
          <a:endParaRPr lang="en-US" sz="1100" b="1"/>
        </a:p>
      </dgm:t>
    </dgm:pt>
    <dgm:pt modelId="{1DEEC38C-2F6D-4E6F-8996-0E3012529D6F}" type="sibTrans" cxnId="{8A257BC0-2224-4FA5-86F3-0D5466818771}">
      <dgm:prSet/>
      <dgm:spPr/>
      <dgm:t>
        <a:bodyPr/>
        <a:lstStyle/>
        <a:p>
          <a:endParaRPr lang="en-US"/>
        </a:p>
      </dgm:t>
    </dgm:pt>
    <dgm:pt modelId="{D0F655C9-7C4C-4903-BD19-E0E86DB44245}" type="parTrans" cxnId="{8A257BC0-2224-4FA5-86F3-0D5466818771}">
      <dgm:prSet/>
      <dgm:spPr/>
      <dgm:t>
        <a:bodyPr/>
        <a:lstStyle/>
        <a:p>
          <a:endParaRPr lang="en-US"/>
        </a:p>
      </dgm:t>
    </dgm:pt>
    <dgm:pt modelId="{3129C702-5B9D-4064-8ACE-EFE41D26F707}">
      <dgm:prSet phldrT="[Text]" custT="1"/>
      <dgm:spPr/>
      <dgm:t>
        <a:bodyPr/>
        <a:lstStyle/>
        <a:p>
          <a:pPr algn="just">
            <a:lnSpc>
              <a:spcPct val="100000"/>
            </a:lnSpc>
          </a:pPr>
          <a:r>
            <a:rPr lang="en-US" sz="1100"/>
            <a:t>The </a:t>
          </a:r>
          <a:r>
            <a:rPr lang="en-US" sz="1100" b="1"/>
            <a:t>frequency of model application</a:t>
          </a:r>
          <a:r>
            <a:rPr lang="en-US" sz="1100"/>
            <a:t> generally restricts further choices </a:t>
          </a:r>
          <a:r>
            <a:rPr lang="sr-Latn-RS" sz="1100"/>
            <a:t>in one way </a:t>
          </a:r>
          <a:r>
            <a:rPr lang="en-US" sz="1100"/>
            <a:t>only - by putting a </a:t>
          </a:r>
          <a:r>
            <a:rPr lang="en-US" sz="1100" b="1"/>
            <a:t>lower bound </a:t>
          </a:r>
          <a:r>
            <a:rPr lang="en-US" sz="1100" b="0"/>
            <a:t>for the </a:t>
          </a:r>
          <a:r>
            <a:rPr lang="en-US" sz="1100" b="1"/>
            <a:t>frequency of monitoring</a:t>
          </a:r>
          <a:r>
            <a:rPr lang="en-US" sz="1100"/>
            <a:t> (e.g. quarterly application of the model on "fresh" / new data makes monthly input monitoring impossible). On the other hand, these two frequencies may </a:t>
          </a:r>
          <a:r>
            <a:rPr lang="en-US" sz="1100" b="1"/>
            <a:t>not coincide</a:t>
          </a:r>
          <a:r>
            <a:rPr lang="en-US" sz="1100" b="0"/>
            <a:t>, since some of the checks require a data set of a certain size to be present for analysis.</a:t>
          </a:r>
        </a:p>
      </dgm:t>
    </dgm:pt>
    <dgm:pt modelId="{79BBEA31-832B-4494-A5F0-82B166038F93}" type="sibTrans" cxnId="{B777966F-D970-42D6-9051-287DD8CB0DD6}">
      <dgm:prSet/>
      <dgm:spPr/>
      <dgm:t>
        <a:bodyPr/>
        <a:lstStyle/>
        <a:p>
          <a:endParaRPr lang="en-US"/>
        </a:p>
      </dgm:t>
    </dgm:pt>
    <dgm:pt modelId="{EA4B3DDC-4B4C-49EA-9769-460DD25FDC37}" type="parTrans" cxnId="{B777966F-D970-42D6-9051-287DD8CB0DD6}">
      <dgm:prSet/>
      <dgm:spPr/>
      <dgm:t>
        <a:bodyPr/>
        <a:lstStyle/>
        <a:p>
          <a:endParaRPr lang="en-US"/>
        </a:p>
      </dgm:t>
    </dgm:pt>
    <dgm:pt modelId="{EF8B0151-54EA-4505-8E9F-C967FCCADA03}">
      <dgm:prSet phldrT="[Text]" custT="1"/>
      <dgm:spPr/>
      <dgm:t>
        <a:bodyPr/>
        <a:lstStyle/>
        <a:p>
          <a:pPr algn="just">
            <a:lnSpc>
              <a:spcPct val="100000"/>
            </a:lnSpc>
          </a:pPr>
          <a:endParaRPr lang="en-US" sz="1100" b="1"/>
        </a:p>
      </dgm:t>
    </dgm:pt>
    <dgm:pt modelId="{0706F47A-8C3A-47B7-A4D6-6DF77F705203}" type="sibTrans" cxnId="{362D652A-B50F-460E-ADED-544543BF0139}">
      <dgm:prSet/>
      <dgm:spPr/>
      <dgm:t>
        <a:bodyPr/>
        <a:lstStyle/>
        <a:p>
          <a:endParaRPr lang="en-US"/>
        </a:p>
      </dgm:t>
    </dgm:pt>
    <dgm:pt modelId="{DA53099C-2900-4F38-959E-C4B906FEFDC2}" type="parTrans" cxnId="{362D652A-B50F-460E-ADED-544543BF0139}">
      <dgm:prSet/>
      <dgm:spPr/>
      <dgm:t>
        <a:bodyPr/>
        <a:lstStyle/>
        <a:p>
          <a:endParaRPr lang="en-US"/>
        </a:p>
      </dgm:t>
    </dgm:pt>
    <dgm:pt modelId="{9AFC6AB5-01AD-457A-A49D-91BE6BCE8466}">
      <dgm:prSet phldrT="[Text]" custT="1"/>
      <dgm:spPr/>
      <dgm:t>
        <a:bodyPr/>
        <a:lstStyle/>
        <a:p>
          <a:pPr algn="just">
            <a:lnSpc>
              <a:spcPct val="100000"/>
            </a:lnSpc>
          </a:pPr>
          <a:r>
            <a:rPr lang="en-US" sz="1100" b="1"/>
            <a:t>Example: </a:t>
          </a:r>
          <a:r>
            <a:rPr lang="en-US" sz="1100" b="0"/>
            <a:t>the model accepts real-time client applications and returns digital footprint score as an output. In this situation checking compliance of each application format with defined schema is reasonable, while detecting the data drift for the walk-in population can only be done on a portfolio of applications (e.g. aggregated over the month).</a:t>
          </a:r>
        </a:p>
      </dgm:t>
    </dgm:pt>
    <dgm:pt modelId="{7AB78C7C-3459-4B62-8028-DBEE367FA080}" type="sibTrans" cxnId="{BA943026-A62E-43BF-9FB9-A30AA8C9DE1B}">
      <dgm:prSet/>
      <dgm:spPr/>
      <dgm:t>
        <a:bodyPr/>
        <a:lstStyle/>
        <a:p>
          <a:endParaRPr lang="en-US"/>
        </a:p>
      </dgm:t>
    </dgm:pt>
    <dgm:pt modelId="{47D49D52-D0C8-4ECB-92CD-17C329B2B81C}" type="parTrans" cxnId="{BA943026-A62E-43BF-9FB9-A30AA8C9DE1B}">
      <dgm:prSet/>
      <dgm:spPr/>
      <dgm:t>
        <a:bodyPr/>
        <a:lstStyle/>
        <a:p>
          <a:endParaRPr lang="en-US"/>
        </a:p>
      </dgm:t>
    </dgm:pt>
    <dgm:pt modelId="{32B45FDF-ED97-465C-852D-D40113E00222}">
      <dgm:prSet phldrT="[Text]" custT="1"/>
      <dgm:spPr/>
      <dgm:t>
        <a:bodyPr/>
        <a:lstStyle/>
        <a:p>
          <a:pPr algn="just">
            <a:lnSpc>
              <a:spcPct val="90000"/>
            </a:lnSpc>
          </a:pPr>
          <a:endParaRPr lang="en-US" sz="1100" b="0"/>
        </a:p>
      </dgm:t>
    </dgm:pt>
    <dgm:pt modelId="{CB93C03C-9690-4325-B8E2-E2CC36A84D59}" type="sibTrans" cxnId="{FAA88197-7F6C-46D5-AD8F-B903CE45A606}">
      <dgm:prSet/>
      <dgm:spPr/>
      <dgm:t>
        <a:bodyPr/>
        <a:lstStyle/>
        <a:p>
          <a:endParaRPr lang="en-US"/>
        </a:p>
      </dgm:t>
    </dgm:pt>
    <dgm:pt modelId="{9DA1494E-7E58-4D6C-BDC7-48F186396F12}" type="parTrans" cxnId="{FAA88197-7F6C-46D5-AD8F-B903CE45A606}">
      <dgm:prSet/>
      <dgm:spPr/>
      <dgm:t>
        <a:bodyPr/>
        <a:lstStyle/>
        <a:p>
          <a:endParaRPr lang="en-US"/>
        </a:p>
      </dgm:t>
    </dgm:pt>
    <dgm:pt modelId="{262D3B70-8F5E-436B-B63D-4CE6D88D3547}" type="pres">
      <dgm:prSet presAssocID="{8E852468-26C4-48AE-86D0-0C630E23B2C4}" presName="linear" presStyleCnt="0">
        <dgm:presLayoutVars>
          <dgm:animLvl val="lvl"/>
          <dgm:resizeHandles val="exact"/>
        </dgm:presLayoutVars>
      </dgm:prSet>
      <dgm:spPr/>
    </dgm:pt>
    <dgm:pt modelId="{2FE3026D-5ED9-4D00-AF05-32F16BF0974B}" type="pres">
      <dgm:prSet presAssocID="{806D104E-0A0A-46E2-AB74-A1F609B26D9D}" presName="parentText" presStyleLbl="node1" presStyleIdx="0" presStyleCnt="1" custScaleY="56330">
        <dgm:presLayoutVars>
          <dgm:chMax val="0"/>
          <dgm:bulletEnabled val="1"/>
        </dgm:presLayoutVars>
      </dgm:prSet>
      <dgm:spPr/>
    </dgm:pt>
    <dgm:pt modelId="{72532729-5336-48D9-8957-B999E2511D6E}" type="pres">
      <dgm:prSet presAssocID="{806D104E-0A0A-46E2-AB74-A1F609B26D9D}" presName="childText" presStyleLbl="revTx" presStyleIdx="0" presStyleCnt="1">
        <dgm:presLayoutVars>
          <dgm:bulletEnabled val="1"/>
        </dgm:presLayoutVars>
      </dgm:prSet>
      <dgm:spPr/>
    </dgm:pt>
  </dgm:ptLst>
  <dgm:cxnLst>
    <dgm:cxn modelId="{BA943026-A62E-43BF-9FB9-A30AA8C9DE1B}" srcId="{806D104E-0A0A-46E2-AB74-A1F609B26D9D}" destId="{9AFC6AB5-01AD-457A-A49D-91BE6BCE8466}" srcOrd="3" destOrd="0" parTransId="{47D49D52-D0C8-4ECB-92CD-17C329B2B81C}" sibTransId="{7AB78C7C-3459-4B62-8028-DBEE367FA080}"/>
    <dgm:cxn modelId="{168F5D28-7E46-4FDE-87D6-8E822BEACF57}" srcId="{8E852468-26C4-48AE-86D0-0C630E23B2C4}" destId="{806D104E-0A0A-46E2-AB74-A1F609B26D9D}" srcOrd="0" destOrd="0" parTransId="{6141E634-7851-441D-AF22-90FCBD4DA79F}" sibTransId="{5F2E08E0-B2B7-4EA7-9FA5-9CC4C4F8BC99}"/>
    <dgm:cxn modelId="{362D652A-B50F-460E-ADED-544543BF0139}" srcId="{806D104E-0A0A-46E2-AB74-A1F609B26D9D}" destId="{EF8B0151-54EA-4505-8E9F-C967FCCADA03}" srcOrd="2" destOrd="0" parTransId="{DA53099C-2900-4F38-959E-C4B906FEFDC2}" sibTransId="{0706F47A-8C3A-47B7-A4D6-6DF77F705203}"/>
    <dgm:cxn modelId="{D6084035-EE71-4D92-8A6B-98F59A52D99F}" type="presOf" srcId="{3129C702-5B9D-4064-8ACE-EFE41D26F707}" destId="{72532729-5336-48D9-8957-B999E2511D6E}" srcOrd="0" destOrd="1" presId="urn:microsoft.com/office/officeart/2005/8/layout/vList2"/>
    <dgm:cxn modelId="{EBF02B6F-512A-4BEB-8718-66DFC8EC0773}" type="presOf" srcId="{FE89F58F-1D8E-4749-A2A3-ECABBD3AC17B}" destId="{72532729-5336-48D9-8957-B999E2511D6E}" srcOrd="0" destOrd="0" presId="urn:microsoft.com/office/officeart/2005/8/layout/vList2"/>
    <dgm:cxn modelId="{B777966F-D970-42D6-9051-287DD8CB0DD6}" srcId="{806D104E-0A0A-46E2-AB74-A1F609B26D9D}" destId="{3129C702-5B9D-4064-8ACE-EFE41D26F707}" srcOrd="1" destOrd="0" parTransId="{EA4B3DDC-4B4C-49EA-9769-460DD25FDC37}" sibTransId="{79BBEA31-832B-4494-A5F0-82B166038F93}"/>
    <dgm:cxn modelId="{F5614E72-040B-4A8A-AD64-45F53E606716}" type="presOf" srcId="{8E852468-26C4-48AE-86D0-0C630E23B2C4}" destId="{262D3B70-8F5E-436B-B63D-4CE6D88D3547}" srcOrd="0" destOrd="0" presId="urn:microsoft.com/office/officeart/2005/8/layout/vList2"/>
    <dgm:cxn modelId="{92E22B85-DAAA-44F3-AC6D-EC87FDC0D5BC}" type="presOf" srcId="{9AFC6AB5-01AD-457A-A49D-91BE6BCE8466}" destId="{72532729-5336-48D9-8957-B999E2511D6E}" srcOrd="0" destOrd="3" presId="urn:microsoft.com/office/officeart/2005/8/layout/vList2"/>
    <dgm:cxn modelId="{21D33395-6819-4E4F-A37C-2783A00279B7}" type="presOf" srcId="{EF8B0151-54EA-4505-8E9F-C967FCCADA03}" destId="{72532729-5336-48D9-8957-B999E2511D6E}" srcOrd="0" destOrd="2" presId="urn:microsoft.com/office/officeart/2005/8/layout/vList2"/>
    <dgm:cxn modelId="{FAA88197-7F6C-46D5-AD8F-B903CE45A606}" srcId="{806D104E-0A0A-46E2-AB74-A1F609B26D9D}" destId="{32B45FDF-ED97-465C-852D-D40113E00222}" srcOrd="4" destOrd="0" parTransId="{9DA1494E-7E58-4D6C-BDC7-48F186396F12}" sibTransId="{CB93C03C-9690-4325-B8E2-E2CC36A84D59}"/>
    <dgm:cxn modelId="{4278D8A2-08CE-4E27-86C7-082CD5B0E60F}" type="presOf" srcId="{32B45FDF-ED97-465C-852D-D40113E00222}" destId="{72532729-5336-48D9-8957-B999E2511D6E}" srcOrd="0" destOrd="4" presId="urn:microsoft.com/office/officeart/2005/8/layout/vList2"/>
    <dgm:cxn modelId="{8A257BC0-2224-4FA5-86F3-0D5466818771}" srcId="{806D104E-0A0A-46E2-AB74-A1F609B26D9D}" destId="{FE89F58F-1D8E-4749-A2A3-ECABBD3AC17B}" srcOrd="0" destOrd="0" parTransId="{D0F655C9-7C4C-4903-BD19-E0E86DB44245}" sibTransId="{1DEEC38C-2F6D-4E6F-8996-0E3012529D6F}"/>
    <dgm:cxn modelId="{A03B51C4-FE44-46EA-9A56-26E855852E8C}" type="presOf" srcId="{806D104E-0A0A-46E2-AB74-A1F609B26D9D}" destId="{2FE3026D-5ED9-4D00-AF05-32F16BF0974B}" srcOrd="0" destOrd="0" presId="urn:microsoft.com/office/officeart/2005/8/layout/vList2"/>
    <dgm:cxn modelId="{62B256BD-5C8C-470C-8CA9-3F45E0ECBDE9}" type="presParOf" srcId="{262D3B70-8F5E-436B-B63D-4CE6D88D3547}" destId="{2FE3026D-5ED9-4D00-AF05-32F16BF0974B}" srcOrd="0" destOrd="0" presId="urn:microsoft.com/office/officeart/2005/8/layout/vList2"/>
    <dgm:cxn modelId="{1F9467CE-21DF-48B2-A6DD-AE44F9F65518}" type="presParOf" srcId="{262D3B70-8F5E-436B-B63D-4CE6D88D3547}" destId="{72532729-5336-48D9-8957-B999E2511D6E}" srcOrd="1"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52468-26C4-48AE-86D0-0C630E23B2C4}" type="doc">
      <dgm:prSet loTypeId="urn:microsoft.com/office/officeart/2005/8/layout/vList2" loCatId="list" qsTypeId="urn:microsoft.com/office/officeart/2005/8/quickstyle/simple1" qsCatId="simple" csTypeId="urn:microsoft.com/office/officeart/2005/8/colors/accent6_2" csCatId="accent6" phldr="1"/>
      <dgm:spPr/>
      <dgm:t>
        <a:bodyPr/>
        <a:lstStyle/>
        <a:p>
          <a:endParaRPr lang="en-US"/>
        </a:p>
      </dgm:t>
    </dgm:pt>
    <dgm:pt modelId="{BF0B408E-5F42-4D97-A6F6-97CD27E1E376}">
      <dgm:prSet phldrT="[Text]" custT="1"/>
      <dgm:spPr/>
      <dgm:t>
        <a:bodyPr/>
        <a:lstStyle/>
        <a:p>
          <a:pPr algn="just">
            <a:lnSpc>
              <a:spcPct val="100000"/>
            </a:lnSpc>
          </a:pPr>
          <a:r>
            <a:rPr lang="en-US" sz="1100"/>
            <a:t>Despite the fact that more frequent monitoring is preferred whenever possible, it is usually a trade-off between time/efforts invested and potential gain from the exercise. For this reason one might argue in favor of more or less frequent monitoring depending on </a:t>
          </a:r>
          <a:r>
            <a:rPr lang="en-US" sz="1100" b="1"/>
            <a:t>robustness</a:t>
          </a:r>
          <a:r>
            <a:rPr lang="sr-Latn-RS" sz="1100" b="1"/>
            <a:t> </a:t>
          </a:r>
          <a:r>
            <a:rPr lang="en-US" sz="1100" b="1"/>
            <a:t>/ inertness of model features </a:t>
          </a:r>
          <a:r>
            <a:rPr lang="en-US" sz="1100" b="0"/>
            <a:t>towards changes in underlying data. Here the recommendation is to establish monitoring of input data </a:t>
          </a:r>
          <a:r>
            <a:rPr lang="en-US" sz="1100" b="1"/>
            <a:t>min. at the same frequency </a:t>
          </a:r>
          <a:r>
            <a:rPr lang="en-US" sz="1100" b="0"/>
            <a:t>as the </a:t>
          </a:r>
          <a:r>
            <a:rPr lang="sr-Latn-RS" sz="1100" b="0"/>
            <a:t>feature with the </a:t>
          </a:r>
          <a:r>
            <a:rPr lang="en-US" sz="1100" b="1"/>
            <a:t>longest</a:t>
          </a:r>
          <a:r>
            <a:rPr lang="sr-Latn-RS" sz="1100" b="1"/>
            <a:t> calculation hori</a:t>
          </a:r>
          <a:r>
            <a:rPr lang="en-US" sz="1100" b="1"/>
            <a:t>zon, </a:t>
          </a:r>
          <a:r>
            <a:rPr lang="en-US" sz="1100" b="0"/>
            <a:t>provided that resulting data set generated during monitoring window is of sufficient size.</a:t>
          </a:r>
          <a:endParaRPr lang="en-US" sz="2300" b="0"/>
        </a:p>
      </dgm:t>
    </dgm:pt>
    <dgm:pt modelId="{BBC2E4D4-3648-4603-855A-2A9B2856FD02}" type="parTrans" cxnId="{955DE67E-D617-4517-827F-5395ED23B992}">
      <dgm:prSet/>
      <dgm:spPr/>
      <dgm:t>
        <a:bodyPr/>
        <a:lstStyle/>
        <a:p>
          <a:endParaRPr lang="en-US"/>
        </a:p>
      </dgm:t>
    </dgm:pt>
    <dgm:pt modelId="{68AEC948-045D-49D3-9759-55001733B3CD}" type="sibTrans" cxnId="{955DE67E-D617-4517-827F-5395ED23B992}">
      <dgm:prSet/>
      <dgm:spPr/>
      <dgm:t>
        <a:bodyPr/>
        <a:lstStyle/>
        <a:p>
          <a:endParaRPr lang="en-US"/>
        </a:p>
      </dgm:t>
    </dgm:pt>
    <dgm:pt modelId="{5C9290D9-E692-49A1-A0A8-0C0DC66A39BB}">
      <dgm:prSet phldrT="[Text]" custT="1"/>
      <dgm:spPr/>
      <dgm:t>
        <a:bodyPr/>
        <a:lstStyle/>
        <a:p>
          <a:r>
            <a:rPr lang="sr-Latn-RS" sz="1200" b="1"/>
            <a:t>Features Inertness </a:t>
          </a:r>
          <a:r>
            <a:rPr lang="en-US" sz="1200" b="1"/>
            <a:t>/</a:t>
          </a:r>
          <a:r>
            <a:rPr lang="sr-Latn-RS" sz="1200" b="1"/>
            <a:t> Stability</a:t>
          </a:r>
          <a:endParaRPr lang="en-US" sz="1200" b="1"/>
        </a:p>
      </dgm:t>
    </dgm:pt>
    <dgm:pt modelId="{2D016556-D0FD-4741-9D1D-D5C9C62C6BAC}" type="sibTrans" cxnId="{C0D9394E-5A89-4881-8233-56F264EF1C3D}">
      <dgm:prSet/>
      <dgm:spPr/>
      <dgm:t>
        <a:bodyPr/>
        <a:lstStyle/>
        <a:p>
          <a:endParaRPr lang="en-US"/>
        </a:p>
      </dgm:t>
    </dgm:pt>
    <dgm:pt modelId="{63EE473E-9CD9-4DF3-A778-946330484B86}" type="parTrans" cxnId="{C0D9394E-5A89-4881-8233-56F264EF1C3D}">
      <dgm:prSet/>
      <dgm:spPr/>
      <dgm:t>
        <a:bodyPr/>
        <a:lstStyle/>
        <a:p>
          <a:endParaRPr lang="en-US"/>
        </a:p>
      </dgm:t>
    </dgm:pt>
    <dgm:pt modelId="{A3C9BB56-08D1-44D2-A7F4-1B3B8A1B7911}">
      <dgm:prSet phldrT="[Text]" custT="1"/>
      <dgm:spPr/>
      <dgm:t>
        <a:bodyPr/>
        <a:lstStyle/>
        <a:p>
          <a:pPr algn="l">
            <a:lnSpc>
              <a:spcPct val="90000"/>
            </a:lnSpc>
          </a:pPr>
          <a:endParaRPr lang="en-US" sz="1100">
            <a:solidFill>
              <a:srgbClr val="FF0000"/>
            </a:solidFill>
          </a:endParaRPr>
        </a:p>
      </dgm:t>
    </dgm:pt>
    <dgm:pt modelId="{B8013EAA-ABE9-4579-8554-CBB6FADE0CDA}" type="parTrans" cxnId="{AB31B050-B50C-4253-A88A-C2993E9ADC87}">
      <dgm:prSet/>
      <dgm:spPr/>
      <dgm:t>
        <a:bodyPr/>
        <a:lstStyle/>
        <a:p>
          <a:endParaRPr lang="en-US"/>
        </a:p>
      </dgm:t>
    </dgm:pt>
    <dgm:pt modelId="{77183CDC-451D-4796-B6AF-66D8450DACB8}" type="sibTrans" cxnId="{AB31B050-B50C-4253-A88A-C2993E9ADC87}">
      <dgm:prSet/>
      <dgm:spPr/>
      <dgm:t>
        <a:bodyPr/>
        <a:lstStyle/>
        <a:p>
          <a:endParaRPr lang="en-US"/>
        </a:p>
      </dgm:t>
    </dgm:pt>
    <dgm:pt modelId="{7FDCC6C9-F2FD-4738-B6F0-29F6812BD94F}">
      <dgm:prSet phldrT="[Text]" custT="1"/>
      <dgm:spPr/>
      <dgm:t>
        <a:bodyPr/>
        <a:lstStyle/>
        <a:p>
          <a:pPr algn="l">
            <a:lnSpc>
              <a:spcPct val="90000"/>
            </a:lnSpc>
          </a:pPr>
          <a:endParaRPr lang="en-US" sz="1100">
            <a:solidFill>
              <a:srgbClr val="FF0000"/>
            </a:solidFill>
          </a:endParaRPr>
        </a:p>
      </dgm:t>
    </dgm:pt>
    <dgm:pt modelId="{0B78FF34-9358-4C43-84C0-3F06AF9FEB09}" type="parTrans" cxnId="{0153275A-F8B6-4B85-A7FF-21EB67B67B72}">
      <dgm:prSet/>
      <dgm:spPr/>
      <dgm:t>
        <a:bodyPr/>
        <a:lstStyle/>
        <a:p>
          <a:endParaRPr lang="en-US"/>
        </a:p>
      </dgm:t>
    </dgm:pt>
    <dgm:pt modelId="{80F0D2A4-DF33-418B-849B-532F21346787}" type="sibTrans" cxnId="{0153275A-F8B6-4B85-A7FF-21EB67B67B72}">
      <dgm:prSet/>
      <dgm:spPr/>
      <dgm:t>
        <a:bodyPr/>
        <a:lstStyle/>
        <a:p>
          <a:endParaRPr lang="en-US"/>
        </a:p>
      </dgm:t>
    </dgm:pt>
    <dgm:pt modelId="{43E8F854-2F48-43D5-82E6-43862CB4CE92}">
      <dgm:prSet phldrT="[Text]" custT="1"/>
      <dgm:spPr/>
      <dgm:t>
        <a:bodyPr/>
        <a:lstStyle/>
        <a:p>
          <a:pPr algn="just">
            <a:lnSpc>
              <a:spcPct val="100000"/>
            </a:lnSpc>
          </a:pPr>
          <a:r>
            <a:rPr lang="sr-Latn-RS" sz="1100" b="1"/>
            <a:t>Example</a:t>
          </a:r>
          <a:r>
            <a:rPr lang="en-US" sz="1100" b="1"/>
            <a:t>: </a:t>
          </a:r>
          <a:r>
            <a:rPr lang="en-US" sz="1100" b="0"/>
            <a:t>CRM developed two models for the same task as hand (e.g. Next Best Offer), but different customer sub-segments. While the first model (for clients under 25 years old) aggregates transactional features on 3, 6 and 9 months horizon, the second one (for clients over 25 years) "looks" at 6, 9 and 12 months transactional history, respectively. In this case (provided other parameters are similar) one might expect that features of the second model will be less dynamic in reacting to changes in transactions in the last months than for the first one and these two models might be subject to a different monitoring regime.</a:t>
          </a:r>
        </a:p>
      </dgm:t>
    </dgm:pt>
    <dgm:pt modelId="{86AEAAB8-7EF3-464C-BAD4-F71CEFB96830}" type="parTrans" cxnId="{C83CD2A6-0607-4142-8240-316BF6F6B642}">
      <dgm:prSet/>
      <dgm:spPr/>
      <dgm:t>
        <a:bodyPr/>
        <a:lstStyle/>
        <a:p>
          <a:endParaRPr lang="en-US"/>
        </a:p>
      </dgm:t>
    </dgm:pt>
    <dgm:pt modelId="{4E330891-EAA1-4EB9-ACBB-8556735993BA}" type="sibTrans" cxnId="{C83CD2A6-0607-4142-8240-316BF6F6B642}">
      <dgm:prSet/>
      <dgm:spPr/>
      <dgm:t>
        <a:bodyPr/>
        <a:lstStyle/>
        <a:p>
          <a:endParaRPr lang="en-US"/>
        </a:p>
      </dgm:t>
    </dgm:pt>
    <dgm:pt modelId="{7266247B-534B-4E30-BF40-25F22BFF8525}">
      <dgm:prSet phldrT="[Text]" custT="1"/>
      <dgm:spPr/>
      <dgm:t>
        <a:bodyPr/>
        <a:lstStyle/>
        <a:p>
          <a:pPr algn="just">
            <a:lnSpc>
              <a:spcPct val="100000"/>
            </a:lnSpc>
          </a:pPr>
          <a:endParaRPr lang="en-US" sz="1100" b="1">
            <a:solidFill>
              <a:sysClr val="windowText" lastClr="000000"/>
            </a:solidFill>
          </a:endParaRPr>
        </a:p>
      </dgm:t>
    </dgm:pt>
    <dgm:pt modelId="{82C50A4E-BDB1-4634-9826-F5D8AA855BE2}" type="parTrans" cxnId="{AA8766A4-9644-443A-A1D6-9AFE066C561E}">
      <dgm:prSet/>
      <dgm:spPr/>
      <dgm:t>
        <a:bodyPr/>
        <a:lstStyle/>
        <a:p>
          <a:endParaRPr lang="en-US"/>
        </a:p>
      </dgm:t>
    </dgm:pt>
    <dgm:pt modelId="{602E0A86-0949-4A2E-AA4F-04ACF8B49715}" type="sibTrans" cxnId="{AA8766A4-9644-443A-A1D6-9AFE066C561E}">
      <dgm:prSet/>
      <dgm:spPr/>
      <dgm:t>
        <a:bodyPr/>
        <a:lstStyle/>
        <a:p>
          <a:endParaRPr lang="en-US"/>
        </a:p>
      </dgm:t>
    </dgm:pt>
    <dgm:pt modelId="{262D3B70-8F5E-436B-B63D-4CE6D88D3547}" type="pres">
      <dgm:prSet presAssocID="{8E852468-26C4-48AE-86D0-0C630E23B2C4}" presName="linear" presStyleCnt="0">
        <dgm:presLayoutVars>
          <dgm:animLvl val="lvl"/>
          <dgm:resizeHandles val="exact"/>
        </dgm:presLayoutVars>
      </dgm:prSet>
      <dgm:spPr/>
    </dgm:pt>
    <dgm:pt modelId="{F55563B4-1680-4DC0-B312-448314D39347}" type="pres">
      <dgm:prSet presAssocID="{5C9290D9-E692-49A1-A0A8-0C0DC66A39BB}" presName="parentText" presStyleLbl="node1" presStyleIdx="0" presStyleCnt="1" custScaleY="39255">
        <dgm:presLayoutVars>
          <dgm:chMax val="0"/>
          <dgm:bulletEnabled val="1"/>
        </dgm:presLayoutVars>
      </dgm:prSet>
      <dgm:spPr/>
    </dgm:pt>
    <dgm:pt modelId="{2EDAE74C-B117-472E-94B5-CB41BF0BC655}" type="pres">
      <dgm:prSet presAssocID="{5C9290D9-E692-49A1-A0A8-0C0DC66A39BB}" presName="childText" presStyleLbl="revTx" presStyleIdx="0" presStyleCnt="1">
        <dgm:presLayoutVars>
          <dgm:bulletEnabled val="1"/>
        </dgm:presLayoutVars>
      </dgm:prSet>
      <dgm:spPr/>
    </dgm:pt>
  </dgm:ptLst>
  <dgm:cxnLst>
    <dgm:cxn modelId="{9656535C-5758-4FE9-98F7-642ADCFE902C}" type="presOf" srcId="{43E8F854-2F48-43D5-82E6-43862CB4CE92}" destId="{2EDAE74C-B117-472E-94B5-CB41BF0BC655}" srcOrd="0" destOrd="3" presId="urn:microsoft.com/office/officeart/2005/8/layout/vList2"/>
    <dgm:cxn modelId="{865C6045-E910-4C85-A13A-CD3846666CE0}" type="presOf" srcId="{5C9290D9-E692-49A1-A0A8-0C0DC66A39BB}" destId="{F55563B4-1680-4DC0-B312-448314D39347}" srcOrd="0" destOrd="0" presId="urn:microsoft.com/office/officeart/2005/8/layout/vList2"/>
    <dgm:cxn modelId="{C0D9394E-5A89-4881-8233-56F264EF1C3D}" srcId="{8E852468-26C4-48AE-86D0-0C630E23B2C4}" destId="{5C9290D9-E692-49A1-A0A8-0C0DC66A39BB}" srcOrd="0" destOrd="0" parTransId="{63EE473E-9CD9-4DF3-A778-946330484B86}" sibTransId="{2D016556-D0FD-4741-9D1D-D5C9C62C6BAC}"/>
    <dgm:cxn modelId="{AB31B050-B50C-4253-A88A-C2993E9ADC87}" srcId="{5C9290D9-E692-49A1-A0A8-0C0DC66A39BB}" destId="{A3C9BB56-08D1-44D2-A7F4-1B3B8A1B7911}" srcOrd="0" destOrd="0" parTransId="{B8013EAA-ABE9-4579-8554-CBB6FADE0CDA}" sibTransId="{77183CDC-451D-4796-B6AF-66D8450DACB8}"/>
    <dgm:cxn modelId="{F5614E72-040B-4A8A-AD64-45F53E606716}" type="presOf" srcId="{8E852468-26C4-48AE-86D0-0C630E23B2C4}" destId="{262D3B70-8F5E-436B-B63D-4CE6D88D3547}" srcOrd="0" destOrd="0" presId="urn:microsoft.com/office/officeart/2005/8/layout/vList2"/>
    <dgm:cxn modelId="{0153275A-F8B6-4B85-A7FF-21EB67B67B72}" srcId="{5C9290D9-E692-49A1-A0A8-0C0DC66A39BB}" destId="{7FDCC6C9-F2FD-4738-B6F0-29F6812BD94F}" srcOrd="4" destOrd="0" parTransId="{0B78FF34-9358-4C43-84C0-3F06AF9FEB09}" sibTransId="{80F0D2A4-DF33-418B-849B-532F21346787}"/>
    <dgm:cxn modelId="{955DE67E-D617-4517-827F-5395ED23B992}" srcId="{5C9290D9-E692-49A1-A0A8-0C0DC66A39BB}" destId="{BF0B408E-5F42-4D97-A6F6-97CD27E1E376}" srcOrd="1" destOrd="0" parTransId="{BBC2E4D4-3648-4603-855A-2A9B2856FD02}" sibTransId="{68AEC948-045D-49D3-9759-55001733B3CD}"/>
    <dgm:cxn modelId="{81302595-7B7B-4156-9A67-71F50B8201C9}" type="presOf" srcId="{7FDCC6C9-F2FD-4738-B6F0-29F6812BD94F}" destId="{2EDAE74C-B117-472E-94B5-CB41BF0BC655}" srcOrd="0" destOrd="4" presId="urn:microsoft.com/office/officeart/2005/8/layout/vList2"/>
    <dgm:cxn modelId="{AA8766A4-9644-443A-A1D6-9AFE066C561E}" srcId="{5C9290D9-E692-49A1-A0A8-0C0DC66A39BB}" destId="{7266247B-534B-4E30-BF40-25F22BFF8525}" srcOrd="2" destOrd="0" parTransId="{82C50A4E-BDB1-4634-9826-F5D8AA855BE2}" sibTransId="{602E0A86-0949-4A2E-AA4F-04ACF8B49715}"/>
    <dgm:cxn modelId="{C83CD2A6-0607-4142-8240-316BF6F6B642}" srcId="{5C9290D9-E692-49A1-A0A8-0C0DC66A39BB}" destId="{43E8F854-2F48-43D5-82E6-43862CB4CE92}" srcOrd="3" destOrd="0" parTransId="{86AEAAB8-7EF3-464C-BAD4-F71CEFB96830}" sibTransId="{4E330891-EAA1-4EB9-ACBB-8556735993BA}"/>
    <dgm:cxn modelId="{56DC45BB-150B-4197-9169-997F7A332A05}" type="presOf" srcId="{A3C9BB56-08D1-44D2-A7F4-1B3B8A1B7911}" destId="{2EDAE74C-B117-472E-94B5-CB41BF0BC655}" srcOrd="0" destOrd="0" presId="urn:microsoft.com/office/officeart/2005/8/layout/vList2"/>
    <dgm:cxn modelId="{2EF934C0-8088-4973-90C0-421633DE68F5}" type="presOf" srcId="{BF0B408E-5F42-4D97-A6F6-97CD27E1E376}" destId="{2EDAE74C-B117-472E-94B5-CB41BF0BC655}" srcOrd="0" destOrd="1" presId="urn:microsoft.com/office/officeart/2005/8/layout/vList2"/>
    <dgm:cxn modelId="{232FB8CB-2018-49BA-968B-35F00343FD9A}" type="presOf" srcId="{7266247B-534B-4E30-BF40-25F22BFF8525}" destId="{2EDAE74C-B117-472E-94B5-CB41BF0BC655}" srcOrd="0" destOrd="2" presId="urn:microsoft.com/office/officeart/2005/8/layout/vList2"/>
    <dgm:cxn modelId="{1B6164BC-0C03-4366-954A-CC22AB3B625D}" type="presParOf" srcId="{262D3B70-8F5E-436B-B63D-4CE6D88D3547}" destId="{F55563B4-1680-4DC0-B312-448314D39347}" srcOrd="0" destOrd="0" presId="urn:microsoft.com/office/officeart/2005/8/layout/vList2"/>
    <dgm:cxn modelId="{E91F0B4D-2708-417A-8F2D-2EF72CCA0754}" type="presParOf" srcId="{262D3B70-8F5E-436B-B63D-4CE6D88D3547}" destId="{2EDAE74C-B117-472E-94B5-CB41BF0BC655}" srcOrd="1"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852468-26C4-48AE-86D0-0C630E23B2C4}" type="doc">
      <dgm:prSet loTypeId="urn:microsoft.com/office/officeart/2005/8/layout/vList2" loCatId="list" qsTypeId="urn:microsoft.com/office/officeart/2005/8/quickstyle/simple1" qsCatId="simple" csTypeId="urn:microsoft.com/office/officeart/2005/8/colors/accent2_5" csCatId="accent2" phldr="1"/>
      <dgm:spPr/>
      <dgm:t>
        <a:bodyPr/>
        <a:lstStyle/>
        <a:p>
          <a:endParaRPr lang="en-US"/>
        </a:p>
      </dgm:t>
    </dgm:pt>
    <dgm:pt modelId="{3129C702-5B9D-4064-8ACE-EFE41D26F707}">
      <dgm:prSet phldrT="[Text]" custT="1"/>
      <dgm:spPr/>
      <dgm:t>
        <a:bodyPr/>
        <a:lstStyle/>
        <a:p>
          <a:pPr algn="just">
            <a:lnSpc>
              <a:spcPct val="100000"/>
            </a:lnSpc>
          </a:pPr>
          <a:r>
            <a:rPr lang="en-US" sz="1100">
              <a:solidFill>
                <a:sysClr val="windowText" lastClr="000000"/>
              </a:solidFill>
            </a:rPr>
            <a:t>Depending on the design of model integration into the business processes or downstream services, it may be required to fine-tune the monitoring regime to be more frequent to assure business continuinity and a proper customer experience.</a:t>
          </a:r>
          <a:endParaRPr lang="en-US" sz="1100" b="0">
            <a:solidFill>
              <a:sysClr val="windowText" lastClr="000000"/>
            </a:solidFill>
          </a:endParaRPr>
        </a:p>
      </dgm:t>
    </dgm:pt>
    <dgm:pt modelId="{EA4B3DDC-4B4C-49EA-9769-460DD25FDC37}" type="parTrans" cxnId="{B777966F-D970-42D6-9051-287DD8CB0DD6}">
      <dgm:prSet/>
      <dgm:spPr/>
      <dgm:t>
        <a:bodyPr/>
        <a:lstStyle/>
        <a:p>
          <a:endParaRPr lang="en-US"/>
        </a:p>
      </dgm:t>
    </dgm:pt>
    <dgm:pt modelId="{79BBEA31-832B-4494-A5F0-82B166038F93}" type="sibTrans" cxnId="{B777966F-D970-42D6-9051-287DD8CB0DD6}">
      <dgm:prSet/>
      <dgm:spPr/>
      <dgm:t>
        <a:bodyPr/>
        <a:lstStyle/>
        <a:p>
          <a:endParaRPr lang="en-US"/>
        </a:p>
      </dgm:t>
    </dgm:pt>
    <dgm:pt modelId="{FE89F58F-1D8E-4749-A2A3-ECABBD3AC17B}">
      <dgm:prSet phldrT="[Text]" custT="1"/>
      <dgm:spPr/>
      <dgm:t>
        <a:bodyPr/>
        <a:lstStyle/>
        <a:p>
          <a:pPr algn="l">
            <a:lnSpc>
              <a:spcPct val="90000"/>
            </a:lnSpc>
          </a:pPr>
          <a:endParaRPr lang="en-US" sz="1100" b="1"/>
        </a:p>
      </dgm:t>
    </dgm:pt>
    <dgm:pt modelId="{D0F655C9-7C4C-4903-BD19-E0E86DB44245}" type="parTrans" cxnId="{8A257BC0-2224-4FA5-86F3-0D5466818771}">
      <dgm:prSet/>
      <dgm:spPr/>
      <dgm:t>
        <a:bodyPr/>
        <a:lstStyle/>
        <a:p>
          <a:endParaRPr lang="en-US"/>
        </a:p>
      </dgm:t>
    </dgm:pt>
    <dgm:pt modelId="{1DEEC38C-2F6D-4E6F-8996-0E3012529D6F}" type="sibTrans" cxnId="{8A257BC0-2224-4FA5-86F3-0D5466818771}">
      <dgm:prSet/>
      <dgm:spPr/>
      <dgm:t>
        <a:bodyPr/>
        <a:lstStyle/>
        <a:p>
          <a:endParaRPr lang="en-US"/>
        </a:p>
      </dgm:t>
    </dgm:pt>
    <dgm:pt modelId="{32B45FDF-ED97-465C-852D-D40113E00222}">
      <dgm:prSet phldrT="[Text]" custT="1"/>
      <dgm:spPr/>
      <dgm:t>
        <a:bodyPr/>
        <a:lstStyle/>
        <a:p>
          <a:pPr algn="just">
            <a:lnSpc>
              <a:spcPct val="90000"/>
            </a:lnSpc>
          </a:pPr>
          <a:endParaRPr lang="en-US" sz="1100" b="0"/>
        </a:p>
      </dgm:t>
    </dgm:pt>
    <dgm:pt modelId="{9DA1494E-7E58-4D6C-BDC7-48F186396F12}" type="parTrans" cxnId="{FAA88197-7F6C-46D5-AD8F-B903CE45A606}">
      <dgm:prSet/>
      <dgm:spPr/>
      <dgm:t>
        <a:bodyPr/>
        <a:lstStyle/>
        <a:p>
          <a:endParaRPr lang="en-US"/>
        </a:p>
      </dgm:t>
    </dgm:pt>
    <dgm:pt modelId="{CB93C03C-9690-4325-B8E2-E2CC36A84D59}" type="sibTrans" cxnId="{FAA88197-7F6C-46D5-AD8F-B903CE45A606}">
      <dgm:prSet/>
      <dgm:spPr/>
      <dgm:t>
        <a:bodyPr/>
        <a:lstStyle/>
        <a:p>
          <a:endParaRPr lang="en-US"/>
        </a:p>
      </dgm:t>
    </dgm:pt>
    <dgm:pt modelId="{806D104E-0A0A-46E2-AB74-A1F609B26D9D}">
      <dgm:prSet phldrT="[Text]" custT="1"/>
      <dgm:spPr/>
      <dgm:t>
        <a:bodyPr/>
        <a:lstStyle/>
        <a:p>
          <a:r>
            <a:rPr lang="en-US" sz="1200" b="1">
              <a:solidFill>
                <a:schemeClr val="bg1"/>
              </a:solidFill>
            </a:rPr>
            <a:t>Dependencies / Design of the Business Process</a:t>
          </a:r>
        </a:p>
      </dgm:t>
    </dgm:pt>
    <dgm:pt modelId="{5F2E08E0-B2B7-4EA7-9FA5-9CC4C4F8BC99}" type="sibTrans" cxnId="{168F5D28-7E46-4FDE-87D6-8E822BEACF57}">
      <dgm:prSet/>
      <dgm:spPr/>
      <dgm:t>
        <a:bodyPr/>
        <a:lstStyle/>
        <a:p>
          <a:endParaRPr lang="en-US"/>
        </a:p>
      </dgm:t>
    </dgm:pt>
    <dgm:pt modelId="{6141E634-7851-441D-AF22-90FCBD4DA79F}" type="parTrans" cxnId="{168F5D28-7E46-4FDE-87D6-8E822BEACF57}">
      <dgm:prSet/>
      <dgm:spPr/>
      <dgm:t>
        <a:bodyPr/>
        <a:lstStyle/>
        <a:p>
          <a:endParaRPr lang="en-US"/>
        </a:p>
      </dgm:t>
    </dgm:pt>
    <dgm:pt modelId="{70CE5A36-97CD-4E02-BC1B-C264C5E2220E}">
      <dgm:prSet phldrT="[Text]" custT="1"/>
      <dgm:spPr/>
      <dgm:t>
        <a:bodyPr/>
        <a:lstStyle/>
        <a:p>
          <a:pPr algn="just">
            <a:lnSpc>
              <a:spcPct val="100000"/>
            </a:lnSpc>
          </a:pPr>
          <a:r>
            <a:rPr lang="en-US" sz="1100" b="1">
              <a:solidFill>
                <a:sysClr val="windowText" lastClr="000000"/>
              </a:solidFill>
            </a:rPr>
            <a:t>Example: </a:t>
          </a:r>
          <a:r>
            <a:rPr lang="en-US" sz="1100">
              <a:solidFill>
                <a:sysClr val="windowText" lastClr="000000"/>
              </a:solidFill>
            </a:rPr>
            <a:t>digital footprint score is used for decision-making on whether or not the client credit application is approved. In case applications with a wrong input entry are automatically rejected, it might be justified to monitor daily rejection rate based on the model. On the other hand, if the wrong entry is re-routed to backoffice specialist for a check, the monitoring may be set to happen on a weekly basis (to avoid overload of backoffice with additional requests). </a:t>
          </a:r>
          <a:endParaRPr lang="en-US" sz="1100" b="0">
            <a:solidFill>
              <a:sysClr val="windowText" lastClr="000000"/>
            </a:solidFill>
          </a:endParaRPr>
        </a:p>
      </dgm:t>
    </dgm:pt>
    <dgm:pt modelId="{C9FF1856-7042-4D0C-BBBA-A30A095A7FDF}" type="parTrans" cxnId="{670A4BC3-68D0-4116-8AA7-F050F34F173F}">
      <dgm:prSet/>
      <dgm:spPr/>
      <dgm:t>
        <a:bodyPr/>
        <a:lstStyle/>
        <a:p>
          <a:endParaRPr lang="en-US"/>
        </a:p>
      </dgm:t>
    </dgm:pt>
    <dgm:pt modelId="{9A183FA9-C79F-40F5-9EBD-F6CBC289F09A}" type="sibTrans" cxnId="{670A4BC3-68D0-4116-8AA7-F050F34F173F}">
      <dgm:prSet/>
      <dgm:spPr/>
      <dgm:t>
        <a:bodyPr/>
        <a:lstStyle/>
        <a:p>
          <a:endParaRPr lang="en-US"/>
        </a:p>
      </dgm:t>
    </dgm:pt>
    <dgm:pt modelId="{262D3B70-8F5E-436B-B63D-4CE6D88D3547}" type="pres">
      <dgm:prSet presAssocID="{8E852468-26C4-48AE-86D0-0C630E23B2C4}" presName="linear" presStyleCnt="0">
        <dgm:presLayoutVars>
          <dgm:animLvl val="lvl"/>
          <dgm:resizeHandles val="exact"/>
        </dgm:presLayoutVars>
      </dgm:prSet>
      <dgm:spPr/>
    </dgm:pt>
    <dgm:pt modelId="{2FE3026D-5ED9-4D00-AF05-32F16BF0974B}" type="pres">
      <dgm:prSet presAssocID="{806D104E-0A0A-46E2-AB74-A1F609B26D9D}" presName="parentText" presStyleLbl="node1" presStyleIdx="0" presStyleCnt="1" custScaleY="24890">
        <dgm:presLayoutVars>
          <dgm:chMax val="0"/>
          <dgm:bulletEnabled val="1"/>
        </dgm:presLayoutVars>
      </dgm:prSet>
      <dgm:spPr/>
    </dgm:pt>
    <dgm:pt modelId="{72532729-5336-48D9-8957-B999E2511D6E}" type="pres">
      <dgm:prSet presAssocID="{806D104E-0A0A-46E2-AB74-A1F609B26D9D}" presName="childText" presStyleLbl="revTx" presStyleIdx="0" presStyleCnt="1">
        <dgm:presLayoutVars>
          <dgm:bulletEnabled val="1"/>
        </dgm:presLayoutVars>
      </dgm:prSet>
      <dgm:spPr/>
    </dgm:pt>
  </dgm:ptLst>
  <dgm:cxnLst>
    <dgm:cxn modelId="{D2F6A009-5168-4C3B-8700-AECFDE8E31E2}" type="presOf" srcId="{70CE5A36-97CD-4E02-BC1B-C264C5E2220E}" destId="{72532729-5336-48D9-8957-B999E2511D6E}" srcOrd="0" destOrd="2" presId="urn:microsoft.com/office/officeart/2005/8/layout/vList2"/>
    <dgm:cxn modelId="{168F5D28-7E46-4FDE-87D6-8E822BEACF57}" srcId="{8E852468-26C4-48AE-86D0-0C630E23B2C4}" destId="{806D104E-0A0A-46E2-AB74-A1F609B26D9D}" srcOrd="0" destOrd="0" parTransId="{6141E634-7851-441D-AF22-90FCBD4DA79F}" sibTransId="{5F2E08E0-B2B7-4EA7-9FA5-9CC4C4F8BC99}"/>
    <dgm:cxn modelId="{D6084035-EE71-4D92-8A6B-98F59A52D99F}" type="presOf" srcId="{3129C702-5B9D-4064-8ACE-EFE41D26F707}" destId="{72532729-5336-48D9-8957-B999E2511D6E}" srcOrd="0" destOrd="1" presId="urn:microsoft.com/office/officeart/2005/8/layout/vList2"/>
    <dgm:cxn modelId="{EBF02B6F-512A-4BEB-8718-66DFC8EC0773}" type="presOf" srcId="{FE89F58F-1D8E-4749-A2A3-ECABBD3AC17B}" destId="{72532729-5336-48D9-8957-B999E2511D6E}" srcOrd="0" destOrd="0" presId="urn:microsoft.com/office/officeart/2005/8/layout/vList2"/>
    <dgm:cxn modelId="{B777966F-D970-42D6-9051-287DD8CB0DD6}" srcId="{806D104E-0A0A-46E2-AB74-A1F609B26D9D}" destId="{3129C702-5B9D-4064-8ACE-EFE41D26F707}" srcOrd="1" destOrd="0" parTransId="{EA4B3DDC-4B4C-49EA-9769-460DD25FDC37}" sibTransId="{79BBEA31-832B-4494-A5F0-82B166038F93}"/>
    <dgm:cxn modelId="{F5614E72-040B-4A8A-AD64-45F53E606716}" type="presOf" srcId="{8E852468-26C4-48AE-86D0-0C630E23B2C4}" destId="{262D3B70-8F5E-436B-B63D-4CE6D88D3547}" srcOrd="0" destOrd="0" presId="urn:microsoft.com/office/officeart/2005/8/layout/vList2"/>
    <dgm:cxn modelId="{FAA88197-7F6C-46D5-AD8F-B903CE45A606}" srcId="{806D104E-0A0A-46E2-AB74-A1F609B26D9D}" destId="{32B45FDF-ED97-465C-852D-D40113E00222}" srcOrd="3" destOrd="0" parTransId="{9DA1494E-7E58-4D6C-BDC7-48F186396F12}" sibTransId="{CB93C03C-9690-4325-B8E2-E2CC36A84D59}"/>
    <dgm:cxn modelId="{4278D8A2-08CE-4E27-86C7-082CD5B0E60F}" type="presOf" srcId="{32B45FDF-ED97-465C-852D-D40113E00222}" destId="{72532729-5336-48D9-8957-B999E2511D6E}" srcOrd="0" destOrd="3" presId="urn:microsoft.com/office/officeart/2005/8/layout/vList2"/>
    <dgm:cxn modelId="{8A257BC0-2224-4FA5-86F3-0D5466818771}" srcId="{806D104E-0A0A-46E2-AB74-A1F609B26D9D}" destId="{FE89F58F-1D8E-4749-A2A3-ECABBD3AC17B}" srcOrd="0" destOrd="0" parTransId="{D0F655C9-7C4C-4903-BD19-E0E86DB44245}" sibTransId="{1DEEC38C-2F6D-4E6F-8996-0E3012529D6F}"/>
    <dgm:cxn modelId="{670A4BC3-68D0-4116-8AA7-F050F34F173F}" srcId="{806D104E-0A0A-46E2-AB74-A1F609B26D9D}" destId="{70CE5A36-97CD-4E02-BC1B-C264C5E2220E}" srcOrd="2" destOrd="0" parTransId="{C9FF1856-7042-4D0C-BBBA-A30A095A7FDF}" sibTransId="{9A183FA9-C79F-40F5-9EBD-F6CBC289F09A}"/>
    <dgm:cxn modelId="{A03B51C4-FE44-46EA-9A56-26E855852E8C}" type="presOf" srcId="{806D104E-0A0A-46E2-AB74-A1F609B26D9D}" destId="{2FE3026D-5ED9-4D00-AF05-32F16BF0974B}" srcOrd="0" destOrd="0" presId="urn:microsoft.com/office/officeart/2005/8/layout/vList2"/>
    <dgm:cxn modelId="{62B256BD-5C8C-470C-8CA9-3F45E0ECBDE9}" type="presParOf" srcId="{262D3B70-8F5E-436B-B63D-4CE6D88D3547}" destId="{2FE3026D-5ED9-4D00-AF05-32F16BF0974B}" srcOrd="0" destOrd="0" presId="urn:microsoft.com/office/officeart/2005/8/layout/vList2"/>
    <dgm:cxn modelId="{1F9467CE-21DF-48B2-A6DD-AE44F9F65518}" type="presParOf" srcId="{262D3B70-8F5E-436B-B63D-4CE6D88D3547}" destId="{72532729-5336-48D9-8957-B999E2511D6E}" srcOrd="1" destOrd="0" presId="urn:microsoft.com/office/officeart/2005/8/layout/v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3026D-5ED9-4D00-AF05-32F16BF0974B}">
      <dsp:nvSpPr>
        <dsp:cNvPr id="0" name=""/>
        <dsp:cNvSpPr/>
      </dsp:nvSpPr>
      <dsp:spPr>
        <a:xfrm>
          <a:off x="0" y="1057"/>
          <a:ext cx="5972810" cy="32689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t>Frequency of model application</a:t>
          </a:r>
        </a:p>
      </dsp:txBody>
      <dsp:txXfrm>
        <a:off x="15958" y="17015"/>
        <a:ext cx="5940894" cy="294978"/>
      </dsp:txXfrm>
    </dsp:sp>
    <dsp:sp modelId="{72532729-5336-48D9-8957-B999E2511D6E}">
      <dsp:nvSpPr>
        <dsp:cNvPr id="0" name=""/>
        <dsp:cNvSpPr/>
      </dsp:nvSpPr>
      <dsp:spPr>
        <a:xfrm>
          <a:off x="0" y="327952"/>
          <a:ext cx="5972810" cy="2181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9637" tIns="13970" rIns="78232" bIns="13970" numCol="1" spcCol="1270" anchor="t" anchorCtr="0">
          <a:noAutofit/>
        </a:bodyPr>
        <a:lstStyle/>
        <a:p>
          <a:pPr marL="57150" lvl="1" indent="-57150" algn="l" defTabSz="488950">
            <a:lnSpc>
              <a:spcPct val="90000"/>
            </a:lnSpc>
            <a:spcBef>
              <a:spcPct val="0"/>
            </a:spcBef>
            <a:spcAft>
              <a:spcPct val="20000"/>
            </a:spcAft>
            <a:buChar char="•"/>
          </a:pPr>
          <a:endParaRPr lang="en-US" sz="1100" b="1" kern="1200"/>
        </a:p>
        <a:p>
          <a:pPr marL="57150" lvl="1" indent="-57150" algn="just" defTabSz="488950">
            <a:lnSpc>
              <a:spcPct val="100000"/>
            </a:lnSpc>
            <a:spcBef>
              <a:spcPct val="0"/>
            </a:spcBef>
            <a:spcAft>
              <a:spcPct val="20000"/>
            </a:spcAft>
            <a:buChar char="•"/>
          </a:pPr>
          <a:r>
            <a:rPr lang="en-US" sz="1100" kern="1200"/>
            <a:t>The </a:t>
          </a:r>
          <a:r>
            <a:rPr lang="en-US" sz="1100" b="1" kern="1200"/>
            <a:t>frequency of model application</a:t>
          </a:r>
          <a:r>
            <a:rPr lang="en-US" sz="1100" kern="1200"/>
            <a:t> generally restricts further choices </a:t>
          </a:r>
          <a:r>
            <a:rPr lang="sr-Latn-RS" sz="1100" kern="1200"/>
            <a:t>in one way </a:t>
          </a:r>
          <a:r>
            <a:rPr lang="en-US" sz="1100" kern="1200"/>
            <a:t>only - by putting a </a:t>
          </a:r>
          <a:r>
            <a:rPr lang="en-US" sz="1100" b="1" kern="1200"/>
            <a:t>lower bound </a:t>
          </a:r>
          <a:r>
            <a:rPr lang="en-US" sz="1100" b="0" kern="1200"/>
            <a:t>for the </a:t>
          </a:r>
          <a:r>
            <a:rPr lang="en-US" sz="1100" b="1" kern="1200"/>
            <a:t>frequency of monitoring</a:t>
          </a:r>
          <a:r>
            <a:rPr lang="en-US" sz="1100" kern="1200"/>
            <a:t> (e.g. quarterly application of the model on "fresh" / new data makes monthly input monitoring impossible). On the other hand, these two frequencies may </a:t>
          </a:r>
          <a:r>
            <a:rPr lang="en-US" sz="1100" b="1" kern="1200"/>
            <a:t>not coincide</a:t>
          </a:r>
          <a:r>
            <a:rPr lang="en-US" sz="1100" b="0" kern="1200"/>
            <a:t>, since some of the checks require a data set of a certain size to be present for analysis.</a:t>
          </a:r>
        </a:p>
        <a:p>
          <a:pPr marL="57150" lvl="1" indent="-57150" algn="just" defTabSz="488950">
            <a:lnSpc>
              <a:spcPct val="100000"/>
            </a:lnSpc>
            <a:spcBef>
              <a:spcPct val="0"/>
            </a:spcBef>
            <a:spcAft>
              <a:spcPct val="20000"/>
            </a:spcAft>
            <a:buChar char="•"/>
          </a:pPr>
          <a:endParaRPr lang="en-US" sz="1100" b="1" kern="1200"/>
        </a:p>
        <a:p>
          <a:pPr marL="57150" lvl="1" indent="-57150" algn="just" defTabSz="488950">
            <a:lnSpc>
              <a:spcPct val="100000"/>
            </a:lnSpc>
            <a:spcBef>
              <a:spcPct val="0"/>
            </a:spcBef>
            <a:spcAft>
              <a:spcPct val="20000"/>
            </a:spcAft>
            <a:buChar char="•"/>
          </a:pPr>
          <a:r>
            <a:rPr lang="en-US" sz="1100" b="1" kern="1200"/>
            <a:t>Example: </a:t>
          </a:r>
          <a:r>
            <a:rPr lang="en-US" sz="1100" b="0" kern="1200"/>
            <a:t>the model accepts real-time client applications and returns digital footprint score as an output. In this situation checking compliance of each application format with defined schema is reasonable, while detecting the data drift for the walk-in population can only be done on a portfolio of applications (e.g. aggregated over the month).</a:t>
          </a:r>
        </a:p>
        <a:p>
          <a:pPr marL="57150" lvl="1" indent="-57150" algn="just" defTabSz="488950">
            <a:lnSpc>
              <a:spcPct val="90000"/>
            </a:lnSpc>
            <a:spcBef>
              <a:spcPct val="0"/>
            </a:spcBef>
            <a:spcAft>
              <a:spcPct val="20000"/>
            </a:spcAft>
            <a:buChar char="•"/>
          </a:pPr>
          <a:endParaRPr lang="en-US" sz="1100" b="0" kern="1200"/>
        </a:p>
      </dsp:txBody>
      <dsp:txXfrm>
        <a:off x="0" y="327952"/>
        <a:ext cx="5972810" cy="21817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63B4-1680-4DC0-B312-448314D39347}">
      <dsp:nvSpPr>
        <dsp:cNvPr id="0" name=""/>
        <dsp:cNvSpPr/>
      </dsp:nvSpPr>
      <dsp:spPr>
        <a:xfrm>
          <a:off x="0" y="26610"/>
          <a:ext cx="5989320" cy="30863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sr-Latn-RS" sz="1200" b="1" kern="1200"/>
            <a:t>Features Inertness </a:t>
          </a:r>
          <a:r>
            <a:rPr lang="en-US" sz="1200" b="1" kern="1200"/>
            <a:t>/</a:t>
          </a:r>
          <a:r>
            <a:rPr lang="sr-Latn-RS" sz="1200" b="1" kern="1200"/>
            <a:t> Stability</a:t>
          </a:r>
          <a:endParaRPr lang="en-US" sz="1200" b="1" kern="1200"/>
        </a:p>
      </dsp:txBody>
      <dsp:txXfrm>
        <a:off x="15066" y="41676"/>
        <a:ext cx="5959188" cy="278506"/>
      </dsp:txXfrm>
    </dsp:sp>
    <dsp:sp modelId="{2EDAE74C-B117-472E-94B5-CB41BF0BC655}">
      <dsp:nvSpPr>
        <dsp:cNvPr id="0" name=""/>
        <dsp:cNvSpPr/>
      </dsp:nvSpPr>
      <dsp:spPr>
        <a:xfrm>
          <a:off x="0" y="335249"/>
          <a:ext cx="5989320" cy="28690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61" tIns="13970" rIns="78232" bIns="13970" numCol="1" spcCol="1270" anchor="t" anchorCtr="0">
          <a:noAutofit/>
        </a:bodyPr>
        <a:lstStyle/>
        <a:p>
          <a:pPr marL="57150" lvl="1" indent="-57150" algn="l" defTabSz="488950">
            <a:lnSpc>
              <a:spcPct val="90000"/>
            </a:lnSpc>
            <a:spcBef>
              <a:spcPct val="0"/>
            </a:spcBef>
            <a:spcAft>
              <a:spcPct val="20000"/>
            </a:spcAft>
            <a:buChar char="•"/>
          </a:pPr>
          <a:endParaRPr lang="en-US" sz="1100" kern="1200">
            <a:solidFill>
              <a:srgbClr val="FF0000"/>
            </a:solidFill>
          </a:endParaRPr>
        </a:p>
        <a:p>
          <a:pPr marL="57150" lvl="1" indent="-57150" algn="just" defTabSz="488950">
            <a:lnSpc>
              <a:spcPct val="100000"/>
            </a:lnSpc>
            <a:spcBef>
              <a:spcPct val="0"/>
            </a:spcBef>
            <a:spcAft>
              <a:spcPct val="20000"/>
            </a:spcAft>
            <a:buChar char="•"/>
          </a:pPr>
          <a:r>
            <a:rPr lang="en-US" sz="1100" kern="1200"/>
            <a:t>Despite the fact that more frequent monitoring is preferred whenever possible, it is usually a trade-off between time/efforts invested and potential gain from the exercise. For this reason one might argue in favor of more or less frequent monitoring depending on </a:t>
          </a:r>
          <a:r>
            <a:rPr lang="en-US" sz="1100" b="1" kern="1200"/>
            <a:t>robustness</a:t>
          </a:r>
          <a:r>
            <a:rPr lang="sr-Latn-RS" sz="1100" b="1" kern="1200"/>
            <a:t> </a:t>
          </a:r>
          <a:r>
            <a:rPr lang="en-US" sz="1100" b="1" kern="1200"/>
            <a:t>/ inertness of model features </a:t>
          </a:r>
          <a:r>
            <a:rPr lang="en-US" sz="1100" b="0" kern="1200"/>
            <a:t>towards changes in underlying data. Here the recommendation is to establish monitoring of input data </a:t>
          </a:r>
          <a:r>
            <a:rPr lang="en-US" sz="1100" b="1" kern="1200"/>
            <a:t>min. at the same frequency </a:t>
          </a:r>
          <a:r>
            <a:rPr lang="en-US" sz="1100" b="0" kern="1200"/>
            <a:t>as the </a:t>
          </a:r>
          <a:r>
            <a:rPr lang="sr-Latn-RS" sz="1100" b="0" kern="1200"/>
            <a:t>feature with the </a:t>
          </a:r>
          <a:r>
            <a:rPr lang="en-US" sz="1100" b="1" kern="1200"/>
            <a:t>longest</a:t>
          </a:r>
          <a:r>
            <a:rPr lang="sr-Latn-RS" sz="1100" b="1" kern="1200"/>
            <a:t> calculation hori</a:t>
          </a:r>
          <a:r>
            <a:rPr lang="en-US" sz="1100" b="1" kern="1200"/>
            <a:t>zon, </a:t>
          </a:r>
          <a:r>
            <a:rPr lang="en-US" sz="1100" b="0" kern="1200"/>
            <a:t>provided that resulting data set generated during monitoring window is of sufficient size.</a:t>
          </a:r>
          <a:endParaRPr lang="en-US" sz="2300" b="0" kern="1200"/>
        </a:p>
        <a:p>
          <a:pPr marL="57150" lvl="1" indent="-57150" algn="just" defTabSz="488950">
            <a:lnSpc>
              <a:spcPct val="100000"/>
            </a:lnSpc>
            <a:spcBef>
              <a:spcPct val="0"/>
            </a:spcBef>
            <a:spcAft>
              <a:spcPct val="20000"/>
            </a:spcAft>
            <a:buChar char="•"/>
          </a:pPr>
          <a:endParaRPr lang="en-US" sz="1100" b="1" kern="1200">
            <a:solidFill>
              <a:sysClr val="windowText" lastClr="000000"/>
            </a:solidFill>
          </a:endParaRPr>
        </a:p>
        <a:p>
          <a:pPr marL="57150" lvl="1" indent="-57150" algn="just" defTabSz="488950">
            <a:lnSpc>
              <a:spcPct val="100000"/>
            </a:lnSpc>
            <a:spcBef>
              <a:spcPct val="0"/>
            </a:spcBef>
            <a:spcAft>
              <a:spcPct val="20000"/>
            </a:spcAft>
            <a:buChar char="•"/>
          </a:pPr>
          <a:r>
            <a:rPr lang="sr-Latn-RS" sz="1100" b="1" kern="1200"/>
            <a:t>Example</a:t>
          </a:r>
          <a:r>
            <a:rPr lang="en-US" sz="1100" b="1" kern="1200"/>
            <a:t>: </a:t>
          </a:r>
          <a:r>
            <a:rPr lang="en-US" sz="1100" b="0" kern="1200"/>
            <a:t>CRM developed two models for the same task as hand (e.g. Next Best Offer), but different customer sub-segments. While the first model (for clients under 25 years old) aggregates transactional features on 3, 6 and 9 months horizon, the second one (for clients over 25 years) "looks" at 6, 9 and 12 months transactional history, respectively. In this case (provided other parameters are similar) one might expect that features of the second model will be less dynamic in reacting to changes in transactions in the last months than for the first one and these two models might be subject to a different monitoring regime.</a:t>
          </a:r>
        </a:p>
        <a:p>
          <a:pPr marL="57150" lvl="1" indent="-57150" algn="l" defTabSz="488950">
            <a:lnSpc>
              <a:spcPct val="90000"/>
            </a:lnSpc>
            <a:spcBef>
              <a:spcPct val="0"/>
            </a:spcBef>
            <a:spcAft>
              <a:spcPct val="20000"/>
            </a:spcAft>
            <a:buChar char="•"/>
          </a:pPr>
          <a:endParaRPr lang="en-US" sz="1100" kern="1200">
            <a:solidFill>
              <a:srgbClr val="FF0000"/>
            </a:solidFill>
          </a:endParaRPr>
        </a:p>
      </dsp:txBody>
      <dsp:txXfrm>
        <a:off x="0" y="335249"/>
        <a:ext cx="5989320" cy="28690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3026D-5ED9-4D00-AF05-32F16BF0974B}">
      <dsp:nvSpPr>
        <dsp:cNvPr id="0" name=""/>
        <dsp:cNvSpPr/>
      </dsp:nvSpPr>
      <dsp:spPr>
        <a:xfrm>
          <a:off x="0" y="18586"/>
          <a:ext cx="5972810" cy="302861"/>
        </a:xfrm>
        <a:prstGeom prst="round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bg1"/>
              </a:solidFill>
            </a:rPr>
            <a:t>Dependencies / Design of the Business Process</a:t>
          </a:r>
        </a:p>
      </dsp:txBody>
      <dsp:txXfrm>
        <a:off x="14784" y="33370"/>
        <a:ext cx="5943242" cy="273293"/>
      </dsp:txXfrm>
    </dsp:sp>
    <dsp:sp modelId="{72532729-5336-48D9-8957-B999E2511D6E}">
      <dsp:nvSpPr>
        <dsp:cNvPr id="0" name=""/>
        <dsp:cNvSpPr/>
      </dsp:nvSpPr>
      <dsp:spPr>
        <a:xfrm>
          <a:off x="0" y="321448"/>
          <a:ext cx="5972810" cy="18164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9637" tIns="13970" rIns="78232" bIns="13970" numCol="1" spcCol="1270" anchor="t" anchorCtr="0">
          <a:noAutofit/>
        </a:bodyPr>
        <a:lstStyle/>
        <a:p>
          <a:pPr marL="57150" lvl="1" indent="-57150" algn="l" defTabSz="488950">
            <a:lnSpc>
              <a:spcPct val="90000"/>
            </a:lnSpc>
            <a:spcBef>
              <a:spcPct val="0"/>
            </a:spcBef>
            <a:spcAft>
              <a:spcPct val="20000"/>
            </a:spcAft>
            <a:buChar char="•"/>
          </a:pPr>
          <a:endParaRPr lang="en-US" sz="1100" b="1" kern="1200"/>
        </a:p>
        <a:p>
          <a:pPr marL="57150" lvl="1" indent="-57150" algn="just" defTabSz="488950">
            <a:lnSpc>
              <a:spcPct val="100000"/>
            </a:lnSpc>
            <a:spcBef>
              <a:spcPct val="0"/>
            </a:spcBef>
            <a:spcAft>
              <a:spcPct val="20000"/>
            </a:spcAft>
            <a:buChar char="•"/>
          </a:pPr>
          <a:r>
            <a:rPr lang="en-US" sz="1100" kern="1200">
              <a:solidFill>
                <a:sysClr val="windowText" lastClr="000000"/>
              </a:solidFill>
            </a:rPr>
            <a:t>Depending on the design of model integration into the business processes or downstream services, it may be required to fine-tune the monitoring regime to be more frequent to assure business continuinity and a proper customer experience.</a:t>
          </a:r>
          <a:endParaRPr lang="en-US" sz="1100" b="0" kern="1200">
            <a:solidFill>
              <a:sysClr val="windowText" lastClr="000000"/>
            </a:solidFill>
          </a:endParaRPr>
        </a:p>
        <a:p>
          <a:pPr marL="57150" lvl="1" indent="-57150" algn="just" defTabSz="488950">
            <a:lnSpc>
              <a:spcPct val="100000"/>
            </a:lnSpc>
            <a:spcBef>
              <a:spcPct val="0"/>
            </a:spcBef>
            <a:spcAft>
              <a:spcPct val="20000"/>
            </a:spcAft>
            <a:buChar char="•"/>
          </a:pPr>
          <a:r>
            <a:rPr lang="en-US" sz="1100" b="1" kern="1200">
              <a:solidFill>
                <a:sysClr val="windowText" lastClr="000000"/>
              </a:solidFill>
            </a:rPr>
            <a:t>Example: </a:t>
          </a:r>
          <a:r>
            <a:rPr lang="en-US" sz="1100" kern="1200">
              <a:solidFill>
                <a:sysClr val="windowText" lastClr="000000"/>
              </a:solidFill>
            </a:rPr>
            <a:t>digital footprint score is used for decision-making on whether or not the client credit application is approved. In case applications with a wrong input entry are automatically rejected, it might be justified to monitor daily rejection rate based on the model. On the other hand, if the wrong entry is re-routed to backoffice specialist for a check, the monitoring may be set to happen on a weekly basis (to avoid overload of backoffice with additional requests). </a:t>
          </a:r>
          <a:endParaRPr lang="en-US" sz="1100" b="0" kern="1200">
            <a:solidFill>
              <a:sysClr val="windowText" lastClr="000000"/>
            </a:solidFill>
          </a:endParaRPr>
        </a:p>
        <a:p>
          <a:pPr marL="57150" lvl="1" indent="-57150" algn="just" defTabSz="488950">
            <a:lnSpc>
              <a:spcPct val="90000"/>
            </a:lnSpc>
            <a:spcBef>
              <a:spcPct val="0"/>
            </a:spcBef>
            <a:spcAft>
              <a:spcPct val="20000"/>
            </a:spcAft>
            <a:buChar char="•"/>
          </a:pPr>
          <a:endParaRPr lang="en-US" sz="1100" b="0" kern="1200"/>
        </a:p>
      </dsp:txBody>
      <dsp:txXfrm>
        <a:off x="0" y="321448"/>
        <a:ext cx="5972810" cy="181642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ab2b55-2600-45eb-be61-e3db26064b0c}"/>
      </w:docPartPr>
      <w:docPartBody>
        <w:p w14:paraId="595440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4739385-2ca1-4798-924a-902844b97a86">
      <UserInfo>
        <DisplayName>Petru SANDUL</DisplayName>
        <AccountId>2987</AccountId>
        <AccountType/>
      </UserInfo>
      <UserInfo>
        <DisplayName>Nikita KARETNIKOV</DisplayName>
        <AccountId>2988</AccountId>
        <AccountType/>
      </UserInfo>
      <UserInfo>
        <DisplayName>Ion BURACOVSCHI</DisplayName>
        <AccountId>2989</AccountId>
        <AccountType/>
      </UserInfo>
      <UserInfo>
        <DisplayName>David ESCHWE</DisplayName>
        <AccountId>2990</AccountId>
        <AccountType/>
      </UserInfo>
      <UserInfo>
        <DisplayName>Johannes EDER</DisplayName>
        <AccountId>2654</AccountId>
        <AccountType/>
      </UserInfo>
      <UserInfo>
        <DisplayName>Sergej NOVIK</DisplayName>
        <AccountId>2655</AccountId>
        <AccountType/>
      </UserInfo>
      <UserInfo>
        <DisplayName>Andreas ESDERS-KOPECKY</DisplayName>
        <AccountId>2656</AccountId>
        <AccountType/>
      </UserInfo>
      <UserInfo>
        <DisplayName>Predrag MALETIC</DisplayName>
        <AccountId>50</AccountId>
        <AccountType/>
      </UserInfo>
      <UserInfo>
        <DisplayName>Markus PAK</DisplayName>
        <AccountId>3120</AccountId>
        <AccountType/>
      </UserInfo>
      <UserInfo>
        <DisplayName>Semen SINCHENKO</DisplayName>
        <AccountId>3192</AccountId>
        <AccountType/>
      </UserInfo>
      <UserInfo>
        <DisplayName>Nadezda PYANKOVA</DisplayName>
        <AccountId>3191</AccountId>
        <AccountType/>
      </UserInfo>
      <UserInfo>
        <DisplayName>Elvira WAGNER</DisplayName>
        <AccountId>3171</AccountId>
        <AccountType/>
      </UserInfo>
      <UserInfo>
        <DisplayName>Horia-Stefan DINU</DisplayName>
        <AccountId>3204</AccountId>
        <AccountType/>
      </UserInfo>
      <UserInfo>
        <DisplayName>Tamara STAJIC</DisplayName>
        <AccountId>2712</AccountId>
        <AccountType/>
      </UserInfo>
      <UserInfo>
        <DisplayName>Renato ROCHA SOUZA</DisplayName>
        <AccountId>3205</AccountId>
        <AccountType/>
      </UserInfo>
    </SharedWithUsers>
    <_ip_UnifiedCompliancePolicyUIAction xmlns="http://schemas.microsoft.com/sharepoint/v3" xsi:nil="true"/>
    <_ip_UnifiedCompliancePolicyProperties xmlns="http://schemas.microsoft.com/sharepoint/v3" xsi:nil="true"/>
    <TaxCatchAll xmlns="24739385-2ca1-4798-924a-902844b97a86" xsi:nil="true"/>
    <lcf76f155ced4ddcb4097134ff3c332f xmlns="ef1abe4d-0e67-4b61-9980-e2e81e45b53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3E667FED806034BBF3773530029A935" ma:contentTypeVersion="17" ma:contentTypeDescription="Create a new document." ma:contentTypeScope="" ma:versionID="3a85fb6038344420d92b2d17bdacf9a5">
  <xsd:schema xmlns:xsd="http://www.w3.org/2001/XMLSchema" xmlns:xs="http://www.w3.org/2001/XMLSchema" xmlns:p="http://schemas.microsoft.com/office/2006/metadata/properties" xmlns:ns1="http://schemas.microsoft.com/sharepoint/v3" xmlns:ns2="ef1abe4d-0e67-4b61-9980-e2e81e45b535" xmlns:ns3="24739385-2ca1-4798-924a-902844b97a86" targetNamespace="http://schemas.microsoft.com/office/2006/metadata/properties" ma:root="true" ma:fieldsID="076b8d162841a9d37dd8cff03ceabbc4" ns1:_="" ns2:_="" ns3:_="">
    <xsd:import namespace="http://schemas.microsoft.com/sharepoint/v3"/>
    <xsd:import namespace="ef1abe4d-0e67-4b61-9980-e2e81e45b535"/>
    <xsd:import namespace="24739385-2ca1-4798-924a-902844b97a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1abe4d-0e67-4b61-9980-e2e81e45b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b8c0c90-bcfb-49ef-b405-3eb3828e475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4739385-2ca1-4798-924a-902844b97a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e7a2d7b-af91-456d-8437-cc64759ce855}" ma:internalName="TaxCatchAll" ma:showField="CatchAllData" ma:web="24739385-2ca1-4798-924a-902844b97a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61F068-3F28-4FC1-9D67-8C8720668506}">
  <ds:schemaRefs>
    <ds:schemaRef ds:uri="http://schemas.microsoft.com/office/2006/metadata/properties"/>
    <ds:schemaRef ds:uri="http://schemas.microsoft.com/office/infopath/2007/PartnerControls"/>
    <ds:schemaRef ds:uri="24739385-2ca1-4798-924a-902844b97a86"/>
    <ds:schemaRef ds:uri="http://schemas.microsoft.com/sharepoint/v3"/>
    <ds:schemaRef ds:uri="ef1abe4d-0e67-4b61-9980-e2e81e45b535"/>
  </ds:schemaRefs>
</ds:datastoreItem>
</file>

<file path=customXml/itemProps2.xml><?xml version="1.0" encoding="utf-8"?>
<ds:datastoreItem xmlns:ds="http://schemas.openxmlformats.org/officeDocument/2006/customXml" ds:itemID="{3C37C5A5-C267-4B01-A4C2-FE51B1ABE462}">
  <ds:schemaRefs>
    <ds:schemaRef ds:uri="http://schemas.microsoft.com/sharepoint/v3/contenttype/forms"/>
  </ds:schemaRefs>
</ds:datastoreItem>
</file>

<file path=customXml/itemProps3.xml><?xml version="1.0" encoding="utf-8"?>
<ds:datastoreItem xmlns:ds="http://schemas.openxmlformats.org/officeDocument/2006/customXml" ds:itemID="{5E28D3D4-974E-42B0-853D-D884477191D2}">
  <ds:schemaRefs>
    <ds:schemaRef ds:uri="http://schemas.openxmlformats.org/officeDocument/2006/bibliography"/>
  </ds:schemaRefs>
</ds:datastoreItem>
</file>

<file path=customXml/itemProps4.xml><?xml version="1.0" encoding="utf-8"?>
<ds:datastoreItem xmlns:ds="http://schemas.openxmlformats.org/officeDocument/2006/customXml" ds:itemID="{5B4228FA-3418-4F94-88EC-2A590BE2A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1abe4d-0e67-4b61-9980-e2e81e45b535"/>
    <ds:schemaRef ds:uri="24739385-2ca1-4798-924a-902844b97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KAPRANOVA</dc:creator>
  <cp:keywords/>
  <dc:description/>
  <cp:lastModifiedBy>Nikola DJORDJEVIC</cp:lastModifiedBy>
  <cp:revision>1009</cp:revision>
  <cp:lastPrinted>2022-03-01T11:31:00Z</cp:lastPrinted>
  <dcterms:created xsi:type="dcterms:W3CDTF">2022-01-14T07:47:00Z</dcterms:created>
  <dcterms:modified xsi:type="dcterms:W3CDTF">2022-07-18T12:07:47Z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6524ed-fb1a-49fd-bafe-15c5e5ffd047_Enabled">
    <vt:lpwstr>true</vt:lpwstr>
  </property>
  <property fmtid="{D5CDD505-2E9C-101B-9397-08002B2CF9AE}" pid="3" name="MSIP_Label_2a6524ed-fb1a-49fd-bafe-15c5e5ffd047_SetDate">
    <vt:lpwstr>2021-11-01T14:33:23Z</vt:lpwstr>
  </property>
  <property fmtid="{D5CDD505-2E9C-101B-9397-08002B2CF9AE}" pid="4" name="MSIP_Label_2a6524ed-fb1a-49fd-bafe-15c5e5ffd047_Method">
    <vt:lpwstr>Privileged</vt:lpwstr>
  </property>
  <property fmtid="{D5CDD505-2E9C-101B-9397-08002B2CF9AE}" pid="5" name="MSIP_Label_2a6524ed-fb1a-49fd-bafe-15c5e5ffd047_Name">
    <vt:lpwstr>Internal</vt:lpwstr>
  </property>
  <property fmtid="{D5CDD505-2E9C-101B-9397-08002B2CF9AE}" pid="6" name="MSIP_Label_2a6524ed-fb1a-49fd-bafe-15c5e5ffd047_SiteId">
    <vt:lpwstr>9b511fda-f0b1-43a5-b06e-1e720f64520a</vt:lpwstr>
  </property>
  <property fmtid="{D5CDD505-2E9C-101B-9397-08002B2CF9AE}" pid="7" name="MSIP_Label_2a6524ed-fb1a-49fd-bafe-15c5e5ffd047_ActionId">
    <vt:lpwstr>01125cf0-9b29-4bdf-a166-818169fafe81</vt:lpwstr>
  </property>
  <property fmtid="{D5CDD505-2E9C-101B-9397-08002B2CF9AE}" pid="8" name="MSIP_Label_2a6524ed-fb1a-49fd-bafe-15c5e5ffd047_ContentBits">
    <vt:lpwstr>0</vt:lpwstr>
  </property>
  <property fmtid="{D5CDD505-2E9C-101B-9397-08002B2CF9AE}" pid="9" name="ContentTypeId">
    <vt:lpwstr>0x01010053E667FED806034BBF3773530029A935</vt:lpwstr>
  </property>
  <property fmtid="{D5CDD505-2E9C-101B-9397-08002B2CF9AE}" pid="10" name="MediaServiceImageTags">
    <vt:lpwstr/>
  </property>
</Properties>
</file>